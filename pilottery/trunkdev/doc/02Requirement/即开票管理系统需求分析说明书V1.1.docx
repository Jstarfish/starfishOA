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348" w:rsidRPr="00E64D25" w:rsidRDefault="00B47348" w:rsidP="00B47348">
      <w:pPr>
        <w:jc w:val="right"/>
        <w:rPr>
          <w:b/>
          <w:bCs/>
          <w:i/>
          <w:iCs/>
          <w:color w:val="FF0000"/>
          <w:sz w:val="32"/>
          <w:szCs w:val="32"/>
        </w:rPr>
      </w:pPr>
      <w:r>
        <w:rPr>
          <w:noProof/>
          <w:lang w:bidi="km-KH"/>
        </w:rPr>
        <w:drawing>
          <wp:inline distT="0" distB="0" distL="0" distR="0" wp14:anchorId="432136A9" wp14:editId="6C3AC05E">
            <wp:extent cx="2984500" cy="991870"/>
            <wp:effectExtent l="19050" t="0" r="6350" b="0"/>
            <wp:docPr id="1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48" w:rsidRDefault="00B47348" w:rsidP="00B47348">
      <w:r>
        <w:br w:type="textWrapping" w:clear="all"/>
      </w:r>
    </w:p>
    <w:p w:rsidR="00B47348" w:rsidRDefault="00B47348" w:rsidP="00B47348"/>
    <w:p w:rsidR="00B47348" w:rsidRDefault="00B47348" w:rsidP="00B47348"/>
    <w:p w:rsidR="00B47348" w:rsidRDefault="00B47348" w:rsidP="00B47348"/>
    <w:p w:rsidR="00B47348" w:rsidRPr="00DF0FBF" w:rsidRDefault="00B47348" w:rsidP="00B47348"/>
    <w:p w:rsidR="00B47348" w:rsidRPr="003B26BA" w:rsidRDefault="005C17D6" w:rsidP="009F3A31">
      <w:pPr>
        <w:spacing w:beforeLines="50" w:before="156" w:afterLines="50" w:after="156" w:line="360" w:lineRule="auto"/>
        <w:jc w:val="center"/>
        <w:rPr>
          <w:rFonts w:eastAsia="黑体" w:cs="宋体"/>
          <w:b/>
          <w:color w:val="000000"/>
          <w:sz w:val="52"/>
          <w:szCs w:val="52"/>
        </w:rPr>
      </w:pPr>
      <w:r>
        <w:rPr>
          <w:rFonts w:eastAsia="黑体" w:cs="宋体"/>
          <w:b/>
          <w:color w:val="000000"/>
          <w:sz w:val="52"/>
          <w:szCs w:val="52"/>
        </w:rPr>
        <w:t>即开票</w:t>
      </w:r>
      <w:r w:rsidR="005D64C9">
        <w:rPr>
          <w:rFonts w:eastAsia="黑体" w:cs="宋体"/>
          <w:b/>
          <w:color w:val="000000"/>
          <w:sz w:val="52"/>
          <w:szCs w:val="52"/>
        </w:rPr>
        <w:t>管理系统</w:t>
      </w:r>
    </w:p>
    <w:p w:rsidR="00B47348" w:rsidRDefault="00B47348" w:rsidP="00B47348">
      <w:pPr>
        <w:jc w:val="center"/>
        <w:rPr>
          <w:rFonts w:eastAsia="黑体" w:cs="宋体"/>
          <w:b/>
          <w:color w:val="000000"/>
          <w:sz w:val="48"/>
          <w:szCs w:val="48"/>
        </w:rPr>
      </w:pPr>
      <w:r>
        <w:rPr>
          <w:rFonts w:eastAsia="黑体" w:cs="宋体" w:hint="eastAsia"/>
          <w:b/>
          <w:color w:val="000000"/>
          <w:sz w:val="48"/>
          <w:szCs w:val="48"/>
        </w:rPr>
        <w:t>软件需求规格说明书</w:t>
      </w:r>
    </w:p>
    <w:p w:rsidR="00B47348" w:rsidRDefault="00B47348" w:rsidP="00B47348"/>
    <w:p w:rsidR="00B47348" w:rsidRDefault="00B47348" w:rsidP="00B47348"/>
    <w:p w:rsidR="00B47348" w:rsidRDefault="00B47348" w:rsidP="00B47348"/>
    <w:tbl>
      <w:tblPr>
        <w:tblpPr w:leftFromText="180" w:rightFromText="180" w:vertAnchor="text" w:horzAnchor="margin" w:tblpXSpec="center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</w:tblGrid>
      <w:tr w:rsidR="00B47348" w:rsidRPr="00D4421C" w:rsidTr="00711B0D">
        <w:tc>
          <w:tcPr>
            <w:tcW w:w="1951" w:type="dxa"/>
            <w:shd w:val="clear" w:color="auto" w:fill="CCFFCC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软件产品编号</w:t>
            </w:r>
          </w:p>
        </w:tc>
        <w:tc>
          <w:tcPr>
            <w:tcW w:w="3119" w:type="dxa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47348" w:rsidRPr="00D4421C" w:rsidTr="00711B0D">
        <w:tc>
          <w:tcPr>
            <w:tcW w:w="1951" w:type="dxa"/>
            <w:shd w:val="clear" w:color="auto" w:fill="CCFFCC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软件项目编号</w:t>
            </w:r>
          </w:p>
        </w:tc>
        <w:tc>
          <w:tcPr>
            <w:tcW w:w="3119" w:type="dxa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47348" w:rsidRPr="00D4421C" w:rsidTr="00711B0D">
        <w:tc>
          <w:tcPr>
            <w:tcW w:w="1951" w:type="dxa"/>
            <w:shd w:val="clear" w:color="auto" w:fill="CCFFCC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软件文档编号</w:t>
            </w:r>
          </w:p>
        </w:tc>
        <w:tc>
          <w:tcPr>
            <w:tcW w:w="3119" w:type="dxa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47348" w:rsidRPr="00D4421C" w:rsidTr="00711B0D">
        <w:tc>
          <w:tcPr>
            <w:tcW w:w="1951" w:type="dxa"/>
            <w:shd w:val="clear" w:color="auto" w:fill="CCFFCC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最近修订日期</w:t>
            </w:r>
          </w:p>
        </w:tc>
        <w:tc>
          <w:tcPr>
            <w:tcW w:w="3119" w:type="dxa"/>
          </w:tcPr>
          <w:p w:rsidR="00B47348" w:rsidRPr="00D4421C" w:rsidRDefault="00B47348" w:rsidP="005C17D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2015年8月</w:t>
            </w:r>
            <w:r w:rsidR="005C17D6">
              <w:rPr>
                <w:rFonts w:ascii="宋体" w:hAnsi="宋体"/>
                <w:sz w:val="24"/>
              </w:rPr>
              <w:t>21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B47348" w:rsidRDefault="00B47348" w:rsidP="00B47348"/>
    <w:p w:rsidR="00B47348" w:rsidRDefault="00B47348" w:rsidP="00B47348"/>
    <w:p w:rsidR="00B47348" w:rsidRDefault="00B47348" w:rsidP="00B47348"/>
    <w:p w:rsidR="00B47348" w:rsidRDefault="00B47348" w:rsidP="00B47348"/>
    <w:p w:rsidR="00B47348" w:rsidRDefault="00B47348" w:rsidP="00B47348"/>
    <w:p w:rsidR="00B47348" w:rsidRDefault="00B47348" w:rsidP="00B47348"/>
    <w:p w:rsidR="00B47348" w:rsidRDefault="00B47348" w:rsidP="00B47348"/>
    <w:p w:rsidR="00B47348" w:rsidRDefault="00B47348" w:rsidP="00B47348"/>
    <w:p w:rsidR="00B47348" w:rsidRDefault="00B47348" w:rsidP="00B47348">
      <w:pPr>
        <w:pStyle w:val="a7"/>
        <w:rPr>
          <w:b/>
        </w:rPr>
      </w:pPr>
      <w:r>
        <w:rPr>
          <w:b/>
        </w:rPr>
        <w:t>20</w:t>
      </w:r>
      <w:r>
        <w:rPr>
          <w:rFonts w:hint="eastAsia"/>
          <w:b/>
        </w:rPr>
        <w:t>15</w:t>
      </w:r>
      <w:r>
        <w:rPr>
          <w:rFonts w:hint="eastAsia"/>
          <w:b/>
        </w:rPr>
        <w:t>年</w:t>
      </w:r>
      <w:r>
        <w:rPr>
          <w:rFonts w:hint="eastAsia"/>
          <w:b/>
        </w:rPr>
        <w:t>8</w:t>
      </w:r>
      <w:r>
        <w:rPr>
          <w:rFonts w:hint="eastAsia"/>
          <w:b/>
        </w:rPr>
        <w:t>月</w:t>
      </w:r>
    </w:p>
    <w:p w:rsidR="00B47348" w:rsidRDefault="00B47348" w:rsidP="00B47348">
      <w:pPr>
        <w:pStyle w:val="a7"/>
        <w:rPr>
          <w:b/>
        </w:rPr>
      </w:pPr>
      <w:r>
        <w:rPr>
          <w:rFonts w:hint="eastAsia"/>
          <w:b/>
        </w:rPr>
        <w:t>华彩控股有限公司</w:t>
      </w:r>
    </w:p>
    <w:p w:rsidR="00B47348" w:rsidRDefault="00B47348" w:rsidP="00B47348">
      <w:pPr>
        <w:jc w:val="center"/>
        <w:rPr>
          <w:sz w:val="24"/>
        </w:rPr>
      </w:pPr>
      <w:r>
        <w:rPr>
          <w:sz w:val="24"/>
        </w:rPr>
        <w:t>China LotSynergy Limited</w:t>
      </w:r>
    </w:p>
    <w:p w:rsidR="00B47348" w:rsidRDefault="00B47348" w:rsidP="00B47348"/>
    <w:p w:rsidR="00B47348" w:rsidRDefault="00B47348" w:rsidP="00B47348">
      <w:pPr>
        <w:sectPr w:rsidR="00B47348" w:rsidSect="00C0119E">
          <w:headerReference w:type="default" r:id="rId9"/>
          <w:footerReference w:type="default" r:id="rId10"/>
          <w:pgSz w:w="11906" w:h="16838"/>
          <w:pgMar w:top="1570" w:right="1466" w:bottom="1440" w:left="1620" w:header="779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titlePg/>
          <w:docGrid w:type="lines" w:linePitch="312"/>
        </w:sectPr>
      </w:pPr>
    </w:p>
    <w:p w:rsidR="00B47348" w:rsidRPr="00883F4B" w:rsidRDefault="00B47348" w:rsidP="00B47348">
      <w:pPr>
        <w:jc w:val="center"/>
        <w:rPr>
          <w:rFonts w:ascii="宋体" w:hAnsi="宋体"/>
          <w:b/>
          <w:szCs w:val="21"/>
        </w:rPr>
      </w:pPr>
      <w:r w:rsidRPr="00883F4B">
        <w:rPr>
          <w:rFonts w:ascii="宋体" w:hAnsi="宋体" w:hint="eastAsia"/>
          <w:b/>
          <w:szCs w:val="21"/>
        </w:rPr>
        <w:lastRenderedPageBreak/>
        <w:t>修订记录</w:t>
      </w:r>
    </w:p>
    <w:tbl>
      <w:tblPr>
        <w:tblW w:w="55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708"/>
        <w:gridCol w:w="1559"/>
        <w:gridCol w:w="993"/>
        <w:gridCol w:w="1405"/>
        <w:gridCol w:w="1006"/>
        <w:gridCol w:w="895"/>
        <w:gridCol w:w="997"/>
        <w:gridCol w:w="978"/>
      </w:tblGrid>
      <w:tr w:rsidR="00B47348" w:rsidRPr="00883F4B" w:rsidTr="00A31C46">
        <w:trPr>
          <w:trHeight w:hRule="exact" w:val="570"/>
          <w:jc w:val="center"/>
        </w:trPr>
        <w:tc>
          <w:tcPr>
            <w:tcW w:w="381" w:type="pct"/>
            <w:vMerge w:val="restart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383" w:type="pct"/>
            <w:vMerge w:val="restart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843" w:type="pct"/>
            <w:vMerge w:val="restart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更改记录</w:t>
            </w:r>
          </w:p>
        </w:tc>
        <w:tc>
          <w:tcPr>
            <w:tcW w:w="1297" w:type="pct"/>
            <w:gridSpan w:val="2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编制</w:t>
            </w:r>
            <w:r w:rsidRPr="00883F4B">
              <w:rPr>
                <w:rFonts w:ascii="宋体" w:hAnsi="宋体"/>
                <w:b/>
                <w:szCs w:val="21"/>
              </w:rPr>
              <w:t>/</w:t>
            </w:r>
            <w:r w:rsidRPr="00883F4B">
              <w:rPr>
                <w:rFonts w:ascii="宋体" w:hAnsi="宋体" w:hint="eastAsia"/>
                <w:b/>
                <w:szCs w:val="21"/>
              </w:rPr>
              <w:t>更改</w:t>
            </w:r>
          </w:p>
        </w:tc>
        <w:tc>
          <w:tcPr>
            <w:tcW w:w="1028" w:type="pct"/>
            <w:gridSpan w:val="2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审核</w:t>
            </w:r>
          </w:p>
        </w:tc>
        <w:tc>
          <w:tcPr>
            <w:tcW w:w="1068" w:type="pct"/>
            <w:gridSpan w:val="2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批准</w:t>
            </w:r>
          </w:p>
        </w:tc>
      </w:tr>
      <w:tr w:rsidR="00B47348" w:rsidRPr="00883F4B" w:rsidTr="00A31C46">
        <w:trPr>
          <w:trHeight w:hRule="exact" w:val="564"/>
          <w:jc w:val="center"/>
        </w:trPr>
        <w:tc>
          <w:tcPr>
            <w:tcW w:w="381" w:type="pct"/>
            <w:vMerge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3" w:type="pct"/>
            <w:vMerge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3" w:type="pct"/>
            <w:vMerge/>
            <w:shd w:val="clear" w:color="auto" w:fill="E0E0E0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37" w:type="pct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760" w:type="pct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544" w:type="pct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审核人</w:t>
            </w:r>
          </w:p>
        </w:tc>
        <w:tc>
          <w:tcPr>
            <w:tcW w:w="484" w:type="pct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539" w:type="pct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529" w:type="pct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日期</w:t>
            </w:r>
          </w:p>
        </w:tc>
      </w:tr>
      <w:tr w:rsidR="00B47348" w:rsidRPr="00883F4B" w:rsidTr="00A31C46">
        <w:trPr>
          <w:trHeight w:val="631"/>
          <w:jc w:val="center"/>
        </w:trPr>
        <w:tc>
          <w:tcPr>
            <w:tcW w:w="381" w:type="pct"/>
            <w:vAlign w:val="center"/>
          </w:tcPr>
          <w:p w:rsidR="00B47348" w:rsidRPr="00883F4B" w:rsidRDefault="00BD39EC" w:rsidP="00B47348">
            <w:pPr>
              <w:pStyle w:val="a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1.0</w:t>
            </w:r>
          </w:p>
        </w:tc>
        <w:tc>
          <w:tcPr>
            <w:tcW w:w="383" w:type="pct"/>
            <w:vAlign w:val="center"/>
          </w:tcPr>
          <w:p w:rsidR="00B47348" w:rsidRPr="00883F4B" w:rsidRDefault="00BD39EC" w:rsidP="00B47348">
            <w:pPr>
              <w:pStyle w:val="a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</w:p>
        </w:tc>
        <w:tc>
          <w:tcPr>
            <w:tcW w:w="843" w:type="pct"/>
          </w:tcPr>
          <w:p w:rsidR="00B47348" w:rsidRPr="005E2C70" w:rsidRDefault="00BD39EC" w:rsidP="005E2C70">
            <w:pPr>
              <w:pStyle w:val="a6"/>
              <w:jc w:val="left"/>
              <w:rPr>
                <w:rFonts w:ascii="宋体" w:hAnsi="宋体"/>
                <w:sz w:val="18"/>
                <w:szCs w:val="18"/>
              </w:rPr>
            </w:pPr>
            <w:r w:rsidRPr="005E2C70">
              <w:rPr>
                <w:rFonts w:ascii="宋体" w:hAnsi="宋体" w:hint="eastAsia"/>
                <w:sz w:val="18"/>
                <w:szCs w:val="18"/>
              </w:rPr>
              <w:t>初始</w:t>
            </w:r>
            <w:r w:rsidRPr="005E2C70">
              <w:rPr>
                <w:rFonts w:ascii="宋体" w:hAnsi="宋体"/>
                <w:sz w:val="18"/>
                <w:szCs w:val="18"/>
              </w:rPr>
              <w:t>创建</w:t>
            </w:r>
          </w:p>
        </w:tc>
        <w:tc>
          <w:tcPr>
            <w:tcW w:w="537" w:type="pct"/>
            <w:vAlign w:val="center"/>
          </w:tcPr>
          <w:p w:rsidR="00B47348" w:rsidRPr="00510D27" w:rsidRDefault="00B47348" w:rsidP="00711B0D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佟琳</w:t>
            </w:r>
          </w:p>
        </w:tc>
        <w:tc>
          <w:tcPr>
            <w:tcW w:w="760" w:type="pct"/>
            <w:vAlign w:val="center"/>
          </w:tcPr>
          <w:p w:rsidR="00B47348" w:rsidRPr="00883F4B" w:rsidRDefault="005C17D6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2015-08-21</w:t>
            </w:r>
          </w:p>
        </w:tc>
        <w:tc>
          <w:tcPr>
            <w:tcW w:w="544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</w:tr>
      <w:tr w:rsidR="00B47348" w:rsidRPr="00CC46C2" w:rsidTr="00A31C46">
        <w:trPr>
          <w:trHeight w:val="410"/>
          <w:jc w:val="center"/>
        </w:trPr>
        <w:tc>
          <w:tcPr>
            <w:tcW w:w="381" w:type="pct"/>
            <w:vAlign w:val="center"/>
          </w:tcPr>
          <w:p w:rsidR="00B47348" w:rsidRPr="00CC46C2" w:rsidRDefault="00417604" w:rsidP="00225A87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1.0</w:t>
            </w:r>
          </w:p>
        </w:tc>
        <w:tc>
          <w:tcPr>
            <w:tcW w:w="383" w:type="pct"/>
            <w:vAlign w:val="center"/>
          </w:tcPr>
          <w:p w:rsidR="00B47348" w:rsidRPr="00CC46C2" w:rsidRDefault="00417604" w:rsidP="005E2C70">
            <w:pPr>
              <w:pStyle w:val="a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</w:t>
            </w:r>
          </w:p>
        </w:tc>
        <w:tc>
          <w:tcPr>
            <w:tcW w:w="843" w:type="pct"/>
          </w:tcPr>
          <w:p w:rsidR="00B47348" w:rsidRPr="009962C2" w:rsidRDefault="00417604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  <w:r w:rsidRPr="00417604">
              <w:rPr>
                <w:rFonts w:ascii="宋体" w:hAnsi="宋体" w:hint="eastAsia"/>
                <w:sz w:val="18"/>
                <w:szCs w:val="18"/>
              </w:rPr>
              <w:t>就1.0版本需求增加英文词条</w:t>
            </w:r>
          </w:p>
        </w:tc>
        <w:tc>
          <w:tcPr>
            <w:tcW w:w="537" w:type="pct"/>
            <w:vAlign w:val="center"/>
          </w:tcPr>
          <w:p w:rsidR="00B47348" w:rsidRPr="00CC46C2" w:rsidRDefault="00417604" w:rsidP="00417604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王清响</w:t>
            </w:r>
          </w:p>
        </w:tc>
        <w:tc>
          <w:tcPr>
            <w:tcW w:w="760" w:type="pct"/>
            <w:vAlign w:val="center"/>
          </w:tcPr>
          <w:p w:rsidR="00B47348" w:rsidRPr="00CC46C2" w:rsidRDefault="00417604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2015-09-06</w:t>
            </w:r>
          </w:p>
        </w:tc>
        <w:tc>
          <w:tcPr>
            <w:tcW w:w="544" w:type="pct"/>
            <w:vAlign w:val="center"/>
          </w:tcPr>
          <w:p w:rsidR="00B47348" w:rsidRPr="00CC46C2" w:rsidRDefault="00B47348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B47348" w:rsidRPr="00CC46C2" w:rsidRDefault="00B47348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B47348" w:rsidRPr="00CC46C2" w:rsidRDefault="00B47348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B47348" w:rsidRPr="00CC46C2" w:rsidRDefault="00B47348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B47348" w:rsidRPr="00883F4B" w:rsidTr="00A31C46">
        <w:trPr>
          <w:trHeight w:val="410"/>
          <w:jc w:val="center"/>
        </w:trPr>
        <w:tc>
          <w:tcPr>
            <w:tcW w:w="381" w:type="pct"/>
            <w:vAlign w:val="center"/>
          </w:tcPr>
          <w:p w:rsidR="00B47348" w:rsidRPr="00883F4B" w:rsidRDefault="002675CA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  <w:ins w:id="0" w:author="Microsoft" w:date="2015-09-18T14:48:00Z">
              <w:r>
                <w:rPr>
                  <w:rFonts w:ascii="宋体" w:hAnsi="宋体" w:hint="eastAsia"/>
                  <w:sz w:val="21"/>
                  <w:szCs w:val="21"/>
                </w:rPr>
                <w:t>1.1</w:t>
              </w:r>
            </w:ins>
          </w:p>
        </w:tc>
        <w:tc>
          <w:tcPr>
            <w:tcW w:w="383" w:type="pct"/>
            <w:vAlign w:val="center"/>
          </w:tcPr>
          <w:p w:rsidR="00B47348" w:rsidRPr="00883F4B" w:rsidRDefault="002675CA" w:rsidP="005E2C70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1" w:author="Microsoft" w:date="2015-09-18T14:48:00Z">
              <w:r>
                <w:rPr>
                  <w:rFonts w:ascii="宋体" w:hAnsi="宋体" w:hint="eastAsia"/>
                  <w:sz w:val="21"/>
                  <w:szCs w:val="21"/>
                </w:rPr>
                <w:t>M</w:t>
              </w:r>
            </w:ins>
          </w:p>
        </w:tc>
        <w:tc>
          <w:tcPr>
            <w:tcW w:w="843" w:type="pct"/>
          </w:tcPr>
          <w:p w:rsidR="00B47348" w:rsidRPr="00883F4B" w:rsidRDefault="00A31C46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  <w:ins w:id="2" w:author="Microsoft" w:date="2015-09-18T14:48:00Z">
              <w:r>
                <w:rPr>
                  <w:rFonts w:ascii="宋体" w:hAnsi="宋体" w:hint="eastAsia"/>
                  <w:sz w:val="21"/>
                  <w:szCs w:val="21"/>
                </w:rPr>
                <w:t>增加</w:t>
              </w:r>
            </w:ins>
            <w:ins w:id="3" w:author="Microsoft" w:date="2015-09-18T14:50:00Z">
              <w:r w:rsidR="0000063A">
                <w:rPr>
                  <w:rFonts w:ascii="宋体" w:hAnsi="宋体" w:hint="eastAsia"/>
                  <w:sz w:val="21"/>
                  <w:szCs w:val="21"/>
                </w:rPr>
                <w:t>站</w:t>
              </w:r>
            </w:ins>
            <w:ins w:id="4" w:author="Microsoft" w:date="2015-09-18T14:48:00Z">
              <w:r>
                <w:rPr>
                  <w:rFonts w:ascii="宋体" w:hAnsi="宋体" w:hint="eastAsia"/>
                  <w:sz w:val="21"/>
                  <w:szCs w:val="21"/>
                </w:rPr>
                <w:t>点服务，修改批次</w:t>
              </w:r>
            </w:ins>
            <w:ins w:id="5" w:author="Microsoft" w:date="2015-09-18T14:49:00Z">
              <w:r>
                <w:rPr>
                  <w:rFonts w:ascii="宋体" w:hAnsi="宋体" w:hint="eastAsia"/>
                  <w:sz w:val="21"/>
                  <w:szCs w:val="21"/>
                </w:rPr>
                <w:t>终结信息，盘点等信息</w:t>
              </w:r>
            </w:ins>
          </w:p>
        </w:tc>
        <w:tc>
          <w:tcPr>
            <w:tcW w:w="537" w:type="pct"/>
            <w:vAlign w:val="center"/>
          </w:tcPr>
          <w:p w:rsidR="00B47348" w:rsidRPr="00883F4B" w:rsidRDefault="00A31C46" w:rsidP="005E2C70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  <w:ins w:id="6" w:author="Microsoft" w:date="2015-09-18T14:49:00Z">
              <w:r>
                <w:rPr>
                  <w:rFonts w:ascii="宋体" w:hAnsi="宋体"/>
                  <w:sz w:val="21"/>
                  <w:szCs w:val="21"/>
                </w:rPr>
                <w:t>T</w:t>
              </w:r>
              <w:r>
                <w:rPr>
                  <w:rFonts w:ascii="宋体" w:hAnsi="宋体" w:hint="eastAsia"/>
                  <w:sz w:val="21"/>
                  <w:szCs w:val="21"/>
                </w:rPr>
                <w:t>onglin</w:t>
              </w:r>
            </w:ins>
          </w:p>
        </w:tc>
        <w:tc>
          <w:tcPr>
            <w:tcW w:w="760" w:type="pct"/>
            <w:vAlign w:val="center"/>
          </w:tcPr>
          <w:p w:rsidR="00B47348" w:rsidRPr="00883F4B" w:rsidRDefault="00A31C46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  <w:ins w:id="7" w:author="Microsoft" w:date="2015-09-18T14:49:00Z">
              <w:r>
                <w:rPr>
                  <w:rFonts w:ascii="宋体" w:hAnsi="宋体" w:hint="eastAsia"/>
                  <w:sz w:val="21"/>
                  <w:szCs w:val="21"/>
                </w:rPr>
                <w:t>2015-9-</w:t>
              </w:r>
            </w:ins>
            <w:ins w:id="8" w:author="Microsoft" w:date="2015-09-18T14:50:00Z">
              <w:r>
                <w:rPr>
                  <w:rFonts w:ascii="宋体" w:hAnsi="宋体" w:hint="eastAsia"/>
                  <w:sz w:val="21"/>
                  <w:szCs w:val="21"/>
                </w:rPr>
                <w:t>18</w:t>
              </w:r>
            </w:ins>
          </w:p>
        </w:tc>
        <w:tc>
          <w:tcPr>
            <w:tcW w:w="544" w:type="pct"/>
            <w:vAlign w:val="center"/>
          </w:tcPr>
          <w:p w:rsidR="00B47348" w:rsidRPr="00883F4B" w:rsidRDefault="00B47348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B47348" w:rsidRPr="00883F4B" w:rsidRDefault="00B47348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B47348" w:rsidRPr="00883F4B" w:rsidRDefault="00B47348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B47348" w:rsidRPr="00883F4B" w:rsidRDefault="00B47348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B47348" w:rsidRPr="00883F4B" w:rsidTr="00A31C46">
        <w:trPr>
          <w:trHeight w:val="410"/>
          <w:jc w:val="center"/>
        </w:trPr>
        <w:tc>
          <w:tcPr>
            <w:tcW w:w="381" w:type="pct"/>
            <w:vAlign w:val="center"/>
          </w:tcPr>
          <w:p w:rsidR="00B47348" w:rsidRPr="00883F4B" w:rsidRDefault="00A80A2F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9" w:author="Microsoft" w:date="2015-09-23T17:56:00Z">
              <w:r>
                <w:rPr>
                  <w:rFonts w:ascii="宋体" w:hAnsi="宋体" w:hint="eastAsia"/>
                  <w:sz w:val="21"/>
                  <w:szCs w:val="21"/>
                </w:rPr>
                <w:t>1.1</w:t>
              </w:r>
            </w:ins>
          </w:p>
        </w:tc>
        <w:tc>
          <w:tcPr>
            <w:tcW w:w="383" w:type="pct"/>
            <w:vAlign w:val="center"/>
          </w:tcPr>
          <w:p w:rsidR="00B47348" w:rsidRPr="00883F4B" w:rsidRDefault="00A80A2F" w:rsidP="005E2C70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10" w:author="Microsoft" w:date="2015-09-23T17:56:00Z">
              <w:r>
                <w:rPr>
                  <w:rFonts w:ascii="宋体" w:hAnsi="宋体" w:hint="eastAsia"/>
                  <w:sz w:val="21"/>
                  <w:szCs w:val="21"/>
                </w:rPr>
                <w:t>M</w:t>
              </w:r>
            </w:ins>
          </w:p>
        </w:tc>
        <w:tc>
          <w:tcPr>
            <w:tcW w:w="843" w:type="pct"/>
          </w:tcPr>
          <w:p w:rsidR="00B47348" w:rsidRPr="00883F4B" w:rsidRDefault="00A80A2F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11" w:author="Microsoft" w:date="2015-09-23T17:56:00Z">
              <w:r>
                <w:rPr>
                  <w:rFonts w:ascii="宋体" w:hAnsi="宋体" w:hint="eastAsia"/>
                  <w:sz w:val="21"/>
                  <w:szCs w:val="21"/>
                </w:rPr>
                <w:t>修改</w:t>
              </w:r>
              <w:r>
                <w:rPr>
                  <w:rFonts w:ascii="宋体" w:hAnsi="宋体"/>
                  <w:sz w:val="21"/>
                  <w:szCs w:val="21"/>
                </w:rPr>
                <w:t>站点</w:t>
              </w:r>
              <w:r>
                <w:rPr>
                  <w:rFonts w:ascii="宋体" w:hAnsi="宋体" w:hint="eastAsia"/>
                  <w:sz w:val="21"/>
                  <w:szCs w:val="21"/>
                </w:rPr>
                <w:t>服务</w:t>
              </w:r>
              <w:r>
                <w:rPr>
                  <w:rFonts w:ascii="宋体" w:hAnsi="宋体"/>
                  <w:sz w:val="21"/>
                  <w:szCs w:val="21"/>
                </w:rPr>
                <w:t>内容</w:t>
              </w:r>
            </w:ins>
          </w:p>
        </w:tc>
        <w:tc>
          <w:tcPr>
            <w:tcW w:w="537" w:type="pct"/>
            <w:vAlign w:val="center"/>
          </w:tcPr>
          <w:p w:rsidR="00B47348" w:rsidRPr="00883F4B" w:rsidRDefault="00A80A2F" w:rsidP="005E2C70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  <w:ins w:id="12" w:author="Microsoft" w:date="2015-09-23T17:56:00Z">
              <w:r>
                <w:rPr>
                  <w:rFonts w:ascii="宋体" w:hAnsi="宋体"/>
                  <w:sz w:val="21"/>
                  <w:szCs w:val="21"/>
                </w:rPr>
                <w:t>T</w:t>
              </w:r>
              <w:r>
                <w:rPr>
                  <w:rFonts w:ascii="宋体" w:hAnsi="宋体" w:hint="eastAsia"/>
                  <w:sz w:val="21"/>
                  <w:szCs w:val="21"/>
                </w:rPr>
                <w:t>onglin</w:t>
              </w:r>
            </w:ins>
          </w:p>
        </w:tc>
        <w:tc>
          <w:tcPr>
            <w:tcW w:w="760" w:type="pct"/>
            <w:vAlign w:val="center"/>
          </w:tcPr>
          <w:p w:rsidR="00B47348" w:rsidRPr="00883F4B" w:rsidRDefault="00A80A2F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13" w:author="Microsoft" w:date="2015-09-23T17:56:00Z">
              <w:r>
                <w:rPr>
                  <w:rFonts w:ascii="宋体" w:hAnsi="宋体" w:hint="eastAsia"/>
                  <w:sz w:val="21"/>
                  <w:szCs w:val="21"/>
                </w:rPr>
                <w:t>2015-9-23</w:t>
              </w:r>
            </w:ins>
          </w:p>
        </w:tc>
        <w:tc>
          <w:tcPr>
            <w:tcW w:w="544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</w:tr>
      <w:tr w:rsidR="00B47348" w:rsidRPr="00883F4B" w:rsidTr="00A31C46">
        <w:trPr>
          <w:trHeight w:val="426"/>
          <w:jc w:val="center"/>
        </w:trPr>
        <w:tc>
          <w:tcPr>
            <w:tcW w:w="381" w:type="pct"/>
            <w:vAlign w:val="center"/>
          </w:tcPr>
          <w:p w:rsidR="00B47348" w:rsidRPr="00883F4B" w:rsidRDefault="0067560B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14" w:author="Microsoft" w:date="2015-10-21T16:40:00Z">
              <w:r>
                <w:rPr>
                  <w:rFonts w:ascii="宋体" w:hAnsi="宋体" w:hint="eastAsia"/>
                  <w:sz w:val="21"/>
                  <w:szCs w:val="21"/>
                </w:rPr>
                <w:t>1.1</w:t>
              </w:r>
            </w:ins>
          </w:p>
        </w:tc>
        <w:tc>
          <w:tcPr>
            <w:tcW w:w="383" w:type="pct"/>
            <w:vAlign w:val="center"/>
          </w:tcPr>
          <w:p w:rsidR="00B47348" w:rsidRPr="00883F4B" w:rsidRDefault="0067560B" w:rsidP="005E2C70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15" w:author="Microsoft" w:date="2015-10-21T16:40:00Z">
              <w:r>
                <w:rPr>
                  <w:rFonts w:ascii="宋体" w:hAnsi="宋体" w:hint="eastAsia"/>
                  <w:sz w:val="21"/>
                  <w:szCs w:val="21"/>
                </w:rPr>
                <w:t>M</w:t>
              </w:r>
            </w:ins>
          </w:p>
        </w:tc>
        <w:tc>
          <w:tcPr>
            <w:tcW w:w="843" w:type="pct"/>
          </w:tcPr>
          <w:p w:rsidR="00B47348" w:rsidRPr="00883F4B" w:rsidRDefault="0067560B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16" w:author="Microsoft" w:date="2015-10-21T16:40:00Z">
              <w:r>
                <w:rPr>
                  <w:rFonts w:ascii="宋体" w:hAnsi="宋体" w:hint="eastAsia"/>
                  <w:sz w:val="21"/>
                  <w:szCs w:val="21"/>
                </w:rPr>
                <w:t>批次</w:t>
              </w:r>
              <w:r>
                <w:rPr>
                  <w:rFonts w:ascii="宋体" w:hAnsi="宋体"/>
                  <w:sz w:val="21"/>
                  <w:szCs w:val="21"/>
                </w:rPr>
                <w:t>导入数据</w:t>
              </w:r>
            </w:ins>
            <w:ins w:id="17" w:author="Microsoft" w:date="2015-10-21T16:41:00Z">
              <w:r>
                <w:rPr>
                  <w:rFonts w:ascii="宋体" w:hAnsi="宋体" w:hint="eastAsia"/>
                  <w:sz w:val="21"/>
                  <w:szCs w:val="21"/>
                </w:rPr>
                <w:t>，</w:t>
              </w:r>
              <w:r>
                <w:rPr>
                  <w:rFonts w:ascii="宋体" w:hAnsi="宋体"/>
                  <w:sz w:val="21"/>
                  <w:szCs w:val="21"/>
                </w:rPr>
                <w:t>资金</w:t>
              </w:r>
              <w:r>
                <w:rPr>
                  <w:rFonts w:ascii="宋体" w:hAnsi="宋体" w:hint="eastAsia"/>
                  <w:sz w:val="21"/>
                  <w:szCs w:val="21"/>
                </w:rPr>
                <w:t>类型</w:t>
              </w:r>
              <w:r>
                <w:rPr>
                  <w:rFonts w:ascii="宋体" w:hAnsi="宋体"/>
                  <w:sz w:val="21"/>
                  <w:szCs w:val="21"/>
                </w:rPr>
                <w:t>修改</w:t>
              </w:r>
            </w:ins>
          </w:p>
        </w:tc>
        <w:tc>
          <w:tcPr>
            <w:tcW w:w="537" w:type="pct"/>
            <w:vAlign w:val="center"/>
          </w:tcPr>
          <w:p w:rsidR="00B47348" w:rsidRPr="0067560B" w:rsidRDefault="0067560B" w:rsidP="005E2C70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  <w:ins w:id="18" w:author="Microsoft" w:date="2015-10-21T16:42:00Z">
              <w:r>
                <w:rPr>
                  <w:rFonts w:ascii="宋体" w:hAnsi="宋体"/>
                  <w:sz w:val="21"/>
                  <w:szCs w:val="21"/>
                </w:rPr>
                <w:t>Tonglin</w:t>
              </w:r>
            </w:ins>
          </w:p>
        </w:tc>
        <w:tc>
          <w:tcPr>
            <w:tcW w:w="760" w:type="pct"/>
            <w:vAlign w:val="center"/>
          </w:tcPr>
          <w:p w:rsidR="00B47348" w:rsidRPr="00883F4B" w:rsidRDefault="0067560B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19" w:author="Microsoft" w:date="2015-10-21T16:42:00Z">
              <w:r>
                <w:rPr>
                  <w:rFonts w:ascii="宋体" w:hAnsi="宋体" w:hint="eastAsia"/>
                  <w:sz w:val="21"/>
                  <w:szCs w:val="21"/>
                </w:rPr>
                <w:t>2015-10-21</w:t>
              </w:r>
            </w:ins>
          </w:p>
        </w:tc>
        <w:tc>
          <w:tcPr>
            <w:tcW w:w="544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</w:tr>
      <w:tr w:rsidR="00B47348" w:rsidRPr="00883F4B" w:rsidTr="00A31C46">
        <w:trPr>
          <w:trHeight w:val="410"/>
          <w:jc w:val="center"/>
        </w:trPr>
        <w:tc>
          <w:tcPr>
            <w:tcW w:w="381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3" w:type="pct"/>
            <w:vAlign w:val="center"/>
          </w:tcPr>
          <w:p w:rsidR="00B47348" w:rsidRPr="00883F4B" w:rsidRDefault="00B47348" w:rsidP="005E2C70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43" w:type="pct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7" w:type="pct"/>
            <w:vAlign w:val="center"/>
          </w:tcPr>
          <w:p w:rsidR="00B47348" w:rsidRPr="00883F4B" w:rsidRDefault="00B47348" w:rsidP="005E2C70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60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47348" w:rsidRPr="00883F4B" w:rsidRDefault="00B47348" w:rsidP="00B47348">
      <w:pPr>
        <w:rPr>
          <w:rFonts w:ascii="宋体" w:hAnsi="宋体"/>
          <w:szCs w:val="21"/>
        </w:rPr>
      </w:pPr>
      <w:r w:rsidRPr="00883F4B">
        <w:rPr>
          <w:rFonts w:ascii="宋体" w:hAnsi="宋体" w:hint="eastAsia"/>
          <w:b/>
          <w:bCs/>
          <w:szCs w:val="21"/>
        </w:rPr>
        <w:t>类别：</w:t>
      </w:r>
      <w:r w:rsidRPr="00883F4B">
        <w:rPr>
          <w:rFonts w:ascii="宋体" w:hAnsi="宋体"/>
          <w:szCs w:val="21"/>
        </w:rPr>
        <w:t xml:space="preserve">A – </w:t>
      </w:r>
      <w:r w:rsidRPr="00883F4B">
        <w:rPr>
          <w:rFonts w:ascii="宋体" w:hAnsi="宋体" w:hint="eastAsia"/>
          <w:szCs w:val="21"/>
        </w:rPr>
        <w:t>增加</w:t>
      </w:r>
      <w:r w:rsidRPr="00883F4B">
        <w:rPr>
          <w:rFonts w:ascii="宋体" w:hAnsi="宋体"/>
          <w:szCs w:val="21"/>
        </w:rPr>
        <w:t xml:space="preserve">  M – </w:t>
      </w:r>
      <w:r w:rsidRPr="00883F4B">
        <w:rPr>
          <w:rFonts w:ascii="宋体" w:hAnsi="宋体" w:hint="eastAsia"/>
          <w:szCs w:val="21"/>
        </w:rPr>
        <w:t>修改</w:t>
      </w:r>
      <w:r w:rsidRPr="00883F4B">
        <w:rPr>
          <w:rFonts w:ascii="宋体" w:hAnsi="宋体"/>
          <w:szCs w:val="21"/>
        </w:rPr>
        <w:t xml:space="preserve">  D – </w:t>
      </w:r>
      <w:r w:rsidRPr="00883F4B">
        <w:rPr>
          <w:rFonts w:ascii="宋体" w:hAnsi="宋体" w:hint="eastAsia"/>
          <w:szCs w:val="21"/>
        </w:rPr>
        <w:t>删除</w:t>
      </w:r>
    </w:p>
    <w:p w:rsidR="00B47348" w:rsidRDefault="00B47348">
      <w:pPr>
        <w:widowControl/>
        <w:spacing w:before="0" w:after="0"/>
        <w:jc w:val="left"/>
        <w:rPr>
          <w:b/>
          <w:bCs/>
          <w:kern w:val="44"/>
          <w:sz w:val="32"/>
          <w:szCs w:val="44"/>
        </w:rPr>
      </w:pPr>
      <w:bookmarkStart w:id="20" w:name="_Toc351636272"/>
      <w:bookmarkStart w:id="21" w:name="_Toc381702010"/>
      <w:bookmarkStart w:id="22" w:name="_Toc403728040"/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616597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5534" w:rsidRDefault="00B45534">
          <w:pPr>
            <w:pStyle w:val="TOC"/>
          </w:pPr>
          <w:r>
            <w:rPr>
              <w:lang w:val="zh-CN"/>
            </w:rPr>
            <w:t>目录</w:t>
          </w:r>
        </w:p>
        <w:p w:rsidR="0072538C" w:rsidRDefault="00BB5F9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r>
            <w:fldChar w:fldCharType="begin"/>
          </w:r>
          <w:r w:rsidR="00B45534">
            <w:instrText xml:space="preserve"> TOC \o "1-3" \h \z \u </w:instrText>
          </w:r>
          <w:r>
            <w:fldChar w:fldCharType="separate"/>
          </w:r>
          <w:hyperlink w:anchor="_Toc430872987" w:history="1">
            <w:r w:rsidR="0072538C" w:rsidRPr="00AE60A6">
              <w:rPr>
                <w:rStyle w:val="ac"/>
                <w:noProof/>
              </w:rPr>
              <w:t>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文档引言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_Toc430872987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6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2988" w:history="1">
            <w:r w:rsidR="0072538C" w:rsidRPr="00AE60A6">
              <w:rPr>
                <w:rStyle w:val="ac"/>
                <w:noProof/>
              </w:rPr>
              <w:t>1.1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文档目的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_Toc430872988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6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2989" w:history="1">
            <w:r w:rsidR="0072538C" w:rsidRPr="00AE60A6">
              <w:rPr>
                <w:rStyle w:val="ac"/>
                <w:noProof/>
              </w:rPr>
              <w:t>1.2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预期读者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_Toc430872989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6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2990" w:history="1">
            <w:r w:rsidR="0072538C" w:rsidRPr="00AE60A6">
              <w:rPr>
                <w:rStyle w:val="ac"/>
                <w:noProof/>
              </w:rPr>
              <w:t>1.3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参考文献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_Toc430872990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6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2991" w:history="1">
            <w:r w:rsidR="0072538C" w:rsidRPr="00AE60A6">
              <w:rPr>
                <w:rStyle w:val="ac"/>
                <w:noProof/>
              </w:rPr>
              <w:t>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产品综述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_Toc430872991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6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2992" w:history="1">
            <w:r w:rsidR="0072538C" w:rsidRPr="00AE60A6">
              <w:rPr>
                <w:rStyle w:val="ac"/>
                <w:noProof/>
              </w:rPr>
              <w:t>2.1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产品背景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_Toc430872992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6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2993" w:history="1">
            <w:r w:rsidR="0072538C" w:rsidRPr="00AE60A6">
              <w:rPr>
                <w:rStyle w:val="ac"/>
                <w:noProof/>
              </w:rPr>
              <w:t>2.2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功能特性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_Toc430872993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7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2994" w:history="1">
            <w:r w:rsidR="0072538C" w:rsidRPr="00AE60A6">
              <w:rPr>
                <w:rStyle w:val="ac"/>
                <w:noProof/>
              </w:rPr>
              <w:t>2.3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角色定义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_Toc430872994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7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2995" w:history="1">
            <w:r w:rsidR="0072538C" w:rsidRPr="00AE60A6">
              <w:rPr>
                <w:rStyle w:val="ac"/>
                <w:noProof/>
              </w:rPr>
              <w:t>2.4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系统功能结构图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_Toc430872995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9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2996" w:history="1">
            <w:r w:rsidR="0072538C" w:rsidRPr="00AE60A6">
              <w:rPr>
                <w:rStyle w:val="ac"/>
                <w:noProof/>
              </w:rPr>
              <w:t>2.5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业务结构图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_Toc430872996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10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2997" w:history="1">
            <w:r w:rsidR="0072538C" w:rsidRPr="00AE60A6">
              <w:rPr>
                <w:rStyle w:val="ac"/>
                <w:noProof/>
              </w:rPr>
              <w:t>3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即开票管理系统需求分析说明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_Toc430872997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10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2998" w:history="1">
            <w:r w:rsidR="0072538C" w:rsidRPr="00AE60A6">
              <w:rPr>
                <w:rStyle w:val="ac"/>
                <w:noProof/>
              </w:rPr>
              <w:t>3.1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登录系统（</w:t>
            </w:r>
            <w:r w:rsidR="0072538C" w:rsidRPr="00AE60A6">
              <w:rPr>
                <w:rStyle w:val="ac"/>
                <w:noProof/>
              </w:rPr>
              <w:t>Login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_Toc430872998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10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2999" w:history="1">
            <w:r w:rsidR="0072538C" w:rsidRPr="00AE60A6">
              <w:rPr>
                <w:rStyle w:val="ac"/>
                <w:noProof/>
              </w:rPr>
              <w:t>3.2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修改密码（</w:t>
            </w:r>
            <w:r w:rsidR="0072538C" w:rsidRPr="00AE60A6">
              <w:rPr>
                <w:rStyle w:val="ac"/>
                <w:noProof/>
              </w:rPr>
              <w:t>Change Password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_Toc430872999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11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00" w:history="1">
            <w:r w:rsidR="0072538C" w:rsidRPr="00AE60A6">
              <w:rPr>
                <w:rStyle w:val="ac"/>
                <w:noProof/>
              </w:rPr>
              <w:t>3.3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系统管理（</w:t>
            </w:r>
            <w:r w:rsidR="0072538C" w:rsidRPr="00AE60A6">
              <w:rPr>
                <w:rStyle w:val="ac"/>
                <w:noProof/>
              </w:rPr>
              <w:t>System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_Toc430873000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11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01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3.3.1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用户管理（</w:t>
            </w:r>
            <w:r w:rsidR="0072538C" w:rsidRPr="00AE60A6">
              <w:rPr>
                <w:rStyle w:val="ac"/>
                <w:noProof/>
              </w:rPr>
              <w:t>Users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_Toc430873001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11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02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3.3.2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角色管理（</w:t>
            </w:r>
            <w:r w:rsidR="0072538C" w:rsidRPr="00AE60A6">
              <w:rPr>
                <w:rStyle w:val="ac"/>
                <w:noProof/>
              </w:rPr>
              <w:t>Roles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_Toc430873002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15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03" w:history="1">
            <w:r w:rsidR="0072538C" w:rsidRPr="00AE60A6">
              <w:rPr>
                <w:rStyle w:val="ac"/>
                <w:noProof/>
              </w:rPr>
              <w:t>3.4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数据维护（</w:t>
            </w:r>
            <w:r w:rsidR="0072538C" w:rsidRPr="00AE60A6">
              <w:rPr>
                <w:rStyle w:val="ac"/>
                <w:noProof/>
              </w:rPr>
              <w:t>Data Maintenance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_Toc430873003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18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04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3.4.1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行政区域（</w:t>
            </w:r>
            <w:r w:rsidR="0072538C" w:rsidRPr="00AE60A6">
              <w:rPr>
                <w:rStyle w:val="ac"/>
                <w:noProof/>
              </w:rPr>
              <w:t>Administrative Areas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_Toc430873004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18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05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3.4.2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部门管理（</w:t>
            </w:r>
            <w:r w:rsidR="0072538C" w:rsidRPr="00AE60A6">
              <w:rPr>
                <w:rStyle w:val="ac"/>
                <w:noProof/>
              </w:rPr>
              <w:t>Institutions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_Toc430873005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19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06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3.4.3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站点管理（</w:t>
            </w:r>
            <w:r w:rsidR="0072538C" w:rsidRPr="00AE60A6">
              <w:rPr>
                <w:rStyle w:val="ac"/>
                <w:noProof/>
              </w:rPr>
              <w:t>Outlets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_Toc430873006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21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07" w:history="1">
            <w:r w:rsidR="0072538C" w:rsidRPr="00AE60A6">
              <w:rPr>
                <w:rStyle w:val="ac"/>
                <w:noProof/>
              </w:rPr>
              <w:t>3.5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订单管理（</w:t>
            </w:r>
            <w:r w:rsidR="0072538C" w:rsidRPr="00AE60A6">
              <w:rPr>
                <w:rStyle w:val="ac"/>
                <w:noProof/>
              </w:rPr>
              <w:t>Purchase Order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_Toc430873007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25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08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3.5.1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提交订单（</w:t>
            </w:r>
            <w:r w:rsidR="0072538C" w:rsidRPr="00AE60A6">
              <w:rPr>
                <w:rStyle w:val="ac"/>
                <w:noProof/>
              </w:rPr>
              <w:t>Submit Purchase Order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_Toc430873008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26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09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3.5.2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修改订单（</w:t>
            </w:r>
            <w:r w:rsidR="0072538C" w:rsidRPr="00AE60A6">
              <w:rPr>
                <w:rStyle w:val="ac"/>
                <w:noProof/>
              </w:rPr>
              <w:t>Edit Purchase Order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_Toc430873009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27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10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3.5.3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订单详情（</w:t>
            </w:r>
            <w:r w:rsidR="0072538C" w:rsidRPr="00AE60A6">
              <w:rPr>
                <w:rStyle w:val="ac"/>
                <w:noProof/>
              </w:rPr>
              <w:t>Purchase Order Details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_Toc430873010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27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11" w:history="1">
            <w:r w:rsidR="0072538C" w:rsidRPr="00AE60A6">
              <w:rPr>
                <w:rStyle w:val="ac"/>
                <w:noProof/>
              </w:rPr>
              <w:t>3.6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出货单管理（</w:t>
            </w:r>
            <w:r w:rsidR="0072538C" w:rsidRPr="00AE60A6">
              <w:rPr>
                <w:rStyle w:val="ac"/>
                <w:noProof/>
              </w:rPr>
              <w:t>Delivery Order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_Toc430873011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28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12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3.6.1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提交出货单（</w:t>
            </w:r>
            <w:r w:rsidR="0072538C" w:rsidRPr="00AE60A6">
              <w:rPr>
                <w:rStyle w:val="ac"/>
                <w:noProof/>
              </w:rPr>
              <w:t>Submit Delivery Order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_Toc430873012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29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13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3.6.2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修改出货单（</w:t>
            </w:r>
            <w:r w:rsidR="0072538C" w:rsidRPr="00AE60A6">
              <w:rPr>
                <w:rStyle w:val="ac"/>
                <w:noProof/>
              </w:rPr>
              <w:t>Edit Delivery Order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_Toc430873013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30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14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3.6.3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出货单详情（</w:t>
            </w:r>
            <w:r w:rsidR="0072538C" w:rsidRPr="00AE60A6">
              <w:rPr>
                <w:rStyle w:val="ac"/>
                <w:noProof/>
              </w:rPr>
              <w:t>Delivery Order Details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_Toc430873014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31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15" w:history="1">
            <w:r w:rsidR="0072538C" w:rsidRPr="00AE60A6">
              <w:rPr>
                <w:rStyle w:val="ac"/>
                <w:noProof/>
              </w:rPr>
              <w:t>3.7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调拨单管理（</w:t>
            </w:r>
            <w:r w:rsidR="0072538C" w:rsidRPr="00AE60A6">
              <w:rPr>
                <w:rStyle w:val="ac"/>
                <w:noProof/>
              </w:rPr>
              <w:t>Stock Transfer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_Toc430873015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31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16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3.7.1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填写调拨单（</w:t>
            </w:r>
            <w:r w:rsidR="0072538C" w:rsidRPr="00AE60A6">
              <w:rPr>
                <w:rStyle w:val="ac"/>
                <w:noProof/>
              </w:rPr>
              <w:t>Conduct Stock Transfer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_Toc430873016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32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17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3.7.2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修改调拨单（</w:t>
            </w:r>
            <w:r w:rsidR="0072538C" w:rsidRPr="00AE60A6">
              <w:rPr>
                <w:rStyle w:val="ac"/>
                <w:noProof/>
              </w:rPr>
              <w:t>Edit Stock Transfer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_Toc430873017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33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18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3.7.3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调拨单详情（</w:t>
            </w:r>
            <w:r w:rsidR="0072538C" w:rsidRPr="00AE60A6">
              <w:rPr>
                <w:rStyle w:val="ac"/>
                <w:noProof/>
              </w:rPr>
              <w:t>Stock Transfer Details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_Toc430873018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34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19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3.7.4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调拨单审批（部门主管）（</w:t>
            </w:r>
            <w:r w:rsidR="0072538C" w:rsidRPr="00AE60A6">
              <w:rPr>
                <w:rStyle w:val="ac"/>
                <w:noProof/>
              </w:rPr>
              <w:t>Stock Transfer Approval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_Toc430873019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34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20" w:history="1">
            <w:r w:rsidR="0072538C" w:rsidRPr="00AE60A6">
              <w:rPr>
                <w:rStyle w:val="ac"/>
                <w:noProof/>
              </w:rPr>
              <w:t>3.8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物品仓库管理（</w:t>
            </w:r>
            <w:r w:rsidR="0072538C" w:rsidRPr="00AE60A6">
              <w:rPr>
                <w:rStyle w:val="ac"/>
                <w:noProof/>
              </w:rPr>
              <w:t>Item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_Toc430873020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35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21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3.8.1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物品类别管理（</w:t>
            </w:r>
            <w:r w:rsidR="0072538C" w:rsidRPr="00AE60A6">
              <w:rPr>
                <w:rStyle w:val="ac"/>
                <w:noProof/>
              </w:rPr>
              <w:t>ItemTypes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_Toc430873021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35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22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3.8.2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入库（</w:t>
            </w:r>
            <w:r w:rsidR="0072538C" w:rsidRPr="00AE60A6">
              <w:rPr>
                <w:rStyle w:val="ac"/>
                <w:noProof/>
              </w:rPr>
              <w:t>Goods Receipts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_Toc430873022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36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23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3.8.3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出库（</w:t>
            </w:r>
            <w:r w:rsidR="0072538C" w:rsidRPr="00AE60A6">
              <w:rPr>
                <w:rStyle w:val="ac"/>
                <w:noProof/>
              </w:rPr>
              <w:t>Goods Issues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_Toc430873023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38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24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3.8.4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库存管理（</w:t>
            </w:r>
            <w:r w:rsidR="0072538C" w:rsidRPr="00AE60A6">
              <w:rPr>
                <w:rStyle w:val="ac"/>
                <w:noProof/>
              </w:rPr>
              <w:t>Inventory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_Toc430873024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39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25" w:history="1">
            <w:r w:rsidR="0072538C" w:rsidRPr="00AE60A6">
              <w:rPr>
                <w:rStyle w:val="ac"/>
                <w:noProof/>
              </w:rPr>
              <w:t>3.9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彩票仓库管理（</w:t>
            </w:r>
            <w:r w:rsidR="0072538C" w:rsidRPr="00AE60A6">
              <w:rPr>
                <w:rStyle w:val="ac"/>
                <w:noProof/>
              </w:rPr>
              <w:t>Lottery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_Toc430873025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42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26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3.9.1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方案管理（</w:t>
            </w:r>
            <w:r w:rsidR="0072538C" w:rsidRPr="00AE60A6">
              <w:rPr>
                <w:rStyle w:val="ac"/>
                <w:noProof/>
              </w:rPr>
              <w:t>Plans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_Toc430873026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42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27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3.9.2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仓库管理（</w:t>
            </w:r>
            <w:r w:rsidR="0072538C" w:rsidRPr="00AE60A6">
              <w:rPr>
                <w:rStyle w:val="ac"/>
                <w:noProof/>
              </w:rPr>
              <w:t>Warehouses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_Toc430873027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46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28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3.9.3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入库管理（</w:t>
            </w:r>
            <w:r w:rsidR="0072538C" w:rsidRPr="00AE60A6">
              <w:rPr>
                <w:rStyle w:val="ac"/>
                <w:noProof/>
              </w:rPr>
              <w:t>Goods Receipts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_Toc430873028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49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29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3.9.4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出库管理（</w:t>
            </w:r>
            <w:r w:rsidR="0072538C" w:rsidRPr="00AE60A6">
              <w:rPr>
                <w:rStyle w:val="ac"/>
                <w:noProof/>
              </w:rPr>
              <w:t>Goods Issues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_Toc430873029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58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30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3.9.5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库存（</w:t>
            </w:r>
            <w:r w:rsidR="0072538C" w:rsidRPr="00AE60A6">
              <w:rPr>
                <w:rStyle w:val="ac"/>
                <w:noProof/>
              </w:rPr>
              <w:t>Inventory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_Toc430873030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64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31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3.9.6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损毁记录（</w:t>
            </w:r>
            <w:r w:rsidR="0072538C" w:rsidRPr="00AE60A6">
              <w:rPr>
                <w:rStyle w:val="ac"/>
                <w:noProof/>
              </w:rPr>
              <w:t>Damaged Goods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_Toc430873031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68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32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3.9.7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物流信息查询（</w:t>
            </w:r>
            <w:r w:rsidR="0072538C" w:rsidRPr="00AE60A6">
              <w:rPr>
                <w:rStyle w:val="ac"/>
                <w:noProof/>
              </w:rPr>
              <w:t>Logistics Information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_Toc430873032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69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33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3.9.8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批次终结（</w:t>
            </w:r>
            <w:r w:rsidR="0072538C" w:rsidRPr="00AE60A6">
              <w:rPr>
                <w:rStyle w:val="ac"/>
                <w:noProof/>
              </w:rPr>
              <w:t>Batch Termination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_Toc430873033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69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34" w:history="1">
            <w:r w:rsidR="0072538C" w:rsidRPr="00AE60A6">
              <w:rPr>
                <w:rStyle w:val="ac"/>
                <w:noProof/>
              </w:rPr>
              <w:t>3.10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兑奖管理（</w:t>
            </w:r>
            <w:r w:rsidR="0072538C" w:rsidRPr="00AE60A6">
              <w:rPr>
                <w:rStyle w:val="ac"/>
                <w:noProof/>
              </w:rPr>
              <w:t>Payout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_Toc430873034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70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35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3.10.1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中心兑奖（</w:t>
            </w:r>
            <w:r w:rsidR="0072538C" w:rsidRPr="00AE60A6">
              <w:rPr>
                <w:rStyle w:val="ac"/>
                <w:noProof/>
              </w:rPr>
              <w:t>Process Payout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_Toc430873035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70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36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3.10.2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手工兑奖（</w:t>
            </w:r>
            <w:r w:rsidR="0072538C" w:rsidRPr="00AE60A6">
              <w:rPr>
                <w:rStyle w:val="ac"/>
                <w:noProof/>
              </w:rPr>
              <w:t>Manual Payout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_Toc430873036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71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37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3.10.3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中心兑奖记录（</w:t>
            </w:r>
            <w:r w:rsidR="0072538C" w:rsidRPr="00AE60A6">
              <w:rPr>
                <w:rStyle w:val="ac"/>
                <w:noProof/>
              </w:rPr>
              <w:t>Payout Records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_Toc430873037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72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38" w:history="1">
            <w:r w:rsidR="0072538C" w:rsidRPr="00AE60A6">
              <w:rPr>
                <w:rStyle w:val="ac"/>
                <w:noProof/>
              </w:rPr>
              <w:t>3.11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资金结算（</w:t>
            </w:r>
            <w:r w:rsidR="0072538C" w:rsidRPr="00AE60A6">
              <w:rPr>
                <w:rStyle w:val="ac"/>
                <w:noProof/>
              </w:rPr>
              <w:t>Capital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_Toc430873038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73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39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3.11.1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站点账户管理（</w:t>
            </w:r>
            <w:r w:rsidR="0072538C" w:rsidRPr="00AE60A6">
              <w:rPr>
                <w:rStyle w:val="ac"/>
                <w:noProof/>
              </w:rPr>
              <w:t>Outlet Accounts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_Toc430873039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73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40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3.11.2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代理商账户管理（</w:t>
            </w:r>
            <w:r w:rsidR="0072538C" w:rsidRPr="00AE60A6">
              <w:rPr>
                <w:rStyle w:val="ac"/>
                <w:noProof/>
              </w:rPr>
              <w:t>Institution Accounts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_Toc430873040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74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41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3.11.3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市场管理员账户管理（</w:t>
            </w:r>
            <w:r w:rsidR="0072538C" w:rsidRPr="00AE60A6">
              <w:rPr>
                <w:rStyle w:val="ac"/>
                <w:noProof/>
              </w:rPr>
              <w:t>Market Manager Accounts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_Toc430873041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76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42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3.11.4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还货管理（</w:t>
            </w:r>
            <w:r w:rsidR="0072538C" w:rsidRPr="00AE60A6">
              <w:rPr>
                <w:rStyle w:val="ac"/>
                <w:noProof/>
              </w:rPr>
              <w:t>Return Deliveries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_Toc430873042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77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43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3.11.5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提现列表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_Toc430873043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78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44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3.11.6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还款列表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_Toc430873044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80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45" w:history="1">
            <w:r w:rsidR="0072538C" w:rsidRPr="00AE60A6">
              <w:rPr>
                <w:rStyle w:val="ac"/>
                <w:noProof/>
              </w:rPr>
              <w:t>3.12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部门资金服务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_Toc430873045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81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47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3.12.1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充值列表（</w:t>
            </w:r>
            <w:r w:rsidR="0072538C" w:rsidRPr="00AE60A6">
              <w:rPr>
                <w:rStyle w:val="ac"/>
                <w:noProof/>
              </w:rPr>
              <w:t>Top Up Records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_Toc430873047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81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48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3.12.2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提现列表（</w:t>
            </w:r>
            <w:r w:rsidR="0072538C" w:rsidRPr="00AE60A6">
              <w:rPr>
                <w:rStyle w:val="ac"/>
                <w:noProof/>
              </w:rPr>
              <w:t>Cash Withdrawn Records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_Toc430873048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82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49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3.12.3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账户余额查询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_Toc430873049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83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50" w:history="1">
            <w:r w:rsidR="0072538C" w:rsidRPr="00AE60A6">
              <w:rPr>
                <w:rStyle w:val="ac"/>
                <w:noProof/>
              </w:rPr>
              <w:t>3.13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市场管理员账户管理（</w:t>
            </w:r>
            <w:r w:rsidR="0072538C" w:rsidRPr="00AE60A6">
              <w:rPr>
                <w:rStyle w:val="ac"/>
                <w:noProof/>
              </w:rPr>
              <w:t>Market Manager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_Toc430873050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84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51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3.13.1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还货申请（</w:t>
            </w:r>
            <w:r w:rsidR="0072538C" w:rsidRPr="00AE60A6">
              <w:rPr>
                <w:rStyle w:val="ac"/>
                <w:noProof/>
              </w:rPr>
              <w:t>Submit Return Delivery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_Toc430873051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84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52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3.13.2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损毁登记（</w:t>
            </w:r>
            <w:r w:rsidR="0072538C" w:rsidRPr="00AE60A6">
              <w:rPr>
                <w:rStyle w:val="ac"/>
                <w:noProof/>
              </w:rPr>
              <w:t>Register Damaged Goods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_Toc430873052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84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53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3.13.3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还款记录（</w:t>
            </w:r>
            <w:r w:rsidR="0072538C" w:rsidRPr="00AE60A6">
              <w:rPr>
                <w:rStyle w:val="ac"/>
                <w:noProof/>
              </w:rPr>
              <w:t>Repayment Records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_Toc430873053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85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54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3.13.4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库存查询（</w:t>
            </w:r>
            <w:r w:rsidR="0072538C" w:rsidRPr="00AE60A6">
              <w:rPr>
                <w:rStyle w:val="ac"/>
                <w:noProof/>
              </w:rPr>
              <w:t>Inventory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_Toc430873054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85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55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3.13.5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账户余额查询（</w:t>
            </w:r>
            <w:r w:rsidR="0072538C" w:rsidRPr="00AE60A6">
              <w:rPr>
                <w:rStyle w:val="ac"/>
                <w:noProof/>
              </w:rPr>
              <w:t>Account Balance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_Toc430873055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86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56" w:history="1">
            <w:r w:rsidR="0072538C" w:rsidRPr="00AE60A6">
              <w:rPr>
                <w:rStyle w:val="ac"/>
                <w:noProof/>
              </w:rPr>
              <w:t>3.14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站点服务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_Toc430873056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86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57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3.14.1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站点信息查询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_Toc430873057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86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58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3.14.2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交易流水查询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_Toc430873058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88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59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3.14.3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资金日结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_Toc430873059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89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60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3.14.4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提现记录（</w:t>
            </w:r>
            <w:r w:rsidR="0072538C" w:rsidRPr="00AE60A6">
              <w:rPr>
                <w:rStyle w:val="ac"/>
                <w:noProof/>
              </w:rPr>
              <w:t>Cash Withdrawn Records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_Toc430873060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89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61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3.14.5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退货查询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_Toc430873061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90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62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3.14.6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入库销售记录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_Toc430873062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90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63" w:history="1">
            <w:r w:rsidR="0072538C" w:rsidRPr="00AE60A6">
              <w:rPr>
                <w:rStyle w:val="ac"/>
                <w:noProof/>
              </w:rPr>
              <w:t>3.15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报表查询（</w:t>
            </w:r>
            <w:r w:rsidR="0072538C" w:rsidRPr="00AE60A6">
              <w:rPr>
                <w:rStyle w:val="ac"/>
                <w:noProof/>
              </w:rPr>
              <w:t>Report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_Toc430873063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92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64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3.15.1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部门销售报表（</w:t>
            </w:r>
            <w:r w:rsidR="0072538C" w:rsidRPr="00AE60A6">
              <w:rPr>
                <w:rStyle w:val="ac"/>
                <w:noProof/>
              </w:rPr>
              <w:t>Sales Reports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_Toc430873064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92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65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3.15.2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游戏销售报表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_Toc430873065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93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66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3.15.3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兑奖统计报表（</w:t>
            </w:r>
            <w:r w:rsidR="0072538C" w:rsidRPr="00AE60A6">
              <w:rPr>
                <w:rStyle w:val="ac"/>
                <w:noProof/>
              </w:rPr>
              <w:t>Payout Reports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_Toc430873066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94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67" w:history="1">
            <w:r w:rsidR="0072538C" w:rsidRPr="00AE60A6">
              <w:rPr>
                <w:rStyle w:val="ac"/>
                <w:noProof/>
                <w:snapToGrid w:val="0"/>
                <w:w w:val="0"/>
                <w:kern w:val="0"/>
              </w:rPr>
              <w:t>3.15.4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库存报表（</w:t>
            </w:r>
            <w:r w:rsidR="0072538C" w:rsidRPr="00AE60A6">
              <w:rPr>
                <w:rStyle w:val="ac"/>
                <w:noProof/>
              </w:rPr>
              <w:t>Inventory Reports</w:t>
            </w:r>
            <w:r w:rsidR="0072538C" w:rsidRPr="00AE60A6">
              <w:rPr>
                <w:rStyle w:val="ac"/>
                <w:rFonts w:hint="eastAsia"/>
                <w:noProof/>
              </w:rPr>
              <w:t>）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_Toc430873067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95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68" w:history="1">
            <w:r w:rsidR="0072538C" w:rsidRPr="00AE60A6">
              <w:rPr>
                <w:rStyle w:val="ac"/>
                <w:noProof/>
              </w:rPr>
              <w:t>4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附件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_Toc430873068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96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69" w:history="1">
            <w:r w:rsidR="0072538C" w:rsidRPr="00AE60A6">
              <w:rPr>
                <w:rStyle w:val="ac"/>
                <w:noProof/>
              </w:rPr>
              <w:t>4.1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箱签，盒签条形码分解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_Toc430873069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96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72538C" w:rsidRDefault="00394B6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0873070" w:history="1">
            <w:r w:rsidR="0072538C" w:rsidRPr="00AE60A6">
              <w:rPr>
                <w:rStyle w:val="ac"/>
                <w:noProof/>
              </w:rPr>
              <w:t>4.2</w:t>
            </w:r>
            <w:r w:rsidR="0072538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2538C" w:rsidRPr="00AE60A6">
              <w:rPr>
                <w:rStyle w:val="ac"/>
                <w:rFonts w:hint="eastAsia"/>
                <w:noProof/>
              </w:rPr>
              <w:t>各流程图</w:t>
            </w:r>
            <w:r w:rsidR="0072538C">
              <w:rPr>
                <w:noProof/>
                <w:webHidden/>
              </w:rPr>
              <w:tab/>
            </w:r>
            <w:r w:rsidR="0072538C">
              <w:rPr>
                <w:noProof/>
                <w:webHidden/>
              </w:rPr>
              <w:fldChar w:fldCharType="begin"/>
            </w:r>
            <w:r w:rsidR="0072538C">
              <w:rPr>
                <w:noProof/>
                <w:webHidden/>
              </w:rPr>
              <w:instrText xml:space="preserve"> PAGEREF _Toc430873070 \h </w:instrText>
            </w:r>
            <w:r w:rsidR="0072538C">
              <w:rPr>
                <w:noProof/>
                <w:webHidden/>
              </w:rPr>
            </w:r>
            <w:r w:rsidR="0072538C">
              <w:rPr>
                <w:noProof/>
                <w:webHidden/>
              </w:rPr>
              <w:fldChar w:fldCharType="separate"/>
            </w:r>
            <w:r w:rsidR="0072538C">
              <w:rPr>
                <w:noProof/>
                <w:webHidden/>
              </w:rPr>
              <w:t>97</w:t>
            </w:r>
            <w:r w:rsidR="0072538C">
              <w:rPr>
                <w:noProof/>
                <w:webHidden/>
              </w:rPr>
              <w:fldChar w:fldCharType="end"/>
            </w:r>
          </w:hyperlink>
        </w:p>
        <w:p w:rsidR="00633D00" w:rsidRDefault="00BB5F9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633D00" w:rsidRDefault="00633D00">
          <w:pPr>
            <w:widowControl/>
            <w:spacing w:before="0" w:after="0"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  <w:p w:rsidR="00B45534" w:rsidRDefault="00394B67"/>
      </w:sdtContent>
    </w:sdt>
    <w:p w:rsidR="00B47348" w:rsidRPr="007F4091" w:rsidRDefault="00B47348" w:rsidP="00B47348">
      <w:pPr>
        <w:pStyle w:val="1"/>
      </w:pPr>
      <w:bookmarkStart w:id="23" w:name="_Toc430872987"/>
      <w:r>
        <w:rPr>
          <w:rFonts w:hint="eastAsia"/>
        </w:rPr>
        <w:t>文档</w:t>
      </w:r>
      <w:r w:rsidRPr="007F4091">
        <w:rPr>
          <w:rFonts w:hint="eastAsia"/>
        </w:rPr>
        <w:t>引言</w:t>
      </w:r>
      <w:bookmarkEnd w:id="20"/>
      <w:bookmarkEnd w:id="21"/>
      <w:bookmarkEnd w:id="22"/>
      <w:bookmarkEnd w:id="23"/>
    </w:p>
    <w:p w:rsidR="00B47348" w:rsidRPr="007F4091" w:rsidRDefault="00B47348" w:rsidP="005E3BF6">
      <w:pPr>
        <w:pStyle w:val="2"/>
      </w:pPr>
      <w:bookmarkStart w:id="24" w:name="_Toc350960683"/>
      <w:bookmarkStart w:id="25" w:name="_Toc351636170"/>
      <w:bookmarkStart w:id="26" w:name="_Toc351636273"/>
      <w:bookmarkStart w:id="27" w:name="_Toc381702011"/>
      <w:bookmarkStart w:id="28" w:name="_Toc403728041"/>
      <w:bookmarkStart w:id="29" w:name="_Toc430872988"/>
      <w:r>
        <w:rPr>
          <w:rFonts w:hint="eastAsia"/>
        </w:rPr>
        <w:t>文档</w:t>
      </w:r>
      <w:r w:rsidRPr="007F4091">
        <w:rPr>
          <w:rFonts w:hint="eastAsia"/>
        </w:rPr>
        <w:t>目的</w:t>
      </w:r>
      <w:bookmarkEnd w:id="24"/>
      <w:bookmarkEnd w:id="25"/>
      <w:bookmarkEnd w:id="26"/>
      <w:bookmarkEnd w:id="27"/>
      <w:bookmarkEnd w:id="28"/>
      <w:bookmarkEnd w:id="29"/>
    </w:p>
    <w:p w:rsidR="00B47348" w:rsidRPr="006C123F" w:rsidRDefault="00B47348" w:rsidP="00B47348">
      <w:pPr>
        <w:ind w:firstLine="420"/>
        <w:rPr>
          <w:kern w:val="0"/>
          <w:lang w:val="en-AU"/>
        </w:rPr>
      </w:pPr>
      <w:r>
        <w:rPr>
          <w:rFonts w:hint="eastAsia"/>
          <w:kern w:val="0"/>
          <w:lang w:val="en-AU"/>
        </w:rPr>
        <w:t>本文档定义了柬埔寨</w:t>
      </w:r>
      <w:r>
        <w:rPr>
          <w:kern w:val="0"/>
          <w:lang w:val="en-AU"/>
        </w:rPr>
        <w:t>国家</w:t>
      </w:r>
      <w:r>
        <w:rPr>
          <w:rFonts w:hint="eastAsia"/>
          <w:kern w:val="0"/>
          <w:lang w:val="en-AU"/>
        </w:rPr>
        <w:t>体育彩票</w:t>
      </w:r>
      <w:r>
        <w:rPr>
          <w:kern w:val="0"/>
          <w:lang w:val="en-AU"/>
        </w:rPr>
        <w:t>项目，终端机模块</w:t>
      </w:r>
      <w:r>
        <w:rPr>
          <w:rFonts w:hint="eastAsia"/>
          <w:kern w:val="0"/>
          <w:lang w:val="en-AU"/>
        </w:rPr>
        <w:t>功能</w:t>
      </w:r>
      <w:r w:rsidRPr="00E15608">
        <w:rPr>
          <w:rFonts w:hint="eastAsia"/>
          <w:kern w:val="0"/>
          <w:lang w:val="en-AU"/>
        </w:rPr>
        <w:t>需求</w:t>
      </w:r>
      <w:r>
        <w:rPr>
          <w:rFonts w:hint="eastAsia"/>
          <w:kern w:val="0"/>
          <w:lang w:val="en-AU"/>
        </w:rPr>
        <w:t>和非功能详情，</w:t>
      </w:r>
      <w:r w:rsidRPr="00E15608">
        <w:rPr>
          <w:rFonts w:hint="eastAsia"/>
          <w:kern w:val="0"/>
          <w:lang w:val="en-AU"/>
        </w:rPr>
        <w:t>是系统设计、</w:t>
      </w:r>
      <w:r>
        <w:rPr>
          <w:rFonts w:hint="eastAsia"/>
          <w:kern w:val="0"/>
          <w:lang w:val="en-AU"/>
        </w:rPr>
        <w:t>软件</w:t>
      </w:r>
      <w:r w:rsidRPr="00E15608">
        <w:rPr>
          <w:rFonts w:hint="eastAsia"/>
          <w:kern w:val="0"/>
          <w:lang w:val="en-AU"/>
        </w:rPr>
        <w:t>测试、验收的标准。</w:t>
      </w:r>
    </w:p>
    <w:p w:rsidR="00B47348" w:rsidRPr="007F4091" w:rsidRDefault="00B47348" w:rsidP="005E3BF6">
      <w:pPr>
        <w:pStyle w:val="2"/>
      </w:pPr>
      <w:bookmarkStart w:id="30" w:name="_Toc350960684"/>
      <w:bookmarkStart w:id="31" w:name="_Toc351636171"/>
      <w:bookmarkStart w:id="32" w:name="_Toc351636274"/>
      <w:bookmarkStart w:id="33" w:name="_Toc381702012"/>
      <w:bookmarkStart w:id="34" w:name="_Toc403728042"/>
      <w:bookmarkStart w:id="35" w:name="_Toc430872989"/>
      <w:r w:rsidRPr="007F4091">
        <w:rPr>
          <w:rFonts w:hint="eastAsia"/>
        </w:rPr>
        <w:t>预期读者</w:t>
      </w:r>
      <w:bookmarkEnd w:id="30"/>
      <w:bookmarkEnd w:id="31"/>
      <w:bookmarkEnd w:id="32"/>
      <w:bookmarkEnd w:id="33"/>
      <w:bookmarkEnd w:id="34"/>
      <w:bookmarkEnd w:id="35"/>
    </w:p>
    <w:p w:rsidR="00B47348" w:rsidRDefault="00B47348" w:rsidP="00B47348">
      <w:pPr>
        <w:pStyle w:val="a8"/>
        <w:numPr>
          <w:ilvl w:val="0"/>
          <w:numId w:val="2"/>
        </w:numPr>
        <w:adjustRightInd w:val="0"/>
        <w:spacing w:line="300" w:lineRule="auto"/>
        <w:ind w:right="28" w:firstLineChars="0"/>
      </w:pPr>
      <w:r>
        <w:rPr>
          <w:rFonts w:hint="eastAsia"/>
        </w:rPr>
        <w:t>需求分析人员</w:t>
      </w:r>
    </w:p>
    <w:p w:rsidR="00B47348" w:rsidRDefault="00B47348" w:rsidP="00B47348">
      <w:pPr>
        <w:pStyle w:val="a8"/>
        <w:numPr>
          <w:ilvl w:val="0"/>
          <w:numId w:val="2"/>
        </w:numPr>
        <w:adjustRightInd w:val="0"/>
        <w:spacing w:line="300" w:lineRule="auto"/>
        <w:ind w:right="28" w:firstLineChars="0"/>
      </w:pPr>
      <w:r>
        <w:rPr>
          <w:rFonts w:hint="eastAsia"/>
        </w:rPr>
        <w:t>技术设计人员</w:t>
      </w:r>
    </w:p>
    <w:p w:rsidR="00B47348" w:rsidRDefault="00B47348" w:rsidP="00B47348">
      <w:pPr>
        <w:pStyle w:val="a8"/>
        <w:numPr>
          <w:ilvl w:val="0"/>
          <w:numId w:val="2"/>
        </w:numPr>
        <w:adjustRightInd w:val="0"/>
        <w:spacing w:line="300" w:lineRule="auto"/>
        <w:ind w:right="28" w:firstLineChars="0"/>
      </w:pPr>
      <w:r>
        <w:rPr>
          <w:rFonts w:hint="eastAsia"/>
        </w:rPr>
        <w:t>数据库工程师</w:t>
      </w:r>
    </w:p>
    <w:p w:rsidR="00B47348" w:rsidRDefault="00B47348" w:rsidP="00B47348">
      <w:pPr>
        <w:pStyle w:val="a8"/>
        <w:numPr>
          <w:ilvl w:val="0"/>
          <w:numId w:val="2"/>
        </w:numPr>
        <w:adjustRightInd w:val="0"/>
        <w:spacing w:line="300" w:lineRule="auto"/>
        <w:ind w:right="28" w:firstLineChars="0"/>
      </w:pPr>
      <w:r>
        <w:rPr>
          <w:rFonts w:hint="eastAsia"/>
        </w:rPr>
        <w:t>软件测试工程师</w:t>
      </w:r>
    </w:p>
    <w:p w:rsidR="00B47348" w:rsidRDefault="00B47348" w:rsidP="00B47348">
      <w:pPr>
        <w:pStyle w:val="a8"/>
        <w:numPr>
          <w:ilvl w:val="0"/>
          <w:numId w:val="2"/>
        </w:numPr>
        <w:adjustRightInd w:val="0"/>
        <w:spacing w:line="300" w:lineRule="auto"/>
        <w:ind w:right="28" w:firstLineChars="0"/>
      </w:pPr>
      <w:r>
        <w:rPr>
          <w:rFonts w:hint="eastAsia"/>
        </w:rPr>
        <w:t>最终产品验收人员</w:t>
      </w:r>
    </w:p>
    <w:p w:rsidR="00B47348" w:rsidRPr="007F4091" w:rsidRDefault="00B47348" w:rsidP="005E3BF6">
      <w:pPr>
        <w:pStyle w:val="2"/>
      </w:pPr>
      <w:bookmarkStart w:id="36" w:name="_Toc350960685"/>
      <w:bookmarkStart w:id="37" w:name="_Toc351636172"/>
      <w:bookmarkStart w:id="38" w:name="_Toc351636275"/>
      <w:bookmarkStart w:id="39" w:name="_Toc381702013"/>
      <w:bookmarkStart w:id="40" w:name="_Toc403728043"/>
      <w:bookmarkStart w:id="41" w:name="_Toc430872990"/>
      <w:r w:rsidRPr="007F4091">
        <w:rPr>
          <w:rFonts w:hint="eastAsia"/>
        </w:rPr>
        <w:t>参考文献</w:t>
      </w:r>
      <w:bookmarkEnd w:id="36"/>
      <w:bookmarkEnd w:id="37"/>
      <w:bookmarkEnd w:id="38"/>
      <w:bookmarkEnd w:id="39"/>
      <w:bookmarkEnd w:id="40"/>
      <w:bookmarkEnd w:id="4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335"/>
        <w:gridCol w:w="6036"/>
      </w:tblGrid>
      <w:tr w:rsidR="00B47348" w:rsidTr="00711B0D">
        <w:tc>
          <w:tcPr>
            <w:tcW w:w="852" w:type="dxa"/>
            <w:shd w:val="clear" w:color="auto" w:fill="D9D9D9" w:themeFill="background1" w:themeFillShade="D9"/>
          </w:tcPr>
          <w:p w:rsidR="00B47348" w:rsidRDefault="00B47348" w:rsidP="00711B0D">
            <w:pPr>
              <w:jc w:val="center"/>
            </w:pPr>
            <w:bookmarkStart w:id="42" w:name="_Hlt502716140"/>
            <w:bookmarkStart w:id="43" w:name="_Toc507258858"/>
            <w:bookmarkStart w:id="44" w:name="_Toc507310569"/>
            <w:bookmarkEnd w:id="42"/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47348" w:rsidRDefault="00B47348" w:rsidP="00711B0D">
            <w:r>
              <w:rPr>
                <w:rFonts w:hint="eastAsia"/>
              </w:rPr>
              <w:t>文献来源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B47348" w:rsidRDefault="00B47348" w:rsidP="00711B0D">
            <w:r>
              <w:rPr>
                <w:rFonts w:hint="eastAsia"/>
              </w:rPr>
              <w:t>文献名称、章节范围、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地址等</w:t>
            </w:r>
          </w:p>
        </w:tc>
      </w:tr>
      <w:tr w:rsidR="00B47348" w:rsidTr="00711B0D">
        <w:tc>
          <w:tcPr>
            <w:tcW w:w="852" w:type="dxa"/>
          </w:tcPr>
          <w:p w:rsidR="00B47348" w:rsidRDefault="00B47348" w:rsidP="00711B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B47348" w:rsidRDefault="00B47348" w:rsidP="00711B0D">
            <w:pPr>
              <w:jc w:val="center"/>
            </w:pPr>
            <w:r>
              <w:rPr>
                <w:rFonts w:hint="eastAsia"/>
              </w:rPr>
              <w:t>互联网</w:t>
            </w:r>
          </w:p>
        </w:tc>
        <w:tc>
          <w:tcPr>
            <w:tcW w:w="6521" w:type="dxa"/>
          </w:tcPr>
          <w:p w:rsidR="00B47348" w:rsidRDefault="00B47348" w:rsidP="00711B0D">
            <w:r>
              <w:rPr>
                <w:rFonts w:hint="eastAsia"/>
              </w:rPr>
              <w:t>彩票条例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财政部</w:t>
            </w:r>
          </w:p>
        </w:tc>
      </w:tr>
      <w:tr w:rsidR="00B47348" w:rsidTr="00711B0D">
        <w:tc>
          <w:tcPr>
            <w:tcW w:w="852" w:type="dxa"/>
          </w:tcPr>
          <w:p w:rsidR="00B47348" w:rsidRDefault="00B47348" w:rsidP="00711B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B47348" w:rsidRDefault="00B47348" w:rsidP="00711B0D">
            <w:pPr>
              <w:jc w:val="center"/>
            </w:pPr>
            <w:r>
              <w:rPr>
                <w:rFonts w:hint="eastAsia"/>
              </w:rPr>
              <w:t>互联网</w:t>
            </w:r>
          </w:p>
        </w:tc>
        <w:tc>
          <w:tcPr>
            <w:tcW w:w="6521" w:type="dxa"/>
          </w:tcPr>
          <w:p w:rsidR="00B47348" w:rsidRDefault="00B47348" w:rsidP="00711B0D">
            <w:r w:rsidRPr="007A430A">
              <w:rPr>
                <w:rFonts w:hint="eastAsia"/>
              </w:rPr>
              <w:t>彩票管理条例实施细则</w:t>
            </w:r>
          </w:p>
        </w:tc>
      </w:tr>
      <w:tr w:rsidR="00B47348" w:rsidTr="00711B0D">
        <w:tc>
          <w:tcPr>
            <w:tcW w:w="852" w:type="dxa"/>
          </w:tcPr>
          <w:p w:rsidR="00B47348" w:rsidRDefault="00B47348" w:rsidP="00711B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B47348" w:rsidRDefault="00B47348" w:rsidP="00711B0D">
            <w:pPr>
              <w:jc w:val="center"/>
            </w:pPr>
            <w:r>
              <w:rPr>
                <w:rFonts w:hint="eastAsia"/>
              </w:rPr>
              <w:t>互联网</w:t>
            </w:r>
          </w:p>
        </w:tc>
        <w:tc>
          <w:tcPr>
            <w:tcW w:w="6521" w:type="dxa"/>
          </w:tcPr>
          <w:p w:rsidR="00B47348" w:rsidRDefault="00B47348" w:rsidP="00711B0D">
            <w:r>
              <w:rPr>
                <w:rFonts w:hint="eastAsia"/>
              </w:rPr>
              <w:t>电话销售彩票管理暂行办法</w:t>
            </w:r>
          </w:p>
        </w:tc>
      </w:tr>
      <w:tr w:rsidR="00B47348" w:rsidTr="00711B0D">
        <w:tc>
          <w:tcPr>
            <w:tcW w:w="852" w:type="dxa"/>
          </w:tcPr>
          <w:p w:rsidR="00B47348" w:rsidRDefault="00B47348" w:rsidP="00711B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B47348" w:rsidRDefault="00B47348" w:rsidP="00711B0D">
            <w:pPr>
              <w:jc w:val="center"/>
            </w:pPr>
            <w:r>
              <w:rPr>
                <w:rFonts w:hint="eastAsia"/>
              </w:rPr>
              <w:t>公司内容</w:t>
            </w:r>
          </w:p>
        </w:tc>
        <w:tc>
          <w:tcPr>
            <w:tcW w:w="6521" w:type="dxa"/>
          </w:tcPr>
          <w:p w:rsidR="00B47348" w:rsidRPr="00B42BDE" w:rsidRDefault="00B47348" w:rsidP="00711B0D">
            <w:r>
              <w:rPr>
                <w:rFonts w:hint="eastAsia"/>
              </w:rPr>
              <w:t>泰山终端需求</w:t>
            </w:r>
          </w:p>
        </w:tc>
      </w:tr>
    </w:tbl>
    <w:p w:rsidR="00B47348" w:rsidRPr="001A12E4" w:rsidRDefault="00B47348" w:rsidP="00B47348">
      <w:pPr>
        <w:pStyle w:val="1"/>
      </w:pPr>
      <w:bookmarkStart w:id="45" w:name="_Toc350960687"/>
      <w:bookmarkStart w:id="46" w:name="_Toc351636174"/>
      <w:bookmarkStart w:id="47" w:name="_Toc351636277"/>
      <w:bookmarkStart w:id="48" w:name="_Toc381702015"/>
      <w:bookmarkStart w:id="49" w:name="_Toc403728044"/>
      <w:bookmarkStart w:id="50" w:name="_Toc430872991"/>
      <w:bookmarkEnd w:id="43"/>
      <w:bookmarkEnd w:id="44"/>
      <w:r w:rsidRPr="001A12E4">
        <w:rPr>
          <w:rFonts w:hint="eastAsia"/>
        </w:rPr>
        <w:t>产品综述</w:t>
      </w:r>
      <w:bookmarkEnd w:id="45"/>
      <w:bookmarkEnd w:id="46"/>
      <w:bookmarkEnd w:id="47"/>
      <w:bookmarkEnd w:id="48"/>
      <w:bookmarkEnd w:id="49"/>
      <w:bookmarkEnd w:id="50"/>
    </w:p>
    <w:p w:rsidR="00B47348" w:rsidRPr="007F4091" w:rsidRDefault="004F224C" w:rsidP="005E3BF6">
      <w:pPr>
        <w:pStyle w:val="2"/>
      </w:pPr>
      <w:bookmarkStart w:id="51" w:name="_Toc350960688"/>
      <w:bookmarkStart w:id="52" w:name="_Toc351636175"/>
      <w:bookmarkStart w:id="53" w:name="_Toc351636278"/>
      <w:bookmarkStart w:id="54" w:name="_Toc381702016"/>
      <w:bookmarkStart w:id="55" w:name="_Toc403728045"/>
      <w:bookmarkStart w:id="56" w:name="_Toc430872992"/>
      <w:r>
        <w:rPr>
          <w:rFonts w:hint="eastAsia"/>
        </w:rPr>
        <w:t>产品</w:t>
      </w:r>
      <w:r w:rsidRPr="007F4091">
        <w:rPr>
          <w:rFonts w:hint="eastAsia"/>
        </w:rPr>
        <w:t>背景</w:t>
      </w:r>
      <w:bookmarkEnd w:id="51"/>
      <w:bookmarkEnd w:id="52"/>
      <w:bookmarkEnd w:id="53"/>
      <w:bookmarkEnd w:id="54"/>
      <w:bookmarkEnd w:id="55"/>
      <w:bookmarkEnd w:id="56"/>
    </w:p>
    <w:p w:rsidR="00675A2F" w:rsidRPr="00675A2F" w:rsidRDefault="00675A2F" w:rsidP="00675A2F">
      <w:r>
        <w:rPr>
          <w:rFonts w:hint="eastAsia"/>
        </w:rPr>
        <w:t>柬埔寨高棉彩池</w:t>
      </w:r>
      <w:r w:rsidRPr="00675A2F">
        <w:rPr>
          <w:rFonts w:hint="eastAsia"/>
        </w:rPr>
        <w:t>福利彩票公司，如下简称（</w:t>
      </w:r>
      <w:r w:rsidRPr="00675A2F">
        <w:t>KPW</w:t>
      </w:r>
      <w:r w:rsidR="00F44B3A">
        <w:rPr>
          <w:rFonts w:hint="eastAsia"/>
        </w:rPr>
        <w:t>），在公司业务发展</w:t>
      </w:r>
      <w:r w:rsidR="00F44B3A">
        <w:t>过程中，存在</w:t>
      </w:r>
      <w:r w:rsidR="00F44B3A">
        <w:rPr>
          <w:rFonts w:hint="eastAsia"/>
        </w:rPr>
        <w:t>如下</w:t>
      </w:r>
      <w:r w:rsidR="00F44B3A">
        <w:t>问题：</w:t>
      </w:r>
    </w:p>
    <w:p w:rsidR="00675A2F" w:rsidRPr="00675A2F" w:rsidRDefault="00675A2F" w:rsidP="00675A2F">
      <w:r w:rsidRPr="00675A2F">
        <w:t>1</w:t>
      </w:r>
      <w:r w:rsidRPr="00675A2F">
        <w:rPr>
          <w:rFonts w:hint="eastAsia"/>
        </w:rPr>
        <w:t>、库存物流基本靠手工组织，规模和效率，无法适应公司的发展。</w:t>
      </w:r>
    </w:p>
    <w:p w:rsidR="00675A2F" w:rsidRPr="00675A2F" w:rsidRDefault="00675A2F" w:rsidP="00675A2F">
      <w:r w:rsidRPr="00675A2F">
        <w:t>2</w:t>
      </w:r>
      <w:r w:rsidRPr="00675A2F">
        <w:rPr>
          <w:rFonts w:hint="eastAsia"/>
        </w:rPr>
        <w:t>、各个部门及其分公司之间，通过</w:t>
      </w:r>
      <w:r w:rsidRPr="00675A2F">
        <w:t>email</w:t>
      </w:r>
      <w:r w:rsidRPr="00675A2F">
        <w:rPr>
          <w:rFonts w:hint="eastAsia"/>
        </w:rPr>
        <w:t>，电话等其他的方式进行数据交互。实时性和可靠性，完全依靠人工，出现问题后无法及时跟踪到问题所在。</w:t>
      </w:r>
    </w:p>
    <w:p w:rsidR="00675A2F" w:rsidRPr="00675A2F" w:rsidRDefault="00675A2F" w:rsidP="00675A2F">
      <w:r w:rsidRPr="00675A2F">
        <w:lastRenderedPageBreak/>
        <w:t>3</w:t>
      </w:r>
      <w:r w:rsidR="00F44B3A">
        <w:rPr>
          <w:rFonts w:hint="eastAsia"/>
        </w:rPr>
        <w:t>、兑奖流程存在漏洞</w:t>
      </w:r>
      <w:r w:rsidRPr="00675A2F">
        <w:rPr>
          <w:rFonts w:hint="eastAsia"/>
        </w:rPr>
        <w:t>，且效率低下；目前兑奖流程采用单机版，如果兑奖完毕后，用另外的机器兑奖，就可以重复兑奖。其外这种情况下，需要各级抽检或者其他方式多层级的核对数据。当开奖数据增加后，问题突出。目前中奖票按照</w:t>
      </w:r>
      <w:r w:rsidRPr="00675A2F">
        <w:t>30%</w:t>
      </w:r>
      <w:r w:rsidRPr="00675A2F">
        <w:rPr>
          <w:rFonts w:hint="eastAsia"/>
        </w:rPr>
        <w:t>计算时，</w:t>
      </w:r>
      <w:r w:rsidRPr="00675A2F">
        <w:t>10000</w:t>
      </w:r>
      <w:r w:rsidRPr="00675A2F">
        <w:rPr>
          <w:rFonts w:hint="eastAsia"/>
        </w:rPr>
        <w:t>张票就有</w:t>
      </w:r>
      <w:r w:rsidRPr="00675A2F">
        <w:t>3000</w:t>
      </w:r>
      <w:r w:rsidRPr="00675A2F">
        <w:rPr>
          <w:rFonts w:hint="eastAsia"/>
        </w:rPr>
        <w:t>张需要兑奖，需要大量的人工兑奖和回收票。每张票都需要回收核查。</w:t>
      </w:r>
    </w:p>
    <w:p w:rsidR="00675A2F" w:rsidRPr="00675A2F" w:rsidRDefault="00675A2F" w:rsidP="00675A2F">
      <w:r w:rsidRPr="00675A2F">
        <w:t>4</w:t>
      </w:r>
      <w:r w:rsidRPr="00675A2F">
        <w:rPr>
          <w:rFonts w:hint="eastAsia"/>
        </w:rPr>
        <w:t>、由于公司各部门之间业务信息的流转存在问题，每天的销售数据，报表数据不能及时沟通。</w:t>
      </w:r>
    </w:p>
    <w:p w:rsidR="00501329" w:rsidRDefault="00501329"/>
    <w:p w:rsidR="00B47348" w:rsidRDefault="00F44B3A" w:rsidP="005E3BF6">
      <w:pPr>
        <w:pStyle w:val="2"/>
      </w:pPr>
      <w:bookmarkStart w:id="57" w:name="_Toc430872993"/>
      <w:r>
        <w:rPr>
          <w:rFonts w:hint="eastAsia"/>
        </w:rPr>
        <w:t>功能</w:t>
      </w:r>
      <w:r>
        <w:t>特性</w:t>
      </w:r>
      <w:bookmarkEnd w:id="57"/>
    </w:p>
    <w:p w:rsidR="00F44B3A" w:rsidRDefault="00F44B3A" w:rsidP="00F44B3A">
      <w:pPr>
        <w:pStyle w:val="a0"/>
      </w:pPr>
      <w:r>
        <w:rPr>
          <w:rFonts w:hint="eastAsia"/>
        </w:rPr>
        <w:t>根据</w:t>
      </w:r>
      <w:r>
        <w:t>业务模式以及经营情况，即开票管理系统</w:t>
      </w:r>
      <w:r>
        <w:rPr>
          <w:rFonts w:hint="eastAsia"/>
        </w:rPr>
        <w:t>支撑服务核心</w:t>
      </w:r>
      <w:r>
        <w:t>功能</w:t>
      </w:r>
      <w:r>
        <w:rPr>
          <w:rFonts w:hint="eastAsia"/>
        </w:rPr>
        <w:t>如下</w:t>
      </w:r>
      <w: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44B3A" w:rsidTr="00421CDD">
        <w:tc>
          <w:tcPr>
            <w:tcW w:w="1271" w:type="dxa"/>
          </w:tcPr>
          <w:p w:rsidR="00F44B3A" w:rsidRDefault="00421CDD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管理</w:t>
            </w:r>
          </w:p>
        </w:tc>
        <w:tc>
          <w:tcPr>
            <w:tcW w:w="7025" w:type="dxa"/>
          </w:tcPr>
          <w:p w:rsidR="00F44B3A" w:rsidRDefault="00C640C6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用于</w:t>
            </w:r>
            <w:r w:rsidR="00421CDD">
              <w:rPr>
                <w:rFonts w:hint="eastAsia"/>
              </w:rPr>
              <w:t>系统</w:t>
            </w:r>
            <w:r w:rsidR="00421CDD">
              <w:t>操作</w:t>
            </w:r>
            <w:r w:rsidR="00421CDD">
              <w:rPr>
                <w:rFonts w:hint="eastAsia"/>
              </w:rPr>
              <w:t>用户</w:t>
            </w:r>
            <w:r w:rsidR="00421CDD">
              <w:t>与角色的管理</w:t>
            </w:r>
            <w:r w:rsidR="00421CDD">
              <w:rPr>
                <w:rFonts w:hint="eastAsia"/>
              </w:rPr>
              <w:t>。</w:t>
            </w:r>
            <w:r w:rsidR="00421CDD">
              <w:t>系统</w:t>
            </w:r>
            <w:r w:rsidR="00421CDD">
              <w:rPr>
                <w:rFonts w:hint="eastAsia"/>
              </w:rPr>
              <w:t>用户</w:t>
            </w:r>
            <w:r w:rsidR="00421CDD">
              <w:t>密码修改等</w:t>
            </w:r>
            <w:r w:rsidR="00421CDD">
              <w:rPr>
                <w:rFonts w:hint="eastAsia"/>
              </w:rPr>
              <w:t>。</w:t>
            </w:r>
          </w:p>
        </w:tc>
      </w:tr>
      <w:tr w:rsidR="00F44B3A" w:rsidTr="00421CDD">
        <w:tc>
          <w:tcPr>
            <w:tcW w:w="1271" w:type="dxa"/>
          </w:tcPr>
          <w:p w:rsidR="00F44B3A" w:rsidRPr="00421CDD" w:rsidRDefault="00421CDD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维护</w:t>
            </w:r>
          </w:p>
        </w:tc>
        <w:tc>
          <w:tcPr>
            <w:tcW w:w="7025" w:type="dxa"/>
          </w:tcPr>
          <w:p w:rsidR="00F44B3A" w:rsidRDefault="00C640C6" w:rsidP="00473AEF">
            <w:pPr>
              <w:pStyle w:val="a0"/>
              <w:ind w:firstLineChars="0" w:firstLine="0"/>
            </w:pPr>
            <w:r>
              <w:rPr>
                <w:rFonts w:hint="eastAsia"/>
              </w:rPr>
              <w:t>用于</w:t>
            </w:r>
            <w:r>
              <w:t>对</w:t>
            </w:r>
            <w:r>
              <w:rPr>
                <w:rFonts w:hint="eastAsia"/>
              </w:rPr>
              <w:t>彩票</w:t>
            </w:r>
            <w:r>
              <w:t>总代理商，中</w:t>
            </w:r>
            <w:r>
              <w:rPr>
                <w:rFonts w:hint="eastAsia"/>
              </w:rPr>
              <w:t>心</w:t>
            </w:r>
            <w:r>
              <w:t>站点的</w:t>
            </w:r>
            <w:r>
              <w:rPr>
                <w:rFonts w:hint="eastAsia"/>
              </w:rPr>
              <w:t>信息</w:t>
            </w:r>
            <w:r>
              <w:t>管理。</w:t>
            </w:r>
          </w:p>
        </w:tc>
      </w:tr>
      <w:tr w:rsidR="00F44B3A" w:rsidTr="00421CDD">
        <w:tc>
          <w:tcPr>
            <w:tcW w:w="1271" w:type="dxa"/>
          </w:tcPr>
          <w:p w:rsidR="00F44B3A" w:rsidRPr="00C640C6" w:rsidRDefault="00C640C6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方案</w:t>
            </w:r>
            <w:r>
              <w:t>管理</w:t>
            </w:r>
          </w:p>
        </w:tc>
        <w:tc>
          <w:tcPr>
            <w:tcW w:w="7025" w:type="dxa"/>
          </w:tcPr>
          <w:p w:rsidR="00F44B3A" w:rsidRDefault="00C640C6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建立新</w:t>
            </w:r>
            <w:r>
              <w:t>方案，导入</w:t>
            </w:r>
            <w:r>
              <w:rPr>
                <w:rFonts w:hint="eastAsia"/>
              </w:rPr>
              <w:t>产品</w:t>
            </w:r>
            <w:r>
              <w:t>批次数据。</w:t>
            </w:r>
          </w:p>
        </w:tc>
      </w:tr>
      <w:tr w:rsidR="00F44B3A" w:rsidTr="00421CDD">
        <w:tc>
          <w:tcPr>
            <w:tcW w:w="1271" w:type="dxa"/>
          </w:tcPr>
          <w:p w:rsidR="00F44B3A" w:rsidRPr="00C640C6" w:rsidRDefault="00C640C6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仓库</w:t>
            </w:r>
            <w:r>
              <w:t>信息</w:t>
            </w:r>
          </w:p>
        </w:tc>
        <w:tc>
          <w:tcPr>
            <w:tcW w:w="7025" w:type="dxa"/>
          </w:tcPr>
          <w:p w:rsidR="00F44B3A" w:rsidRDefault="00C640C6" w:rsidP="00473AEF">
            <w:pPr>
              <w:pStyle w:val="a0"/>
              <w:ind w:firstLineChars="0" w:firstLine="0"/>
            </w:pPr>
            <w:r>
              <w:rPr>
                <w:rFonts w:hint="eastAsia"/>
              </w:rPr>
              <w:t>建立</w:t>
            </w:r>
            <w:r>
              <w:t>各</w:t>
            </w:r>
            <w:r>
              <w:rPr>
                <w:rFonts w:hint="eastAsia"/>
              </w:rPr>
              <w:t>总代理所属</w:t>
            </w:r>
            <w:r>
              <w:t>的仓库信息。</w:t>
            </w:r>
          </w:p>
        </w:tc>
      </w:tr>
      <w:tr w:rsidR="00F44B3A" w:rsidTr="00421CDD">
        <w:tc>
          <w:tcPr>
            <w:tcW w:w="1271" w:type="dxa"/>
          </w:tcPr>
          <w:p w:rsidR="00F44B3A" w:rsidRPr="00C640C6" w:rsidRDefault="00C640C6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入库</w:t>
            </w:r>
            <w:r>
              <w:t>管理</w:t>
            </w:r>
          </w:p>
        </w:tc>
        <w:tc>
          <w:tcPr>
            <w:tcW w:w="7025" w:type="dxa"/>
          </w:tcPr>
          <w:p w:rsidR="00F44B3A" w:rsidRDefault="00C640C6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即开型</w:t>
            </w:r>
            <w:r>
              <w:t>彩票产品</w:t>
            </w:r>
            <w:r>
              <w:rPr>
                <w:rFonts w:hint="eastAsia"/>
              </w:rPr>
              <w:t>以及</w:t>
            </w:r>
            <w:r>
              <w:t>彩票附属物品进行入库操作</w:t>
            </w:r>
            <w:r>
              <w:rPr>
                <w:rFonts w:hint="eastAsia"/>
              </w:rPr>
              <w:t>。</w:t>
            </w:r>
          </w:p>
        </w:tc>
      </w:tr>
      <w:tr w:rsidR="00F44B3A" w:rsidTr="00421CDD">
        <w:tc>
          <w:tcPr>
            <w:tcW w:w="1271" w:type="dxa"/>
          </w:tcPr>
          <w:p w:rsidR="00F44B3A" w:rsidRPr="00C640C6" w:rsidRDefault="00C640C6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出库</w:t>
            </w:r>
            <w:r>
              <w:t>管理</w:t>
            </w:r>
          </w:p>
        </w:tc>
        <w:tc>
          <w:tcPr>
            <w:tcW w:w="7025" w:type="dxa"/>
          </w:tcPr>
          <w:p w:rsidR="00F44B3A" w:rsidRDefault="00F670A7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即开型</w:t>
            </w:r>
            <w:r>
              <w:t>彩票产品以及彩票附属物品出库操作。</w:t>
            </w:r>
          </w:p>
        </w:tc>
      </w:tr>
      <w:tr w:rsidR="00F44B3A" w:rsidTr="00421CDD">
        <w:tc>
          <w:tcPr>
            <w:tcW w:w="1271" w:type="dxa"/>
          </w:tcPr>
          <w:p w:rsidR="00F44B3A" w:rsidRDefault="00F670A7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库存管理</w:t>
            </w:r>
          </w:p>
        </w:tc>
        <w:tc>
          <w:tcPr>
            <w:tcW w:w="7025" w:type="dxa"/>
          </w:tcPr>
          <w:p w:rsidR="00F44B3A" w:rsidRPr="00F670A7" w:rsidRDefault="00B411F7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用于</w:t>
            </w:r>
            <w:r>
              <w:t>对彩票进行库存</w:t>
            </w:r>
            <w:r>
              <w:rPr>
                <w:rFonts w:hint="eastAsia"/>
              </w:rPr>
              <w:t>查询</w:t>
            </w:r>
            <w:r>
              <w:t>，盘点</w:t>
            </w:r>
            <w:r>
              <w:rPr>
                <w:rFonts w:hint="eastAsia"/>
              </w:rPr>
              <w:t>操作</w:t>
            </w:r>
            <w:r>
              <w:t>。</w:t>
            </w:r>
          </w:p>
        </w:tc>
      </w:tr>
      <w:tr w:rsidR="00F44B3A" w:rsidTr="00421CDD">
        <w:tc>
          <w:tcPr>
            <w:tcW w:w="1271" w:type="dxa"/>
          </w:tcPr>
          <w:p w:rsidR="00F44B3A" w:rsidRPr="00B411F7" w:rsidRDefault="00B411F7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批次</w:t>
            </w:r>
            <w:r>
              <w:t>终结</w:t>
            </w:r>
          </w:p>
        </w:tc>
        <w:tc>
          <w:tcPr>
            <w:tcW w:w="7025" w:type="dxa"/>
          </w:tcPr>
          <w:p w:rsidR="00F44B3A" w:rsidRDefault="00B411F7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对</w:t>
            </w:r>
            <w:r w:rsidR="00473AEF">
              <w:t>一个不再销售的彩种进行</w:t>
            </w:r>
            <w:r w:rsidR="00473AEF">
              <w:rPr>
                <w:rFonts w:hint="eastAsia"/>
              </w:rPr>
              <w:t>操作。</w:t>
            </w:r>
          </w:p>
        </w:tc>
      </w:tr>
      <w:tr w:rsidR="00B411F7" w:rsidTr="00421CDD">
        <w:tc>
          <w:tcPr>
            <w:tcW w:w="1271" w:type="dxa"/>
          </w:tcPr>
          <w:p w:rsidR="00B411F7" w:rsidRDefault="00B411F7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兑奖</w:t>
            </w:r>
            <w:r>
              <w:t>管理</w:t>
            </w:r>
          </w:p>
        </w:tc>
        <w:tc>
          <w:tcPr>
            <w:tcW w:w="7025" w:type="dxa"/>
          </w:tcPr>
          <w:p w:rsidR="00B411F7" w:rsidRDefault="00B411F7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兑奖登记</w:t>
            </w:r>
            <w:r>
              <w:t>，兑奖信息查询</w:t>
            </w:r>
          </w:p>
        </w:tc>
      </w:tr>
      <w:tr w:rsidR="00B411F7" w:rsidTr="00421CDD">
        <w:tc>
          <w:tcPr>
            <w:tcW w:w="1271" w:type="dxa"/>
          </w:tcPr>
          <w:p w:rsidR="00B411F7" w:rsidRDefault="00B411F7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报表</w:t>
            </w:r>
            <w:r>
              <w:t>查询</w:t>
            </w:r>
          </w:p>
        </w:tc>
        <w:tc>
          <w:tcPr>
            <w:tcW w:w="7025" w:type="dxa"/>
          </w:tcPr>
          <w:p w:rsidR="00B411F7" w:rsidRDefault="00B411F7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销售</w:t>
            </w:r>
            <w:r>
              <w:t>报表，兑奖报表，库存报表</w:t>
            </w:r>
          </w:p>
        </w:tc>
      </w:tr>
    </w:tbl>
    <w:p w:rsidR="00F44B3A" w:rsidRPr="00B411F7" w:rsidRDefault="00F44B3A" w:rsidP="005A5130">
      <w:pPr>
        <w:pStyle w:val="a0"/>
        <w:ind w:firstLineChars="0" w:firstLine="0"/>
      </w:pPr>
    </w:p>
    <w:p w:rsidR="005A5130" w:rsidRDefault="005A5130" w:rsidP="005E3BF6">
      <w:pPr>
        <w:pStyle w:val="2"/>
      </w:pPr>
      <w:bookmarkStart w:id="58" w:name="_Toc430872994"/>
      <w:r>
        <w:rPr>
          <w:rFonts w:hint="eastAsia"/>
        </w:rPr>
        <w:t>角色</w:t>
      </w:r>
      <w:r>
        <w:t>定义</w:t>
      </w:r>
      <w:bookmarkEnd w:id="5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A5130" w:rsidTr="005E3BF6">
        <w:trPr>
          <w:trHeight w:val="325"/>
        </w:trPr>
        <w:tc>
          <w:tcPr>
            <w:tcW w:w="1696" w:type="dxa"/>
            <w:shd w:val="clear" w:color="auto" w:fill="D0CECE" w:themeFill="background2" w:themeFillShade="E6"/>
          </w:tcPr>
          <w:p w:rsidR="005A5130" w:rsidRDefault="005A5130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  <w:tc>
          <w:tcPr>
            <w:tcW w:w="6600" w:type="dxa"/>
            <w:shd w:val="clear" w:color="auto" w:fill="D0CECE" w:themeFill="background2" w:themeFillShade="E6"/>
          </w:tcPr>
          <w:p w:rsidR="005A5130" w:rsidRDefault="005A5130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t>主要</w:t>
            </w:r>
            <w:r>
              <w:rPr>
                <w:rFonts w:hint="eastAsia"/>
              </w:rPr>
              <w:t>职能</w:t>
            </w:r>
          </w:p>
        </w:tc>
      </w:tr>
      <w:tr w:rsidR="00A46360" w:rsidTr="00A46360">
        <w:trPr>
          <w:trHeight w:val="325"/>
        </w:trPr>
        <w:tc>
          <w:tcPr>
            <w:tcW w:w="1696" w:type="dxa"/>
            <w:shd w:val="clear" w:color="auto" w:fill="auto"/>
          </w:tcPr>
          <w:p w:rsidR="00A46360" w:rsidRDefault="003648BF" w:rsidP="005A5130">
            <w:pPr>
              <w:pStyle w:val="a0"/>
              <w:ind w:firstLineChars="0" w:firstLine="0"/>
            </w:pPr>
            <w:ins w:id="59" w:author="Microsoft" w:date="2015-09-24T11:15:00Z">
              <w:r>
                <w:rPr>
                  <w:rFonts w:hint="eastAsia"/>
                </w:rPr>
                <w:t>兑奖人员</w:t>
              </w:r>
            </w:ins>
            <w:del w:id="60" w:author="Microsoft" w:date="2015-09-24T11:15:00Z">
              <w:r w:rsidR="00A46360" w:rsidDel="003648BF">
                <w:rPr>
                  <w:rFonts w:hint="eastAsia"/>
                </w:rPr>
                <w:delText>普通</w:delText>
              </w:r>
              <w:r w:rsidR="00A46360" w:rsidDel="003648BF">
                <w:delText>用户</w:delText>
              </w:r>
            </w:del>
          </w:p>
        </w:tc>
        <w:tc>
          <w:tcPr>
            <w:tcW w:w="6600" w:type="dxa"/>
            <w:shd w:val="clear" w:color="auto" w:fill="auto"/>
          </w:tcPr>
          <w:p w:rsidR="00A46360" w:rsidRDefault="003648BF" w:rsidP="005A5130">
            <w:pPr>
              <w:pStyle w:val="a0"/>
              <w:ind w:firstLineChars="0" w:firstLine="0"/>
            </w:pPr>
            <w:ins w:id="61" w:author="Microsoft" w:date="2015-09-24T11:16:00Z">
              <w:r>
                <w:rPr>
                  <w:rFonts w:hint="eastAsia"/>
                </w:rPr>
                <w:t>进行兑奖操作</w:t>
              </w:r>
            </w:ins>
            <w:del w:id="62" w:author="Microsoft" w:date="2015-09-24T11:16:00Z">
              <w:r w:rsidR="00B62B37" w:rsidDel="003648BF">
                <w:rPr>
                  <w:rFonts w:hint="eastAsia"/>
                </w:rPr>
                <w:delText>对</w:delText>
              </w:r>
              <w:r w:rsidR="00A46360" w:rsidDel="003648BF">
                <w:delText>个别功能只有查看的权限</w:delText>
              </w:r>
            </w:del>
          </w:p>
        </w:tc>
      </w:tr>
      <w:tr w:rsidR="005A5130" w:rsidTr="005A5130">
        <w:tc>
          <w:tcPr>
            <w:tcW w:w="1696" w:type="dxa"/>
          </w:tcPr>
          <w:p w:rsidR="005A5130" w:rsidRDefault="005A5130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市场</w:t>
            </w:r>
            <w:r>
              <w:t>管理员</w:t>
            </w:r>
          </w:p>
        </w:tc>
        <w:tc>
          <w:tcPr>
            <w:tcW w:w="6600" w:type="dxa"/>
          </w:tcPr>
          <w:p w:rsidR="005A5130" w:rsidRDefault="005A5130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对各个</w:t>
            </w:r>
            <w:r>
              <w:rPr>
                <w:rFonts w:hint="eastAsia"/>
              </w:rPr>
              <w:t>销售站</w:t>
            </w:r>
            <w:r>
              <w:t>进行</w:t>
            </w:r>
            <w:r>
              <w:rPr>
                <w:rFonts w:hint="eastAsia"/>
              </w:rPr>
              <w:t>配送</w:t>
            </w:r>
            <w:r>
              <w:t>收款业务</w:t>
            </w:r>
            <w:r w:rsidR="00DB6993">
              <w:rPr>
                <w:rFonts w:hint="eastAsia"/>
              </w:rPr>
              <w:t>，建立虚拟账户进行资金运转。</w:t>
            </w:r>
          </w:p>
        </w:tc>
      </w:tr>
      <w:tr w:rsidR="005A5130" w:rsidTr="005A5130">
        <w:tc>
          <w:tcPr>
            <w:tcW w:w="1696" w:type="dxa"/>
          </w:tcPr>
          <w:p w:rsidR="005A5130" w:rsidRPr="005A5130" w:rsidRDefault="005A5130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部门</w:t>
            </w:r>
            <w:r w:rsidR="00DB6993">
              <w:t>经理</w:t>
            </w:r>
          </w:p>
        </w:tc>
        <w:tc>
          <w:tcPr>
            <w:tcW w:w="6600" w:type="dxa"/>
          </w:tcPr>
          <w:p w:rsidR="005A5130" w:rsidRDefault="005A5130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公司报表，</w:t>
            </w:r>
            <w:r>
              <w:rPr>
                <w:rFonts w:hint="eastAsia"/>
              </w:rPr>
              <w:t>进行审批业务</w:t>
            </w:r>
            <w:r>
              <w:t>。</w:t>
            </w:r>
          </w:p>
        </w:tc>
      </w:tr>
      <w:tr w:rsidR="005A5130" w:rsidTr="005A5130">
        <w:tc>
          <w:tcPr>
            <w:tcW w:w="1696" w:type="dxa"/>
          </w:tcPr>
          <w:p w:rsidR="005A5130" w:rsidRDefault="005A5130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仓库</w:t>
            </w:r>
            <w:r>
              <w:t>管理员</w:t>
            </w:r>
          </w:p>
        </w:tc>
        <w:tc>
          <w:tcPr>
            <w:tcW w:w="6600" w:type="dxa"/>
          </w:tcPr>
          <w:p w:rsidR="005A5130" w:rsidRDefault="005A5130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进行</w:t>
            </w:r>
            <w:r>
              <w:t>仓库管理操作。</w:t>
            </w:r>
          </w:p>
        </w:tc>
      </w:tr>
      <w:tr w:rsidR="005A5130" w:rsidTr="005A5130">
        <w:tc>
          <w:tcPr>
            <w:tcW w:w="1696" w:type="dxa"/>
          </w:tcPr>
          <w:p w:rsidR="005A5130" w:rsidRDefault="005E3BF6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财务人员</w:t>
            </w:r>
          </w:p>
        </w:tc>
        <w:tc>
          <w:tcPr>
            <w:tcW w:w="6600" w:type="dxa"/>
          </w:tcPr>
          <w:p w:rsidR="005A5130" w:rsidRDefault="005E3BF6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销售</w:t>
            </w:r>
            <w:r>
              <w:rPr>
                <w:rFonts w:hint="eastAsia"/>
              </w:rPr>
              <w:t>报表</w:t>
            </w:r>
            <w:r>
              <w:t>，</w:t>
            </w:r>
            <w:r>
              <w:rPr>
                <w:rFonts w:hint="eastAsia"/>
              </w:rPr>
              <w:t>出库单</w:t>
            </w:r>
            <w:r>
              <w:t>进行资金结算</w:t>
            </w:r>
            <w:r>
              <w:rPr>
                <w:rFonts w:hint="eastAsia"/>
              </w:rPr>
              <w:t>。</w:t>
            </w:r>
          </w:p>
        </w:tc>
      </w:tr>
      <w:tr w:rsidR="005A5130" w:rsidTr="005A5130">
        <w:tc>
          <w:tcPr>
            <w:tcW w:w="1696" w:type="dxa"/>
          </w:tcPr>
          <w:p w:rsidR="005A5130" w:rsidRPr="005E3BF6" w:rsidRDefault="005E3BF6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高级管理</w:t>
            </w:r>
            <w:r>
              <w:t>人员</w:t>
            </w:r>
          </w:p>
        </w:tc>
        <w:tc>
          <w:tcPr>
            <w:tcW w:w="6600" w:type="dxa"/>
          </w:tcPr>
          <w:p w:rsidR="005A5130" w:rsidRDefault="005E3BF6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公司所有</w:t>
            </w:r>
            <w:r>
              <w:rPr>
                <w:rFonts w:hint="eastAsia"/>
              </w:rPr>
              <w:t>业务</w:t>
            </w:r>
            <w:r>
              <w:t>报表，进行审批业务。</w:t>
            </w:r>
          </w:p>
        </w:tc>
      </w:tr>
      <w:tr w:rsidR="005A5130" w:rsidTr="005A5130">
        <w:tc>
          <w:tcPr>
            <w:tcW w:w="1696" w:type="dxa"/>
          </w:tcPr>
          <w:p w:rsidR="005A5130" w:rsidRDefault="005E3BF6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6600" w:type="dxa"/>
          </w:tcPr>
          <w:p w:rsidR="005A5130" w:rsidRDefault="005E3BF6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进行</w:t>
            </w:r>
            <w:r>
              <w:t>系统维护操作。</w:t>
            </w:r>
          </w:p>
        </w:tc>
      </w:tr>
    </w:tbl>
    <w:p w:rsidR="00473AEF" w:rsidRDefault="00473AEF">
      <w:pPr>
        <w:widowControl/>
        <w:spacing w:before="0" w:after="0"/>
        <w:jc w:val="left"/>
        <w:sectPr w:rsidR="00473AEF" w:rsidSect="00480D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5130" w:rsidRPr="005A5130" w:rsidRDefault="005A5130" w:rsidP="00473AEF">
      <w:pPr>
        <w:pStyle w:val="a0"/>
        <w:ind w:firstLineChars="0" w:firstLine="0"/>
      </w:pPr>
    </w:p>
    <w:p w:rsidR="00B51B16" w:rsidRDefault="00921D58" w:rsidP="00473AEF">
      <w:pPr>
        <w:pStyle w:val="2"/>
      </w:pPr>
      <w:bookmarkStart w:id="63" w:name="_Toc430872995"/>
      <w:r>
        <w:rPr>
          <w:rFonts w:hint="eastAsia"/>
        </w:rPr>
        <w:t>系统</w:t>
      </w:r>
      <w:r>
        <w:t>功能</w:t>
      </w:r>
      <w:r w:rsidR="00B51B16">
        <w:t>结构图</w:t>
      </w:r>
      <w:bookmarkEnd w:id="63"/>
    </w:p>
    <w:p w:rsidR="00AD15C0" w:rsidRDefault="0072538C" w:rsidP="0072538C">
      <w:pPr>
        <w:pStyle w:val="a0"/>
        <w:ind w:leftChars="-135" w:left="708" w:rightChars="-136" w:right="-286" w:hangingChars="472" w:hanging="991"/>
        <w:jc w:val="center"/>
        <w:sectPr w:rsidR="00AD15C0" w:rsidSect="0072538C">
          <w:pgSz w:w="11906" w:h="16838"/>
          <w:pgMar w:top="1440" w:right="851" w:bottom="1440" w:left="1276" w:header="851" w:footer="992" w:gutter="0"/>
          <w:cols w:space="425"/>
          <w:docGrid w:linePitch="312"/>
        </w:sectPr>
      </w:pPr>
      <w:ins w:id="64" w:author="Microsoft" w:date="2015-09-24T15:35:00Z">
        <w:r>
          <w:object w:dxaOrig="18331" w:dyaOrig="196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15.25pt;height:597.75pt" o:ole="">
              <v:imagedata r:id="rId11" o:title=""/>
            </v:shape>
            <o:OLEObject Type="Embed" ProgID="Visio.Drawing.15" ShapeID="_x0000_i1025" DrawAspect="Content" ObjectID="_1508764605" r:id="rId12"/>
          </w:object>
        </w:r>
      </w:ins>
      <w:del w:id="65" w:author="Microsoft" w:date="2015-09-24T15:35:00Z">
        <w:r w:rsidR="00874601" w:rsidRPr="00874601" w:rsidDel="005029D4">
          <w:rPr>
            <w:noProof/>
            <w:lang w:bidi="km-KH"/>
          </w:rPr>
          <w:drawing>
            <wp:inline distT="0" distB="0" distL="0" distR="0">
              <wp:extent cx="8591550" cy="4743450"/>
              <wp:effectExtent l="0" t="0" r="0" b="0"/>
              <wp:docPr id="3" name="图片 3" descr="C:\Users\Administrator\Desktop\即开票项目文档\即开票功能管理模块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C:\Users\Administrator\Desktop\即开票项目文档\即开票功能管理模块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625880" cy="47624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633D00" w:rsidRPr="00B51B16" w:rsidRDefault="00633D00" w:rsidP="00AD15C0">
      <w:pPr>
        <w:pStyle w:val="a0"/>
        <w:ind w:left="708" w:hangingChars="337" w:hanging="708"/>
        <w:jc w:val="center"/>
      </w:pPr>
    </w:p>
    <w:p w:rsidR="0027469B" w:rsidRDefault="0027469B">
      <w:pPr>
        <w:pStyle w:val="2"/>
      </w:pPr>
      <w:bookmarkStart w:id="66" w:name="_Toc430872996"/>
      <w:r>
        <w:rPr>
          <w:rFonts w:hint="eastAsia"/>
        </w:rPr>
        <w:t>业务结构图</w:t>
      </w:r>
      <w:bookmarkEnd w:id="66"/>
    </w:p>
    <w:p w:rsidR="0027469B" w:rsidRPr="0027469B" w:rsidRDefault="00C35B33" w:rsidP="0027469B">
      <w:pPr>
        <w:pStyle w:val="a0"/>
        <w:jc w:val="center"/>
      </w:pPr>
      <w:r>
        <w:object w:dxaOrig="7680" w:dyaOrig="6720">
          <v:shape id="_x0000_i1026" type="#_x0000_t75" style="width:348pt;height:303pt" o:ole="">
            <v:imagedata r:id="rId14" o:title=""/>
          </v:shape>
          <o:OLEObject Type="Embed" ProgID="Visio.Drawing.15" ShapeID="_x0000_i1026" DrawAspect="Content" ObjectID="_1508764606" r:id="rId15"/>
        </w:object>
      </w:r>
    </w:p>
    <w:p w:rsidR="00B51B16" w:rsidRPr="00B51B16" w:rsidRDefault="005E3BF6" w:rsidP="00B51B16">
      <w:pPr>
        <w:pStyle w:val="1"/>
      </w:pPr>
      <w:bookmarkStart w:id="67" w:name="_Toc430872997"/>
      <w:r>
        <w:rPr>
          <w:rFonts w:hint="eastAsia"/>
        </w:rPr>
        <w:t>即开票</w:t>
      </w:r>
      <w:r>
        <w:t>管理系统需求分析</w:t>
      </w:r>
      <w:r>
        <w:rPr>
          <w:rFonts w:hint="eastAsia"/>
        </w:rPr>
        <w:t>说明</w:t>
      </w:r>
      <w:bookmarkEnd w:id="67"/>
    </w:p>
    <w:p w:rsidR="005E3BF6" w:rsidRDefault="005E3BF6" w:rsidP="005E3BF6">
      <w:pPr>
        <w:pStyle w:val="2"/>
      </w:pPr>
      <w:bookmarkStart w:id="68" w:name="_Toc430872998"/>
      <w:r>
        <w:rPr>
          <w:rFonts w:hint="eastAsia"/>
        </w:rPr>
        <w:t>登录系统</w:t>
      </w:r>
      <w:r w:rsidR="00323126">
        <w:rPr>
          <w:rFonts w:hint="eastAsia"/>
        </w:rPr>
        <w:t>（</w:t>
      </w:r>
      <w:r w:rsidR="006C404A">
        <w:rPr>
          <w:rFonts w:hint="eastAsia"/>
        </w:rPr>
        <w:t>Login</w:t>
      </w:r>
      <w:r w:rsidR="00323126">
        <w:rPr>
          <w:rFonts w:hint="eastAsia"/>
        </w:rPr>
        <w:t>）</w:t>
      </w:r>
      <w:bookmarkEnd w:id="68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5E3BF6" w:rsidRPr="00883F4B" w:rsidTr="00711B0D">
        <w:tc>
          <w:tcPr>
            <w:tcW w:w="1384" w:type="dxa"/>
            <w:shd w:val="clear" w:color="auto" w:fill="D9D9D9"/>
            <w:vAlign w:val="center"/>
          </w:tcPr>
          <w:p w:rsidR="005E3BF6" w:rsidRPr="00883F4B" w:rsidRDefault="005E3BF6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5E3BF6" w:rsidRPr="00883F4B" w:rsidRDefault="00921D58" w:rsidP="00711B0D">
            <w:pPr>
              <w:rPr>
                <w:iCs/>
              </w:rPr>
            </w:pPr>
            <w:r>
              <w:rPr>
                <w:iCs/>
              </w:rPr>
              <w:t>Jk001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5E3BF6" w:rsidRPr="00883F4B" w:rsidRDefault="005E3BF6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5E3BF6" w:rsidRPr="00883F4B" w:rsidRDefault="005E3BF6" w:rsidP="00711B0D">
            <w:pPr>
              <w:rPr>
                <w:iCs/>
              </w:rPr>
            </w:pPr>
          </w:p>
        </w:tc>
      </w:tr>
      <w:tr w:rsidR="005E3BF6" w:rsidRPr="00883F4B" w:rsidTr="00711B0D">
        <w:tc>
          <w:tcPr>
            <w:tcW w:w="1384" w:type="dxa"/>
            <w:shd w:val="clear" w:color="auto" w:fill="D9D9D9"/>
            <w:vAlign w:val="center"/>
          </w:tcPr>
          <w:p w:rsidR="005E3BF6" w:rsidRPr="00883F4B" w:rsidRDefault="005E3BF6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5E3BF6" w:rsidRPr="00883F4B" w:rsidRDefault="005E3BF6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用户登录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5E3BF6" w:rsidRPr="00883F4B" w:rsidRDefault="005E3BF6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5E3BF6" w:rsidRPr="00883F4B" w:rsidRDefault="00921D58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高</w:t>
            </w:r>
          </w:p>
        </w:tc>
      </w:tr>
      <w:tr w:rsidR="005E3BF6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5E3BF6" w:rsidRPr="00883F4B" w:rsidRDefault="005E3BF6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5E3BF6" w:rsidRPr="00883F4B" w:rsidRDefault="00921D58" w:rsidP="00711B0D">
            <w:r>
              <w:rPr>
                <w:rFonts w:hint="eastAsia"/>
              </w:rPr>
              <w:t>在</w:t>
            </w:r>
            <w:r>
              <w:t>系统登录窗口，</w:t>
            </w:r>
            <w:r>
              <w:rPr>
                <w:rFonts w:hint="eastAsia"/>
              </w:rPr>
              <w:t>用户必须</w:t>
            </w:r>
            <w:r>
              <w:t>进行登录</w:t>
            </w:r>
            <w:r>
              <w:rPr>
                <w:rFonts w:hint="eastAsia"/>
              </w:rPr>
              <w:t>才能</w:t>
            </w:r>
            <w:r>
              <w:t>进行管理系统操作。</w:t>
            </w:r>
          </w:p>
        </w:tc>
      </w:tr>
      <w:tr w:rsidR="005E3BF6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5E3BF6" w:rsidRPr="00883F4B" w:rsidRDefault="005E3BF6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5E3BF6" w:rsidRPr="00A13C39" w:rsidRDefault="00921D58" w:rsidP="005E3BF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用户名</w:t>
            </w:r>
            <w:r w:rsidR="00605952">
              <w:rPr>
                <w:rFonts w:hint="eastAsia"/>
                <w:iCs/>
              </w:rPr>
              <w:t>（</w:t>
            </w:r>
            <w:r w:rsidR="00437D5C">
              <w:rPr>
                <w:rFonts w:hint="eastAsia"/>
                <w:iCs/>
              </w:rPr>
              <w:t>User</w:t>
            </w:r>
            <w:r w:rsidR="00514E60">
              <w:rPr>
                <w:rFonts w:hint="eastAsia"/>
                <w:iCs/>
              </w:rPr>
              <w:t>n</w:t>
            </w:r>
            <w:r w:rsidR="00437D5C">
              <w:rPr>
                <w:rFonts w:hint="eastAsia"/>
                <w:iCs/>
              </w:rPr>
              <w:t>ame</w:t>
            </w:r>
            <w:r w:rsidR="00605952">
              <w:rPr>
                <w:rFonts w:hint="eastAsia"/>
                <w:iCs/>
              </w:rPr>
              <w:t>）</w:t>
            </w:r>
            <w:r w:rsidR="005E3BF6" w:rsidRPr="00A13C39">
              <w:rPr>
                <w:rFonts w:hint="eastAsia"/>
                <w:iCs/>
              </w:rPr>
              <w:t>：</w:t>
            </w:r>
            <w:r>
              <w:rPr>
                <w:rFonts w:hint="eastAsia"/>
                <w:iCs/>
              </w:rPr>
              <w:t>由</w:t>
            </w:r>
            <w:r>
              <w:rPr>
                <w:iCs/>
              </w:rPr>
              <w:t>英文字母</w:t>
            </w:r>
            <w:r>
              <w:rPr>
                <w:rFonts w:hint="eastAsia"/>
                <w:iCs/>
              </w:rPr>
              <w:t>组成</w:t>
            </w:r>
            <w:r>
              <w:rPr>
                <w:iCs/>
              </w:rPr>
              <w:t>；</w:t>
            </w:r>
          </w:p>
          <w:p w:rsidR="005E3BF6" w:rsidRDefault="005E3BF6" w:rsidP="005E3BF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 w:rsidRPr="00A13C39">
              <w:rPr>
                <w:rFonts w:hint="eastAsia"/>
                <w:iCs/>
              </w:rPr>
              <w:t>密码</w:t>
            </w:r>
            <w:r w:rsidR="00605952" w:rsidRPr="00605952">
              <w:rPr>
                <w:rFonts w:hint="eastAsia"/>
                <w:iCs/>
              </w:rPr>
              <w:t>（</w:t>
            </w:r>
            <w:r w:rsidR="00437D5C">
              <w:rPr>
                <w:rFonts w:hint="eastAsia"/>
                <w:iCs/>
              </w:rPr>
              <w:t>Password</w:t>
            </w:r>
            <w:r w:rsidR="00605952" w:rsidRPr="00605952">
              <w:rPr>
                <w:rFonts w:hint="eastAsia"/>
                <w:iCs/>
              </w:rPr>
              <w:t>）</w:t>
            </w:r>
            <w:r w:rsidRPr="00A13C39">
              <w:rPr>
                <w:rFonts w:hint="eastAsia"/>
                <w:iCs/>
              </w:rPr>
              <w:t>：</w:t>
            </w:r>
            <w:r w:rsidR="00DB6993">
              <w:rPr>
                <w:rFonts w:hint="eastAsia"/>
                <w:iCs/>
              </w:rPr>
              <w:t>6</w:t>
            </w:r>
            <w:r w:rsidR="006F33E9">
              <w:rPr>
                <w:rFonts w:hint="eastAsia"/>
                <w:iCs/>
              </w:rPr>
              <w:t>位</w:t>
            </w:r>
            <w:r w:rsidR="00DB6993">
              <w:rPr>
                <w:rFonts w:hint="eastAsia"/>
                <w:iCs/>
              </w:rPr>
              <w:t>数字组成的密码</w:t>
            </w:r>
            <w:r w:rsidR="006F33E9">
              <w:rPr>
                <w:rFonts w:hint="eastAsia"/>
                <w:iCs/>
              </w:rPr>
              <w:t>；</w:t>
            </w:r>
            <w:r w:rsidR="006F33E9">
              <w:rPr>
                <w:iCs/>
              </w:rPr>
              <w:t>初始密码默认为：</w:t>
            </w:r>
            <w:del w:id="69" w:author="Microsoft" w:date="2015-10-30T14:26:00Z">
              <w:r w:rsidR="006F33E9" w:rsidDel="007F0855">
                <w:rPr>
                  <w:iCs/>
                </w:rPr>
                <w:delText>password</w:delText>
              </w:r>
            </w:del>
            <w:ins w:id="70" w:author="Microsoft" w:date="2015-10-30T14:26:00Z">
              <w:r w:rsidR="007F0855">
                <w:rPr>
                  <w:iCs/>
                </w:rPr>
                <w:t>111111</w:t>
              </w:r>
            </w:ins>
          </w:p>
          <w:p w:rsidR="00DB6993" w:rsidRPr="00A13C39" w:rsidRDefault="00DB6993" w:rsidP="005E3BF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iCs/>
              </w:rPr>
              <w:t>验证码</w:t>
            </w:r>
            <w:r w:rsidR="00605952" w:rsidRPr="00605952">
              <w:rPr>
                <w:rFonts w:hint="eastAsia"/>
                <w:iCs/>
              </w:rPr>
              <w:t>（</w:t>
            </w:r>
            <w:r w:rsidR="00437D5C">
              <w:rPr>
                <w:rFonts w:hint="eastAsia"/>
                <w:iCs/>
              </w:rPr>
              <w:t>Verification Code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字母或数字组成的四位验证码</w:t>
            </w:r>
          </w:p>
        </w:tc>
      </w:tr>
      <w:tr w:rsidR="005E3BF6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5E3BF6" w:rsidRPr="00883F4B" w:rsidRDefault="005E3BF6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5E3BF6" w:rsidRPr="00883F4B" w:rsidRDefault="00921D58" w:rsidP="00711B0D">
            <w:r>
              <w:rPr>
                <w:rFonts w:hint="eastAsia"/>
              </w:rPr>
              <w:t>成功登录后进入管理系统</w:t>
            </w:r>
            <w:r>
              <w:t>操作页面</w:t>
            </w:r>
            <w:r>
              <w:rPr>
                <w:rFonts w:hint="eastAsia"/>
              </w:rPr>
              <w:t>。</w:t>
            </w:r>
          </w:p>
        </w:tc>
      </w:tr>
      <w:tr w:rsidR="005E3BF6" w:rsidRPr="00883F4B" w:rsidTr="00711B0D">
        <w:tc>
          <w:tcPr>
            <w:tcW w:w="1384" w:type="dxa"/>
            <w:shd w:val="clear" w:color="auto" w:fill="D9D9D9"/>
            <w:vAlign w:val="center"/>
          </w:tcPr>
          <w:p w:rsidR="005E3BF6" w:rsidRPr="00883F4B" w:rsidRDefault="005E3BF6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5E3BF6" w:rsidRDefault="00921D58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用户名</w:t>
            </w:r>
            <w:r>
              <w:rPr>
                <w:noProof/>
                <w:szCs w:val="21"/>
              </w:rPr>
              <w:t>与密码不一致，</w:t>
            </w:r>
            <w:r>
              <w:rPr>
                <w:rFonts w:hint="eastAsia"/>
                <w:noProof/>
                <w:szCs w:val="21"/>
              </w:rPr>
              <w:t>提示</w:t>
            </w:r>
            <w:r>
              <w:rPr>
                <w:noProof/>
                <w:szCs w:val="21"/>
              </w:rPr>
              <w:t>登录</w:t>
            </w:r>
            <w:r>
              <w:rPr>
                <w:rFonts w:hint="eastAsia"/>
                <w:noProof/>
                <w:szCs w:val="21"/>
              </w:rPr>
              <w:t>失败</w:t>
            </w:r>
            <w:r w:rsidR="00D55654">
              <w:rPr>
                <w:rFonts w:hint="eastAsia"/>
                <w:noProof/>
                <w:szCs w:val="21"/>
              </w:rPr>
              <w:t>，</w:t>
            </w:r>
            <w:r w:rsidR="00D55654">
              <w:rPr>
                <w:noProof/>
                <w:szCs w:val="21"/>
              </w:rPr>
              <w:t>可进行重新</w:t>
            </w:r>
            <w:r w:rsidR="00D55654">
              <w:rPr>
                <w:rFonts w:hint="eastAsia"/>
                <w:noProof/>
                <w:szCs w:val="21"/>
              </w:rPr>
              <w:t>登录；</w:t>
            </w:r>
            <w:r w:rsidR="00091FB3">
              <w:rPr>
                <w:rFonts w:hint="eastAsia"/>
                <w:noProof/>
                <w:szCs w:val="21"/>
              </w:rPr>
              <w:t>（</w:t>
            </w:r>
            <w:r w:rsidR="00091FB3">
              <w:rPr>
                <w:rFonts w:hint="eastAsia"/>
                <w:noProof/>
                <w:szCs w:val="21"/>
              </w:rPr>
              <w:t>Incorrect username or password</w:t>
            </w:r>
            <w:r w:rsidR="00091FB3">
              <w:rPr>
                <w:rFonts w:hint="eastAsia"/>
                <w:noProof/>
                <w:szCs w:val="21"/>
              </w:rPr>
              <w:t>）</w:t>
            </w:r>
          </w:p>
          <w:p w:rsidR="00D55654" w:rsidRPr="00FE4DC0" w:rsidRDefault="00225A87" w:rsidP="00711B0D">
            <w:pPr>
              <w:rPr>
                <w:noProof/>
                <w:szCs w:val="21"/>
              </w:rPr>
            </w:pPr>
            <w:r w:rsidRPr="00225A87">
              <w:rPr>
                <w:rFonts w:hint="eastAsia"/>
                <w:noProof/>
                <w:szCs w:val="21"/>
              </w:rPr>
              <w:lastRenderedPageBreak/>
              <w:t>输入密码五次错误登录不成功，将系统用户锁定并禁用。</w:t>
            </w:r>
          </w:p>
        </w:tc>
      </w:tr>
      <w:tr w:rsidR="005E3BF6" w:rsidRPr="00883F4B" w:rsidTr="00711B0D">
        <w:tc>
          <w:tcPr>
            <w:tcW w:w="1384" w:type="dxa"/>
            <w:shd w:val="clear" w:color="auto" w:fill="D9D9D9"/>
            <w:vAlign w:val="center"/>
          </w:tcPr>
          <w:p w:rsidR="005E3BF6" w:rsidRPr="00883F4B" w:rsidRDefault="005E3BF6" w:rsidP="00711B0D">
            <w:r w:rsidRPr="00883F4B">
              <w:rPr>
                <w:rFonts w:hint="eastAsia"/>
              </w:rPr>
              <w:lastRenderedPageBreak/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5E3BF6" w:rsidRPr="00883F4B" w:rsidRDefault="00921D58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登录人</w:t>
            </w:r>
            <w:r>
              <w:rPr>
                <w:bCs/>
                <w:iCs/>
              </w:rPr>
              <w:t>的</w:t>
            </w:r>
            <w:r>
              <w:rPr>
                <w:rFonts w:hint="eastAsia"/>
                <w:bCs/>
                <w:iCs/>
              </w:rPr>
              <w:t>用户名</w:t>
            </w:r>
            <w:r>
              <w:rPr>
                <w:bCs/>
                <w:iCs/>
              </w:rPr>
              <w:t>与密码是</w:t>
            </w:r>
            <w:r>
              <w:rPr>
                <w:rFonts w:hint="eastAsia"/>
                <w:bCs/>
                <w:iCs/>
              </w:rPr>
              <w:t>一致</w:t>
            </w:r>
            <w:r>
              <w:rPr>
                <w:bCs/>
                <w:iCs/>
              </w:rPr>
              <w:t>的；</w:t>
            </w:r>
          </w:p>
        </w:tc>
      </w:tr>
      <w:tr w:rsidR="005E3BF6" w:rsidRPr="00883F4B" w:rsidTr="00711B0D">
        <w:tc>
          <w:tcPr>
            <w:tcW w:w="1384" w:type="dxa"/>
            <w:shd w:val="clear" w:color="auto" w:fill="D9D9D9"/>
            <w:vAlign w:val="center"/>
          </w:tcPr>
          <w:p w:rsidR="005E3BF6" w:rsidRPr="00883F4B" w:rsidRDefault="005E3BF6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5E3BF6" w:rsidRPr="00883F4B" w:rsidRDefault="005E3BF6" w:rsidP="00711B0D">
            <w:r>
              <w:rPr>
                <w:rFonts w:hint="eastAsia"/>
              </w:rPr>
              <w:t>无</w:t>
            </w:r>
          </w:p>
        </w:tc>
      </w:tr>
    </w:tbl>
    <w:p w:rsidR="005E3BF6" w:rsidRPr="005E3BF6" w:rsidRDefault="005E3BF6" w:rsidP="005E3BF6">
      <w:pPr>
        <w:pStyle w:val="a0"/>
      </w:pPr>
    </w:p>
    <w:p w:rsidR="00D55654" w:rsidRDefault="00D55654">
      <w:pPr>
        <w:pStyle w:val="2"/>
      </w:pPr>
      <w:bookmarkStart w:id="71" w:name="_Toc430872999"/>
      <w:r>
        <w:rPr>
          <w:rFonts w:hint="eastAsia"/>
        </w:rPr>
        <w:t>修改</w:t>
      </w:r>
      <w:r>
        <w:t>密码</w:t>
      </w:r>
      <w:r w:rsidR="00323126">
        <w:rPr>
          <w:rFonts w:hint="eastAsia"/>
        </w:rPr>
        <w:t>（</w:t>
      </w:r>
      <w:r w:rsidR="006C404A">
        <w:rPr>
          <w:rFonts w:hint="eastAsia"/>
        </w:rPr>
        <w:t>Change Password</w:t>
      </w:r>
      <w:r w:rsidR="00323126">
        <w:rPr>
          <w:rFonts w:hint="eastAsia"/>
        </w:rPr>
        <w:t>）</w:t>
      </w:r>
      <w:bookmarkEnd w:id="71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55654" w:rsidRPr="00883F4B" w:rsidTr="00711B0D">
        <w:tc>
          <w:tcPr>
            <w:tcW w:w="1384" w:type="dxa"/>
            <w:shd w:val="clear" w:color="auto" w:fill="D9D9D9"/>
            <w:vAlign w:val="center"/>
          </w:tcPr>
          <w:p w:rsidR="00D55654" w:rsidRPr="00883F4B" w:rsidRDefault="00D55654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D55654" w:rsidRPr="00883F4B" w:rsidRDefault="00D55654" w:rsidP="00711B0D">
            <w:pPr>
              <w:rPr>
                <w:iCs/>
              </w:rPr>
            </w:pPr>
            <w:r>
              <w:rPr>
                <w:iCs/>
              </w:rPr>
              <w:t>Jk</w:t>
            </w:r>
            <w:r w:rsidR="00411243">
              <w:rPr>
                <w:iCs/>
              </w:rPr>
              <w:t>002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55654" w:rsidRPr="00883F4B" w:rsidRDefault="00D55654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D55654" w:rsidRPr="00883F4B" w:rsidRDefault="00D55654" w:rsidP="00711B0D">
            <w:pPr>
              <w:rPr>
                <w:iCs/>
              </w:rPr>
            </w:pPr>
          </w:p>
        </w:tc>
      </w:tr>
      <w:tr w:rsidR="00D55654" w:rsidRPr="00883F4B" w:rsidTr="00711B0D">
        <w:tc>
          <w:tcPr>
            <w:tcW w:w="1384" w:type="dxa"/>
            <w:shd w:val="clear" w:color="auto" w:fill="D9D9D9"/>
            <w:vAlign w:val="center"/>
          </w:tcPr>
          <w:p w:rsidR="00D55654" w:rsidRPr="00883F4B" w:rsidRDefault="00D55654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D55654" w:rsidRPr="00883F4B" w:rsidRDefault="00411243" w:rsidP="00D55654">
            <w:pPr>
              <w:rPr>
                <w:iCs/>
              </w:rPr>
            </w:pPr>
            <w:r>
              <w:rPr>
                <w:rFonts w:hint="eastAsia"/>
                <w:iCs/>
              </w:rPr>
              <w:t>修改</w:t>
            </w:r>
            <w:r>
              <w:rPr>
                <w:iCs/>
              </w:rPr>
              <w:t>登录</w:t>
            </w:r>
            <w:r>
              <w:rPr>
                <w:rFonts w:hint="eastAsia"/>
                <w:iCs/>
              </w:rPr>
              <w:t>密码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55654" w:rsidRPr="00883F4B" w:rsidRDefault="00D55654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D55654" w:rsidRPr="00883F4B" w:rsidRDefault="00411243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高</w:t>
            </w:r>
          </w:p>
        </w:tc>
      </w:tr>
      <w:tr w:rsidR="00D55654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D55654" w:rsidRPr="00883F4B" w:rsidRDefault="00D55654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D55654" w:rsidRPr="00883F4B" w:rsidRDefault="00411243" w:rsidP="00711B0D">
            <w:r>
              <w:rPr>
                <w:rFonts w:hint="eastAsia"/>
              </w:rPr>
              <w:t>用户</w:t>
            </w:r>
            <w:r>
              <w:t>登录成功后，</w:t>
            </w:r>
            <w:r>
              <w:rPr>
                <w:rFonts w:hint="eastAsia"/>
              </w:rPr>
              <w:t>可</w:t>
            </w:r>
            <w:r>
              <w:t>进行修改本账户的登录密码</w:t>
            </w:r>
          </w:p>
        </w:tc>
      </w:tr>
      <w:tr w:rsidR="00D55654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55654" w:rsidRPr="00883F4B" w:rsidRDefault="00D55654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D55654" w:rsidRDefault="00411243" w:rsidP="00711B0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用户名</w:t>
            </w:r>
            <w:r w:rsidR="00605952" w:rsidRPr="00605952">
              <w:rPr>
                <w:rFonts w:hint="eastAsia"/>
                <w:iCs/>
              </w:rPr>
              <w:t>（</w:t>
            </w:r>
            <w:r w:rsidR="00091FB3">
              <w:rPr>
                <w:rFonts w:hint="eastAsia"/>
                <w:iCs/>
              </w:rPr>
              <w:t>Username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711B0D">
              <w:rPr>
                <w:rFonts w:hint="eastAsia"/>
                <w:iCs/>
              </w:rPr>
              <w:t>置</w:t>
            </w:r>
            <w:r w:rsidR="00711B0D">
              <w:rPr>
                <w:iCs/>
              </w:rPr>
              <w:t>灰</w:t>
            </w:r>
            <w:r w:rsidR="00711B0D">
              <w:rPr>
                <w:rFonts w:hint="eastAsia"/>
                <w:iCs/>
              </w:rPr>
              <w:t>，</w:t>
            </w:r>
            <w:r>
              <w:rPr>
                <w:rFonts w:hint="eastAsia"/>
                <w:iCs/>
              </w:rPr>
              <w:t>不可</w:t>
            </w:r>
            <w:r>
              <w:rPr>
                <w:iCs/>
              </w:rPr>
              <w:t>输入</w:t>
            </w:r>
            <w:r>
              <w:rPr>
                <w:rFonts w:hint="eastAsia"/>
                <w:iCs/>
              </w:rPr>
              <w:t>不可</w:t>
            </w:r>
            <w:r>
              <w:rPr>
                <w:iCs/>
              </w:rPr>
              <w:t>修改；系统默认显示当前</w:t>
            </w:r>
            <w:r>
              <w:rPr>
                <w:rFonts w:hint="eastAsia"/>
                <w:iCs/>
              </w:rPr>
              <w:t>登录用户名</w:t>
            </w:r>
            <w:r>
              <w:rPr>
                <w:iCs/>
              </w:rPr>
              <w:t>；</w:t>
            </w:r>
          </w:p>
          <w:p w:rsidR="00411243" w:rsidRDefault="00411243" w:rsidP="00711B0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旧</w:t>
            </w:r>
            <w:r>
              <w:rPr>
                <w:iCs/>
              </w:rPr>
              <w:t>密码</w:t>
            </w:r>
            <w:r w:rsidR="00605952" w:rsidRPr="00605952">
              <w:rPr>
                <w:rFonts w:hint="eastAsia"/>
                <w:iCs/>
              </w:rPr>
              <w:t>（</w:t>
            </w:r>
            <w:r w:rsidR="00091FB3">
              <w:rPr>
                <w:rFonts w:hint="eastAsia"/>
                <w:iCs/>
              </w:rPr>
              <w:t>Old Password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：当前登录的密码；</w:t>
            </w:r>
          </w:p>
          <w:p w:rsidR="00411243" w:rsidRDefault="00411243" w:rsidP="00711B0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新</w:t>
            </w:r>
            <w:r>
              <w:rPr>
                <w:iCs/>
              </w:rPr>
              <w:t>密码</w:t>
            </w:r>
            <w:r w:rsidR="00605952" w:rsidRPr="00605952">
              <w:rPr>
                <w:rFonts w:hint="eastAsia"/>
                <w:iCs/>
              </w:rPr>
              <w:t>（</w:t>
            </w:r>
            <w:r w:rsidR="00091FB3">
              <w:rPr>
                <w:rFonts w:hint="eastAsia"/>
                <w:iCs/>
              </w:rPr>
              <w:t>New Password</w:t>
            </w:r>
            <w:r w:rsidR="00605952" w:rsidRPr="00605952">
              <w:rPr>
                <w:rFonts w:hint="eastAsia"/>
                <w:iCs/>
              </w:rPr>
              <w:t>）</w:t>
            </w:r>
            <w:r w:rsidR="006F33E9">
              <w:rPr>
                <w:iCs/>
              </w:rPr>
              <w:t>：</w:t>
            </w:r>
            <w:r>
              <w:rPr>
                <w:rFonts w:hint="eastAsia"/>
                <w:iCs/>
              </w:rPr>
              <w:t>6</w:t>
            </w:r>
            <w:r>
              <w:rPr>
                <w:rFonts w:hint="eastAsia"/>
                <w:iCs/>
              </w:rPr>
              <w:t>位</w:t>
            </w:r>
            <w:r>
              <w:rPr>
                <w:iCs/>
              </w:rPr>
              <w:t>的数字密码；</w:t>
            </w:r>
          </w:p>
          <w:p w:rsidR="00411243" w:rsidRPr="00A13C39" w:rsidRDefault="00411243" w:rsidP="00711B0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确认</w:t>
            </w:r>
            <w:r>
              <w:rPr>
                <w:iCs/>
              </w:rPr>
              <w:t>新密码</w:t>
            </w:r>
            <w:r w:rsidR="00605952" w:rsidRPr="00605952">
              <w:rPr>
                <w:rFonts w:hint="eastAsia"/>
                <w:iCs/>
              </w:rPr>
              <w:t>（</w:t>
            </w:r>
            <w:r w:rsidR="00091FB3">
              <w:rPr>
                <w:rFonts w:hint="eastAsia"/>
                <w:iCs/>
              </w:rPr>
              <w:t>Confirm New Password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：输入与新密码</w:t>
            </w:r>
            <w:r>
              <w:rPr>
                <w:rFonts w:hint="eastAsia"/>
                <w:iCs/>
              </w:rPr>
              <w:t>一致</w:t>
            </w:r>
            <w:r>
              <w:rPr>
                <w:iCs/>
              </w:rPr>
              <w:t>的</w:t>
            </w:r>
            <w:r>
              <w:rPr>
                <w:rFonts w:hint="eastAsia"/>
                <w:iCs/>
              </w:rPr>
              <w:t>密码</w:t>
            </w:r>
            <w:r>
              <w:rPr>
                <w:iCs/>
              </w:rPr>
              <w:t>；</w:t>
            </w:r>
          </w:p>
        </w:tc>
      </w:tr>
      <w:tr w:rsidR="00D55654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55654" w:rsidRPr="00883F4B" w:rsidRDefault="00D55654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D55654" w:rsidRDefault="00411243" w:rsidP="00711B0D">
            <w:r>
              <w:rPr>
                <w:rFonts w:hint="eastAsia"/>
              </w:rPr>
              <w:t>修改</w:t>
            </w:r>
            <w:r>
              <w:t>密码成功；</w:t>
            </w:r>
            <w:r w:rsidR="00507D48">
              <w:rPr>
                <w:rFonts w:hint="eastAsia"/>
              </w:rPr>
              <w:t>（</w:t>
            </w:r>
            <w:r w:rsidR="00507D48">
              <w:rPr>
                <w:rFonts w:hint="eastAsia"/>
              </w:rPr>
              <w:t>Your password has been successfully modified!</w:t>
            </w:r>
            <w:r w:rsidR="00507D48">
              <w:rPr>
                <w:rFonts w:hint="eastAsia"/>
              </w:rPr>
              <w:t>）</w:t>
            </w:r>
          </w:p>
          <w:p w:rsidR="00411243" w:rsidRPr="00883F4B" w:rsidRDefault="00411243" w:rsidP="00711B0D">
            <w:r>
              <w:rPr>
                <w:rFonts w:hint="eastAsia"/>
              </w:rPr>
              <w:t>两次</w:t>
            </w:r>
            <w:r>
              <w:t>输入不</w:t>
            </w:r>
            <w:r>
              <w:rPr>
                <w:rFonts w:hint="eastAsia"/>
              </w:rPr>
              <w:t>一致</w:t>
            </w:r>
            <w:r>
              <w:t>，修改密码失败；</w:t>
            </w:r>
          </w:p>
        </w:tc>
      </w:tr>
      <w:tr w:rsidR="00D55654" w:rsidRPr="00883F4B" w:rsidTr="00711B0D">
        <w:tc>
          <w:tcPr>
            <w:tcW w:w="1384" w:type="dxa"/>
            <w:shd w:val="clear" w:color="auto" w:fill="D9D9D9"/>
            <w:vAlign w:val="center"/>
          </w:tcPr>
          <w:p w:rsidR="00D55654" w:rsidRPr="00883F4B" w:rsidRDefault="00D55654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296273" w:rsidRDefault="00296273" w:rsidP="00B04EF5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 w:rsidR="00A864F1">
              <w:rPr>
                <w:rFonts w:hint="eastAsia"/>
                <w:noProof/>
                <w:szCs w:val="21"/>
              </w:rPr>
              <w:t>Your o</w:t>
            </w:r>
            <w:r>
              <w:rPr>
                <w:rFonts w:hint="eastAsia"/>
                <w:noProof/>
                <w:szCs w:val="21"/>
              </w:rPr>
              <w:t>ld password is incorrect</w:t>
            </w:r>
            <w:r>
              <w:rPr>
                <w:rFonts w:hint="eastAsia"/>
                <w:noProof/>
                <w:szCs w:val="21"/>
              </w:rPr>
              <w:t>）</w:t>
            </w:r>
          </w:p>
          <w:p w:rsidR="00D55654" w:rsidRPr="00FE4DC0" w:rsidRDefault="00411243" w:rsidP="00B04EF5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两次</w:t>
            </w:r>
            <w:r>
              <w:rPr>
                <w:noProof/>
                <w:szCs w:val="21"/>
              </w:rPr>
              <w:t>输入结果不一致，</w:t>
            </w:r>
            <w:r>
              <w:rPr>
                <w:rFonts w:hint="eastAsia"/>
                <w:noProof/>
                <w:szCs w:val="21"/>
              </w:rPr>
              <w:t>修改密码</w:t>
            </w:r>
            <w:r>
              <w:rPr>
                <w:noProof/>
                <w:szCs w:val="21"/>
              </w:rPr>
              <w:t>不</w:t>
            </w:r>
            <w:r>
              <w:rPr>
                <w:rFonts w:hint="eastAsia"/>
                <w:noProof/>
                <w:szCs w:val="21"/>
              </w:rPr>
              <w:t>成功</w:t>
            </w:r>
            <w:r w:rsidR="00D7660B">
              <w:rPr>
                <w:rFonts w:hint="eastAsia"/>
                <w:noProof/>
                <w:szCs w:val="21"/>
              </w:rPr>
              <w:t>（</w:t>
            </w:r>
            <w:r w:rsidR="00740F0D">
              <w:rPr>
                <w:rFonts w:hint="eastAsia"/>
                <w:noProof/>
                <w:szCs w:val="21"/>
              </w:rPr>
              <w:t>N</w:t>
            </w:r>
            <w:r w:rsidR="00D7660B">
              <w:rPr>
                <w:rFonts w:hint="eastAsia"/>
                <w:noProof/>
                <w:szCs w:val="21"/>
              </w:rPr>
              <w:t>ew password and confirm</w:t>
            </w:r>
            <w:r w:rsidR="00740F0D">
              <w:rPr>
                <w:rFonts w:hint="eastAsia"/>
                <w:noProof/>
                <w:szCs w:val="21"/>
              </w:rPr>
              <w:t>ed</w:t>
            </w:r>
            <w:r w:rsidR="00D7660B">
              <w:rPr>
                <w:rFonts w:hint="eastAsia"/>
                <w:noProof/>
                <w:szCs w:val="21"/>
              </w:rPr>
              <w:t xml:space="preserve"> password</w:t>
            </w:r>
            <w:r w:rsidR="00740F0D">
              <w:rPr>
                <w:rFonts w:hint="eastAsia"/>
                <w:noProof/>
                <w:szCs w:val="21"/>
              </w:rPr>
              <w:t xml:space="preserve"> are different</w:t>
            </w:r>
            <w:r w:rsidR="00D7660B">
              <w:rPr>
                <w:rFonts w:hint="eastAsia"/>
                <w:noProof/>
                <w:szCs w:val="21"/>
              </w:rPr>
              <w:t>）</w:t>
            </w:r>
          </w:p>
        </w:tc>
      </w:tr>
      <w:tr w:rsidR="00D55654" w:rsidRPr="00883F4B" w:rsidTr="00711B0D">
        <w:tc>
          <w:tcPr>
            <w:tcW w:w="1384" w:type="dxa"/>
            <w:shd w:val="clear" w:color="auto" w:fill="D9D9D9"/>
            <w:vAlign w:val="center"/>
          </w:tcPr>
          <w:p w:rsidR="00D55654" w:rsidRPr="00883F4B" w:rsidRDefault="00D55654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D55654" w:rsidRDefault="00411243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新密码数</w:t>
            </w:r>
            <w:r>
              <w:rPr>
                <w:bCs/>
                <w:iCs/>
              </w:rPr>
              <w:t>不能少于</w:t>
            </w:r>
            <w:r>
              <w:rPr>
                <w:rFonts w:hint="eastAsia"/>
                <w:bCs/>
                <w:iCs/>
              </w:rPr>
              <w:t>6</w:t>
            </w:r>
            <w:r>
              <w:rPr>
                <w:rFonts w:hint="eastAsia"/>
                <w:bCs/>
                <w:iCs/>
              </w:rPr>
              <w:t>位</w:t>
            </w:r>
            <w:r>
              <w:rPr>
                <w:bCs/>
                <w:iCs/>
              </w:rPr>
              <w:t>，否则</w:t>
            </w:r>
            <w:r>
              <w:rPr>
                <w:rFonts w:hint="eastAsia"/>
                <w:bCs/>
                <w:iCs/>
              </w:rPr>
              <w:t>提示</w:t>
            </w:r>
            <w:r>
              <w:rPr>
                <w:bCs/>
                <w:iCs/>
              </w:rPr>
              <w:t>：</w:t>
            </w:r>
            <w:r>
              <w:rPr>
                <w:rFonts w:hint="eastAsia"/>
                <w:bCs/>
                <w:iCs/>
              </w:rPr>
              <w:t>密码</w:t>
            </w:r>
            <w:r>
              <w:rPr>
                <w:bCs/>
                <w:iCs/>
              </w:rPr>
              <w:t>不能少于</w:t>
            </w:r>
            <w:r>
              <w:rPr>
                <w:rFonts w:hint="eastAsia"/>
                <w:bCs/>
                <w:iCs/>
              </w:rPr>
              <w:t>6</w:t>
            </w:r>
            <w:r>
              <w:rPr>
                <w:rFonts w:hint="eastAsia"/>
                <w:bCs/>
                <w:iCs/>
              </w:rPr>
              <w:t>位</w:t>
            </w:r>
            <w:r>
              <w:rPr>
                <w:bCs/>
                <w:iCs/>
              </w:rPr>
              <w:t>；</w:t>
            </w:r>
            <w:r w:rsidR="00B04EF5">
              <w:rPr>
                <w:rFonts w:hint="eastAsia"/>
                <w:bCs/>
                <w:iCs/>
              </w:rPr>
              <w:t>（</w:t>
            </w:r>
            <w:r w:rsidR="006F6F17">
              <w:rPr>
                <w:rFonts w:hint="eastAsia"/>
                <w:bCs/>
                <w:iCs/>
              </w:rPr>
              <w:t>Your p</w:t>
            </w:r>
            <w:r w:rsidR="00B04EF5">
              <w:rPr>
                <w:rFonts w:hint="eastAsia"/>
                <w:bCs/>
                <w:iCs/>
              </w:rPr>
              <w:t xml:space="preserve">assword </w:t>
            </w:r>
            <w:r w:rsidR="0008547E">
              <w:rPr>
                <w:rFonts w:hint="eastAsia"/>
                <w:bCs/>
                <w:iCs/>
              </w:rPr>
              <w:t xml:space="preserve">cannot be </w:t>
            </w:r>
            <w:r w:rsidR="00B04EF5">
              <w:rPr>
                <w:rFonts w:hint="eastAsia"/>
                <w:bCs/>
                <w:iCs/>
              </w:rPr>
              <w:t>less than 6 digits</w:t>
            </w:r>
            <w:r w:rsidR="00B04EF5">
              <w:rPr>
                <w:rFonts w:hint="eastAsia"/>
                <w:bCs/>
                <w:iCs/>
              </w:rPr>
              <w:t>）</w:t>
            </w:r>
          </w:p>
          <w:p w:rsidR="00411243" w:rsidRDefault="00411243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新密码</w:t>
            </w:r>
            <w:r>
              <w:rPr>
                <w:bCs/>
                <w:iCs/>
              </w:rPr>
              <w:t>和确认新密码两次输入结果必须一致；</w:t>
            </w:r>
          </w:p>
          <w:p w:rsidR="00411243" w:rsidRDefault="00411243" w:rsidP="00711B0D">
            <w:pPr>
              <w:rPr>
                <w:ins w:id="72" w:author="Microsoft" w:date="2015-10-30T14:26:00Z"/>
                <w:bCs/>
                <w:iCs/>
              </w:rPr>
            </w:pPr>
            <w:r>
              <w:rPr>
                <w:rFonts w:hint="eastAsia"/>
                <w:bCs/>
                <w:iCs/>
              </w:rPr>
              <w:t>旧</w:t>
            </w:r>
            <w:r>
              <w:rPr>
                <w:bCs/>
                <w:iCs/>
              </w:rPr>
              <w:t>密码的值需与本次登录的密码值完全一致；</w:t>
            </w:r>
          </w:p>
          <w:p w:rsidR="007F0855" w:rsidRPr="00883F4B" w:rsidRDefault="007F0855" w:rsidP="00711B0D">
            <w:pPr>
              <w:rPr>
                <w:bCs/>
                <w:iCs/>
              </w:rPr>
            </w:pPr>
            <w:ins w:id="73" w:author="Microsoft" w:date="2015-10-30T14:26:00Z">
              <w:r>
                <w:rPr>
                  <w:rFonts w:hint="eastAsia"/>
                  <w:bCs/>
                  <w:iCs/>
                </w:rPr>
                <w:t>密码</w:t>
              </w:r>
              <w:r>
                <w:rPr>
                  <w:bCs/>
                  <w:iCs/>
                </w:rPr>
                <w:t>长度显示</w:t>
              </w:r>
              <w:r>
                <w:rPr>
                  <w:rFonts w:hint="eastAsia"/>
                  <w:bCs/>
                  <w:iCs/>
                </w:rPr>
                <w:t>6</w:t>
              </w:r>
              <w:r>
                <w:rPr>
                  <w:rFonts w:hint="eastAsia"/>
                  <w:bCs/>
                  <w:iCs/>
                </w:rPr>
                <w:t>位</w:t>
              </w:r>
            </w:ins>
            <w:ins w:id="74" w:author="Microsoft" w:date="2015-10-30T14:27:00Z">
              <w:r>
                <w:rPr>
                  <w:rFonts w:hint="eastAsia"/>
                  <w:bCs/>
                  <w:iCs/>
                </w:rPr>
                <w:t>有效</w:t>
              </w:r>
            </w:ins>
            <w:ins w:id="75" w:author="Microsoft" w:date="2015-10-30T14:26:00Z">
              <w:r>
                <w:rPr>
                  <w:bCs/>
                  <w:iCs/>
                </w:rPr>
                <w:t>数字；</w:t>
              </w:r>
            </w:ins>
          </w:p>
        </w:tc>
      </w:tr>
      <w:tr w:rsidR="00D55654" w:rsidRPr="00883F4B" w:rsidTr="00711B0D">
        <w:tc>
          <w:tcPr>
            <w:tcW w:w="1384" w:type="dxa"/>
            <w:shd w:val="clear" w:color="auto" w:fill="D9D9D9"/>
            <w:vAlign w:val="center"/>
          </w:tcPr>
          <w:p w:rsidR="00D55654" w:rsidRPr="00883F4B" w:rsidRDefault="00D55654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D55654" w:rsidRPr="00883F4B" w:rsidRDefault="00411243" w:rsidP="00711B0D">
            <w:r>
              <w:rPr>
                <w:rFonts w:hint="eastAsia"/>
              </w:rPr>
              <w:t>无</w:t>
            </w:r>
          </w:p>
        </w:tc>
      </w:tr>
    </w:tbl>
    <w:p w:rsidR="00D55654" w:rsidRPr="00D55654" w:rsidRDefault="00D55654" w:rsidP="00D55654">
      <w:pPr>
        <w:pStyle w:val="a0"/>
      </w:pPr>
    </w:p>
    <w:p w:rsidR="006960B5" w:rsidRDefault="006960B5">
      <w:pPr>
        <w:pStyle w:val="2"/>
        <w:rPr>
          <w:ins w:id="76" w:author="Microsoft" w:date="2015-10-29T16:35:00Z"/>
        </w:rPr>
      </w:pPr>
      <w:bookmarkStart w:id="77" w:name="_Toc430873000"/>
      <w:ins w:id="78" w:author="Microsoft" w:date="2015-10-29T16:35:00Z">
        <w:r>
          <w:rPr>
            <w:rFonts w:hint="eastAsia"/>
          </w:rPr>
          <w:t>修改交易密码</w:t>
        </w:r>
        <w:r>
          <w:t>（</w:t>
        </w:r>
        <w:r>
          <w:rPr>
            <w:rFonts w:hint="eastAsia"/>
          </w:rPr>
          <w:t>市场</w:t>
        </w:r>
        <w:r>
          <w:t>管理员）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6960B5" w:rsidRPr="00883F4B" w:rsidTr="002E0CC1">
        <w:trPr>
          <w:ins w:id="79" w:author="Microsoft" w:date="2015-10-29T16:35:00Z"/>
        </w:trPr>
        <w:tc>
          <w:tcPr>
            <w:tcW w:w="1384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80" w:author="Microsoft" w:date="2015-10-29T16:35:00Z"/>
              </w:rPr>
            </w:pPr>
            <w:ins w:id="81" w:author="Microsoft" w:date="2015-10-29T16:35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6960B5" w:rsidRPr="00883F4B" w:rsidRDefault="006960B5" w:rsidP="002E0CC1">
            <w:pPr>
              <w:rPr>
                <w:ins w:id="82" w:author="Microsoft" w:date="2015-10-29T16:35:00Z"/>
                <w:iCs/>
              </w:rPr>
            </w:pPr>
            <w:ins w:id="83" w:author="Microsoft" w:date="2015-10-29T16:35:00Z">
              <w:r>
                <w:rPr>
                  <w:iCs/>
                </w:rPr>
                <w:t>Jk002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84" w:author="Microsoft" w:date="2015-10-29T16:35:00Z"/>
              </w:rPr>
            </w:pPr>
            <w:ins w:id="85" w:author="Microsoft" w:date="2015-10-29T16:35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6960B5" w:rsidRPr="00883F4B" w:rsidRDefault="006960B5" w:rsidP="002E0CC1">
            <w:pPr>
              <w:rPr>
                <w:ins w:id="86" w:author="Microsoft" w:date="2015-10-29T16:35:00Z"/>
                <w:iCs/>
              </w:rPr>
            </w:pPr>
          </w:p>
        </w:tc>
      </w:tr>
      <w:tr w:rsidR="006960B5" w:rsidRPr="00883F4B" w:rsidTr="002E0CC1">
        <w:trPr>
          <w:ins w:id="87" w:author="Microsoft" w:date="2015-10-29T16:35:00Z"/>
        </w:trPr>
        <w:tc>
          <w:tcPr>
            <w:tcW w:w="1384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88" w:author="Microsoft" w:date="2015-10-29T16:35:00Z"/>
              </w:rPr>
            </w:pPr>
            <w:ins w:id="89" w:author="Microsoft" w:date="2015-10-29T16:35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6960B5" w:rsidRPr="00883F4B" w:rsidRDefault="006960B5" w:rsidP="002E0CC1">
            <w:pPr>
              <w:rPr>
                <w:ins w:id="90" w:author="Microsoft" w:date="2015-10-29T16:35:00Z"/>
                <w:iCs/>
              </w:rPr>
            </w:pPr>
            <w:ins w:id="91" w:author="Microsoft" w:date="2015-10-29T16:35:00Z">
              <w:r>
                <w:rPr>
                  <w:rFonts w:hint="eastAsia"/>
                  <w:iCs/>
                </w:rPr>
                <w:t>修改交易密码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92" w:author="Microsoft" w:date="2015-10-29T16:35:00Z"/>
                <w:iCs/>
              </w:rPr>
            </w:pPr>
            <w:ins w:id="93" w:author="Microsoft" w:date="2015-10-29T16:35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6960B5" w:rsidRPr="00883F4B" w:rsidRDefault="006960B5" w:rsidP="002E0CC1">
            <w:pPr>
              <w:rPr>
                <w:ins w:id="94" w:author="Microsoft" w:date="2015-10-29T16:35:00Z"/>
                <w:iCs/>
              </w:rPr>
            </w:pPr>
            <w:ins w:id="95" w:author="Microsoft" w:date="2015-10-29T16:35:00Z">
              <w:r>
                <w:rPr>
                  <w:rFonts w:hint="eastAsia"/>
                  <w:iCs/>
                </w:rPr>
                <w:t>高</w:t>
              </w:r>
            </w:ins>
          </w:p>
        </w:tc>
      </w:tr>
      <w:tr w:rsidR="006960B5" w:rsidRPr="00883F4B" w:rsidTr="002E0CC1">
        <w:trPr>
          <w:trHeight w:val="390"/>
          <w:ins w:id="96" w:author="Microsoft" w:date="2015-10-29T16:35:00Z"/>
        </w:trPr>
        <w:tc>
          <w:tcPr>
            <w:tcW w:w="1384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97" w:author="Microsoft" w:date="2015-10-29T16:35:00Z"/>
              </w:rPr>
            </w:pPr>
            <w:ins w:id="98" w:author="Microsoft" w:date="2015-10-29T16:35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960B5" w:rsidRPr="00883F4B" w:rsidRDefault="006960B5">
            <w:pPr>
              <w:rPr>
                <w:ins w:id="99" w:author="Microsoft" w:date="2015-10-29T16:35:00Z"/>
              </w:rPr>
            </w:pPr>
            <w:ins w:id="100" w:author="Microsoft" w:date="2015-10-29T16:35:00Z">
              <w:r>
                <w:rPr>
                  <w:rFonts w:hint="eastAsia"/>
                </w:rPr>
                <w:t>市场</w:t>
              </w:r>
              <w:r>
                <w:t>管理员登录后，进行交易密码</w:t>
              </w:r>
            </w:ins>
            <w:ins w:id="101" w:author="Microsoft" w:date="2015-10-29T16:36:00Z">
              <w:r>
                <w:t>修改</w:t>
              </w:r>
            </w:ins>
          </w:p>
        </w:tc>
      </w:tr>
      <w:tr w:rsidR="006960B5" w:rsidRPr="00883F4B" w:rsidTr="002E0CC1">
        <w:trPr>
          <w:trHeight w:val="420"/>
          <w:ins w:id="102" w:author="Microsoft" w:date="2015-10-29T16:35:00Z"/>
        </w:trPr>
        <w:tc>
          <w:tcPr>
            <w:tcW w:w="1384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103" w:author="Microsoft" w:date="2015-10-29T16:35:00Z"/>
              </w:rPr>
            </w:pPr>
            <w:ins w:id="104" w:author="Microsoft" w:date="2015-10-29T16:35:00Z">
              <w:r w:rsidRPr="00883F4B">
                <w:rPr>
                  <w:rFonts w:hint="eastAsia"/>
                </w:rPr>
                <w:lastRenderedPageBreak/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960B5" w:rsidRDefault="006960B5" w:rsidP="002E0CC1">
            <w:pPr>
              <w:pStyle w:val="a8"/>
              <w:numPr>
                <w:ilvl w:val="0"/>
                <w:numId w:val="3"/>
              </w:numPr>
              <w:ind w:firstLineChars="0"/>
              <w:rPr>
                <w:ins w:id="105" w:author="Microsoft" w:date="2015-10-29T16:35:00Z"/>
                <w:iCs/>
              </w:rPr>
            </w:pPr>
            <w:ins w:id="106" w:author="Microsoft" w:date="2015-10-29T16:35:00Z">
              <w:r>
                <w:rPr>
                  <w:rFonts w:hint="eastAsia"/>
                  <w:iCs/>
                </w:rPr>
                <w:t>用户名</w:t>
              </w:r>
              <w:r w:rsidRPr="00605952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Username</w:t>
              </w:r>
              <w:r w:rsidRPr="00605952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置</w:t>
              </w:r>
              <w:r>
                <w:rPr>
                  <w:iCs/>
                </w:rPr>
                <w:t>灰</w:t>
              </w:r>
              <w:r>
                <w:rPr>
                  <w:rFonts w:hint="eastAsia"/>
                  <w:iCs/>
                </w:rPr>
                <w:t>，不可</w:t>
              </w:r>
              <w:r>
                <w:rPr>
                  <w:iCs/>
                </w:rPr>
                <w:t>输入</w:t>
              </w:r>
              <w:r>
                <w:rPr>
                  <w:rFonts w:hint="eastAsia"/>
                  <w:iCs/>
                </w:rPr>
                <w:t>不可</w:t>
              </w:r>
              <w:r>
                <w:rPr>
                  <w:iCs/>
                </w:rPr>
                <w:t>修改；系统默认显示当前</w:t>
              </w:r>
              <w:r>
                <w:rPr>
                  <w:rFonts w:hint="eastAsia"/>
                  <w:iCs/>
                </w:rPr>
                <w:t>登录用户名</w:t>
              </w:r>
              <w:r>
                <w:rPr>
                  <w:iCs/>
                </w:rPr>
                <w:t>；</w:t>
              </w:r>
            </w:ins>
          </w:p>
          <w:p w:rsidR="006960B5" w:rsidRDefault="006960B5" w:rsidP="002E0CC1">
            <w:pPr>
              <w:pStyle w:val="a8"/>
              <w:numPr>
                <w:ilvl w:val="0"/>
                <w:numId w:val="3"/>
              </w:numPr>
              <w:ind w:firstLineChars="0"/>
              <w:rPr>
                <w:ins w:id="107" w:author="Microsoft" w:date="2015-10-29T16:35:00Z"/>
                <w:iCs/>
              </w:rPr>
            </w:pPr>
            <w:ins w:id="108" w:author="Microsoft" w:date="2015-10-29T16:35:00Z">
              <w:r>
                <w:rPr>
                  <w:rFonts w:hint="eastAsia"/>
                  <w:iCs/>
                </w:rPr>
                <w:t>旧</w:t>
              </w:r>
              <w:r>
                <w:rPr>
                  <w:iCs/>
                </w:rPr>
                <w:t>密码</w:t>
              </w:r>
              <w:r w:rsidRPr="00605952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Old Password</w:t>
              </w:r>
              <w:r w:rsidRPr="00605952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：当前登录的密码；</w:t>
              </w:r>
            </w:ins>
          </w:p>
          <w:p w:rsidR="006960B5" w:rsidRDefault="006960B5" w:rsidP="002E0CC1">
            <w:pPr>
              <w:pStyle w:val="a8"/>
              <w:numPr>
                <w:ilvl w:val="0"/>
                <w:numId w:val="3"/>
              </w:numPr>
              <w:ind w:firstLineChars="0"/>
              <w:rPr>
                <w:ins w:id="109" w:author="Microsoft" w:date="2015-10-29T16:35:00Z"/>
                <w:iCs/>
              </w:rPr>
            </w:pPr>
            <w:ins w:id="110" w:author="Microsoft" w:date="2015-10-29T16:35:00Z">
              <w:r>
                <w:rPr>
                  <w:rFonts w:hint="eastAsia"/>
                  <w:iCs/>
                </w:rPr>
                <w:t>新</w:t>
              </w:r>
              <w:r>
                <w:rPr>
                  <w:iCs/>
                </w:rPr>
                <w:t>密码</w:t>
              </w:r>
              <w:r w:rsidRPr="00605952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New Password</w:t>
              </w:r>
              <w:r w:rsidRPr="00605952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6</w:t>
              </w:r>
              <w:r>
                <w:rPr>
                  <w:rFonts w:hint="eastAsia"/>
                  <w:iCs/>
                </w:rPr>
                <w:t>位</w:t>
              </w:r>
              <w:r>
                <w:rPr>
                  <w:iCs/>
                </w:rPr>
                <w:t>的数字密码；</w:t>
              </w:r>
            </w:ins>
          </w:p>
          <w:p w:rsidR="006960B5" w:rsidRPr="00A13C39" w:rsidRDefault="006960B5" w:rsidP="002E0CC1">
            <w:pPr>
              <w:pStyle w:val="a8"/>
              <w:numPr>
                <w:ilvl w:val="0"/>
                <w:numId w:val="3"/>
              </w:numPr>
              <w:ind w:firstLineChars="0"/>
              <w:rPr>
                <w:ins w:id="111" w:author="Microsoft" w:date="2015-10-29T16:35:00Z"/>
                <w:iCs/>
              </w:rPr>
            </w:pPr>
            <w:ins w:id="112" w:author="Microsoft" w:date="2015-10-29T16:35:00Z">
              <w:r>
                <w:rPr>
                  <w:rFonts w:hint="eastAsia"/>
                  <w:iCs/>
                </w:rPr>
                <w:t>确认</w:t>
              </w:r>
              <w:r>
                <w:rPr>
                  <w:iCs/>
                </w:rPr>
                <w:t>新密码</w:t>
              </w:r>
              <w:r w:rsidRPr="00605952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Confirm New Password</w:t>
              </w:r>
              <w:r w:rsidRPr="00605952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：输入与新密码</w:t>
              </w:r>
              <w:r>
                <w:rPr>
                  <w:rFonts w:hint="eastAsia"/>
                  <w:iCs/>
                </w:rPr>
                <w:t>一致</w:t>
              </w:r>
              <w:r>
                <w:rPr>
                  <w:iCs/>
                </w:rPr>
                <w:t>的</w:t>
              </w:r>
              <w:r>
                <w:rPr>
                  <w:rFonts w:hint="eastAsia"/>
                  <w:iCs/>
                </w:rPr>
                <w:t>密码</w:t>
              </w:r>
              <w:r>
                <w:rPr>
                  <w:iCs/>
                </w:rPr>
                <w:t>；</w:t>
              </w:r>
            </w:ins>
          </w:p>
        </w:tc>
      </w:tr>
      <w:tr w:rsidR="006960B5" w:rsidRPr="00883F4B" w:rsidTr="002E0CC1">
        <w:trPr>
          <w:trHeight w:val="420"/>
          <w:ins w:id="113" w:author="Microsoft" w:date="2015-10-29T16:35:00Z"/>
        </w:trPr>
        <w:tc>
          <w:tcPr>
            <w:tcW w:w="1384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114" w:author="Microsoft" w:date="2015-10-29T16:35:00Z"/>
              </w:rPr>
            </w:pPr>
            <w:ins w:id="115" w:author="Microsoft" w:date="2015-10-29T16:35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960B5" w:rsidRDefault="006960B5" w:rsidP="002E0CC1">
            <w:pPr>
              <w:rPr>
                <w:ins w:id="116" w:author="Microsoft" w:date="2015-10-29T16:35:00Z"/>
              </w:rPr>
            </w:pPr>
            <w:ins w:id="117" w:author="Microsoft" w:date="2015-10-29T16:35:00Z">
              <w:r>
                <w:rPr>
                  <w:rFonts w:hint="eastAsia"/>
                </w:rPr>
                <w:t>修改</w:t>
              </w:r>
              <w:r>
                <w:t>密码成功；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Your password has been successfully modified!</w:t>
              </w:r>
              <w:r>
                <w:rPr>
                  <w:rFonts w:hint="eastAsia"/>
                </w:rPr>
                <w:t>）</w:t>
              </w:r>
            </w:ins>
          </w:p>
          <w:p w:rsidR="006960B5" w:rsidRPr="00883F4B" w:rsidRDefault="006960B5" w:rsidP="002E0CC1">
            <w:pPr>
              <w:rPr>
                <w:ins w:id="118" w:author="Microsoft" w:date="2015-10-29T16:35:00Z"/>
              </w:rPr>
            </w:pPr>
            <w:ins w:id="119" w:author="Microsoft" w:date="2015-10-29T16:35:00Z">
              <w:r>
                <w:rPr>
                  <w:rFonts w:hint="eastAsia"/>
                </w:rPr>
                <w:t>两次</w:t>
              </w:r>
              <w:r>
                <w:t>输入不</w:t>
              </w:r>
              <w:r>
                <w:rPr>
                  <w:rFonts w:hint="eastAsia"/>
                </w:rPr>
                <w:t>一致</w:t>
              </w:r>
              <w:r>
                <w:t>，修改密码失败；</w:t>
              </w:r>
            </w:ins>
          </w:p>
        </w:tc>
      </w:tr>
      <w:tr w:rsidR="006960B5" w:rsidRPr="00883F4B" w:rsidTr="002E0CC1">
        <w:trPr>
          <w:ins w:id="120" w:author="Microsoft" w:date="2015-10-29T16:35:00Z"/>
        </w:trPr>
        <w:tc>
          <w:tcPr>
            <w:tcW w:w="1384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121" w:author="Microsoft" w:date="2015-10-29T16:35:00Z"/>
              </w:rPr>
            </w:pPr>
            <w:ins w:id="122" w:author="Microsoft" w:date="2015-10-29T16:35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960B5" w:rsidRDefault="006960B5" w:rsidP="002E0CC1">
            <w:pPr>
              <w:rPr>
                <w:ins w:id="123" w:author="Microsoft" w:date="2015-10-29T16:35:00Z"/>
                <w:noProof/>
                <w:szCs w:val="21"/>
              </w:rPr>
            </w:pPr>
            <w:ins w:id="124" w:author="Microsoft" w:date="2015-10-29T16:35:00Z">
              <w:r>
                <w:rPr>
                  <w:rFonts w:hint="eastAsia"/>
                  <w:noProof/>
                  <w:szCs w:val="21"/>
                </w:rPr>
                <w:t>（</w:t>
              </w:r>
              <w:r>
                <w:rPr>
                  <w:rFonts w:hint="eastAsia"/>
                  <w:noProof/>
                  <w:szCs w:val="21"/>
                </w:rPr>
                <w:t>Your old password is incorrect</w:t>
              </w:r>
              <w:r>
                <w:rPr>
                  <w:rFonts w:hint="eastAsia"/>
                  <w:noProof/>
                  <w:szCs w:val="21"/>
                </w:rPr>
                <w:t>）</w:t>
              </w:r>
            </w:ins>
          </w:p>
          <w:p w:rsidR="006960B5" w:rsidRPr="00FE4DC0" w:rsidRDefault="006960B5" w:rsidP="002E0CC1">
            <w:pPr>
              <w:rPr>
                <w:ins w:id="125" w:author="Microsoft" w:date="2015-10-29T16:35:00Z"/>
                <w:noProof/>
                <w:szCs w:val="21"/>
              </w:rPr>
            </w:pPr>
            <w:ins w:id="126" w:author="Microsoft" w:date="2015-10-29T16:35:00Z">
              <w:r>
                <w:rPr>
                  <w:rFonts w:hint="eastAsia"/>
                  <w:noProof/>
                  <w:szCs w:val="21"/>
                </w:rPr>
                <w:t>两次</w:t>
              </w:r>
              <w:r>
                <w:rPr>
                  <w:noProof/>
                  <w:szCs w:val="21"/>
                </w:rPr>
                <w:t>输入结果不一致，</w:t>
              </w:r>
              <w:r>
                <w:rPr>
                  <w:rFonts w:hint="eastAsia"/>
                  <w:noProof/>
                  <w:szCs w:val="21"/>
                </w:rPr>
                <w:t>修改密码</w:t>
              </w:r>
              <w:r>
                <w:rPr>
                  <w:noProof/>
                  <w:szCs w:val="21"/>
                </w:rPr>
                <w:t>不</w:t>
              </w:r>
              <w:r>
                <w:rPr>
                  <w:rFonts w:hint="eastAsia"/>
                  <w:noProof/>
                  <w:szCs w:val="21"/>
                </w:rPr>
                <w:t>成功（</w:t>
              </w:r>
              <w:r>
                <w:rPr>
                  <w:rFonts w:hint="eastAsia"/>
                  <w:noProof/>
                  <w:szCs w:val="21"/>
                </w:rPr>
                <w:t>New password and confirmed password are different</w:t>
              </w:r>
              <w:r>
                <w:rPr>
                  <w:rFonts w:hint="eastAsia"/>
                  <w:noProof/>
                  <w:szCs w:val="21"/>
                </w:rPr>
                <w:t>）</w:t>
              </w:r>
            </w:ins>
          </w:p>
        </w:tc>
      </w:tr>
      <w:tr w:rsidR="006960B5" w:rsidRPr="00883F4B" w:rsidTr="002E0CC1">
        <w:trPr>
          <w:ins w:id="127" w:author="Microsoft" w:date="2015-10-29T16:35:00Z"/>
        </w:trPr>
        <w:tc>
          <w:tcPr>
            <w:tcW w:w="1384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128" w:author="Microsoft" w:date="2015-10-29T16:35:00Z"/>
              </w:rPr>
            </w:pPr>
            <w:ins w:id="129" w:author="Microsoft" w:date="2015-10-29T16:35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960B5" w:rsidRDefault="006960B5" w:rsidP="002E0CC1">
            <w:pPr>
              <w:rPr>
                <w:ins w:id="130" w:author="Microsoft" w:date="2015-10-29T16:35:00Z"/>
                <w:bCs/>
                <w:iCs/>
              </w:rPr>
            </w:pPr>
            <w:ins w:id="131" w:author="Microsoft" w:date="2015-10-29T16:35:00Z">
              <w:r>
                <w:rPr>
                  <w:rFonts w:hint="eastAsia"/>
                  <w:bCs/>
                  <w:iCs/>
                </w:rPr>
                <w:t>新密码数</w:t>
              </w:r>
              <w:r>
                <w:rPr>
                  <w:bCs/>
                  <w:iCs/>
                </w:rPr>
                <w:t>不能少于</w:t>
              </w:r>
              <w:r>
                <w:rPr>
                  <w:rFonts w:hint="eastAsia"/>
                  <w:bCs/>
                  <w:iCs/>
                </w:rPr>
                <w:t>6</w:t>
              </w:r>
              <w:r>
                <w:rPr>
                  <w:rFonts w:hint="eastAsia"/>
                  <w:bCs/>
                  <w:iCs/>
                </w:rPr>
                <w:t>位</w:t>
              </w:r>
              <w:r>
                <w:rPr>
                  <w:bCs/>
                  <w:iCs/>
                </w:rPr>
                <w:t>，否则</w:t>
              </w:r>
              <w:r>
                <w:rPr>
                  <w:rFonts w:hint="eastAsia"/>
                  <w:bCs/>
                  <w:iCs/>
                </w:rPr>
                <w:t>提示</w:t>
              </w:r>
              <w:r>
                <w:rPr>
                  <w:bCs/>
                  <w:iCs/>
                </w:rPr>
                <w:t>：</w:t>
              </w:r>
              <w:r>
                <w:rPr>
                  <w:rFonts w:hint="eastAsia"/>
                  <w:bCs/>
                  <w:iCs/>
                </w:rPr>
                <w:t>密码</w:t>
              </w:r>
              <w:r>
                <w:rPr>
                  <w:bCs/>
                  <w:iCs/>
                </w:rPr>
                <w:t>不能少于</w:t>
              </w:r>
              <w:r>
                <w:rPr>
                  <w:rFonts w:hint="eastAsia"/>
                  <w:bCs/>
                  <w:iCs/>
                </w:rPr>
                <w:t>6</w:t>
              </w:r>
              <w:r>
                <w:rPr>
                  <w:rFonts w:hint="eastAsia"/>
                  <w:bCs/>
                  <w:iCs/>
                </w:rPr>
                <w:t>位</w:t>
              </w:r>
              <w:r>
                <w:rPr>
                  <w:bCs/>
                  <w:iCs/>
                </w:rPr>
                <w:t>；</w:t>
              </w:r>
              <w:r>
                <w:rPr>
                  <w:rFonts w:hint="eastAsia"/>
                  <w:bCs/>
                  <w:iCs/>
                </w:rPr>
                <w:t>（</w:t>
              </w:r>
              <w:r>
                <w:rPr>
                  <w:rFonts w:hint="eastAsia"/>
                  <w:bCs/>
                  <w:iCs/>
                </w:rPr>
                <w:t>Your password cannot be less than 6 digits</w:t>
              </w:r>
              <w:r>
                <w:rPr>
                  <w:rFonts w:hint="eastAsia"/>
                  <w:bCs/>
                  <w:iCs/>
                </w:rPr>
                <w:t>）</w:t>
              </w:r>
            </w:ins>
          </w:p>
          <w:p w:rsidR="006960B5" w:rsidRDefault="006960B5" w:rsidP="002E0CC1">
            <w:pPr>
              <w:rPr>
                <w:ins w:id="132" w:author="Microsoft" w:date="2015-10-29T16:35:00Z"/>
                <w:bCs/>
                <w:iCs/>
              </w:rPr>
            </w:pPr>
            <w:ins w:id="133" w:author="Microsoft" w:date="2015-10-29T16:35:00Z">
              <w:r>
                <w:rPr>
                  <w:rFonts w:hint="eastAsia"/>
                  <w:bCs/>
                  <w:iCs/>
                </w:rPr>
                <w:t>新密码</w:t>
              </w:r>
              <w:r>
                <w:rPr>
                  <w:bCs/>
                  <w:iCs/>
                </w:rPr>
                <w:t>和确认新密码两次输入结果必须一致；</w:t>
              </w:r>
            </w:ins>
          </w:p>
          <w:p w:rsidR="006960B5" w:rsidRPr="00883F4B" w:rsidRDefault="006960B5" w:rsidP="002E0CC1">
            <w:pPr>
              <w:rPr>
                <w:ins w:id="134" w:author="Microsoft" w:date="2015-10-29T16:35:00Z"/>
                <w:bCs/>
                <w:iCs/>
              </w:rPr>
            </w:pPr>
            <w:ins w:id="135" w:author="Microsoft" w:date="2015-10-29T16:35:00Z">
              <w:r>
                <w:rPr>
                  <w:rFonts w:hint="eastAsia"/>
                  <w:bCs/>
                  <w:iCs/>
                </w:rPr>
                <w:t>旧</w:t>
              </w:r>
              <w:r>
                <w:rPr>
                  <w:bCs/>
                  <w:iCs/>
                </w:rPr>
                <w:t>密码的值需与本次登录的密码值完全一致；</w:t>
              </w:r>
            </w:ins>
          </w:p>
        </w:tc>
      </w:tr>
      <w:tr w:rsidR="006960B5" w:rsidRPr="00883F4B" w:rsidTr="002E0CC1">
        <w:trPr>
          <w:ins w:id="136" w:author="Microsoft" w:date="2015-10-29T16:35:00Z"/>
        </w:trPr>
        <w:tc>
          <w:tcPr>
            <w:tcW w:w="1384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137" w:author="Microsoft" w:date="2015-10-29T16:35:00Z"/>
              </w:rPr>
            </w:pPr>
            <w:ins w:id="138" w:author="Microsoft" w:date="2015-10-29T16:35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960B5" w:rsidRPr="00883F4B" w:rsidRDefault="006960B5" w:rsidP="002E0CC1">
            <w:pPr>
              <w:rPr>
                <w:ins w:id="139" w:author="Microsoft" w:date="2015-10-29T16:35:00Z"/>
              </w:rPr>
            </w:pPr>
            <w:ins w:id="140" w:author="Microsoft" w:date="2015-10-29T16:35:00Z">
              <w:r>
                <w:rPr>
                  <w:rFonts w:hint="eastAsia"/>
                </w:rPr>
                <w:t>无</w:t>
              </w:r>
            </w:ins>
          </w:p>
        </w:tc>
      </w:tr>
    </w:tbl>
    <w:p w:rsidR="006960B5" w:rsidRPr="006960B5" w:rsidRDefault="006960B5">
      <w:pPr>
        <w:pStyle w:val="a0"/>
        <w:rPr>
          <w:ins w:id="141" w:author="Microsoft" w:date="2015-10-29T16:35:00Z"/>
          <w:rPrChange w:id="142" w:author="Microsoft" w:date="2015-10-29T16:35:00Z">
            <w:rPr>
              <w:ins w:id="143" w:author="Microsoft" w:date="2015-10-29T16:35:00Z"/>
            </w:rPr>
          </w:rPrChange>
        </w:rPr>
        <w:pPrChange w:id="144" w:author="Microsoft" w:date="2015-10-29T16:35:00Z">
          <w:pPr>
            <w:pStyle w:val="2"/>
          </w:pPr>
        </w:pPrChange>
      </w:pPr>
    </w:p>
    <w:p w:rsidR="00D55654" w:rsidRDefault="00D55654">
      <w:pPr>
        <w:pStyle w:val="2"/>
      </w:pPr>
      <w:r>
        <w:rPr>
          <w:rFonts w:hint="eastAsia"/>
        </w:rPr>
        <w:t>系统</w:t>
      </w:r>
      <w:r>
        <w:t>管理</w:t>
      </w:r>
      <w:r w:rsidR="00323126" w:rsidRPr="00323126">
        <w:rPr>
          <w:rFonts w:hint="eastAsia"/>
        </w:rPr>
        <w:t>（</w:t>
      </w:r>
      <w:r w:rsidR="006C404A">
        <w:rPr>
          <w:rFonts w:hint="eastAsia"/>
        </w:rPr>
        <w:t>System</w:t>
      </w:r>
      <w:r w:rsidR="00323126" w:rsidRPr="00323126">
        <w:rPr>
          <w:rFonts w:hint="eastAsia"/>
        </w:rPr>
        <w:t>）</w:t>
      </w:r>
      <w:bookmarkEnd w:id="77"/>
    </w:p>
    <w:p w:rsidR="00D55654" w:rsidRDefault="00D55654" w:rsidP="003C64BA">
      <w:pPr>
        <w:pStyle w:val="3"/>
      </w:pPr>
      <w:bookmarkStart w:id="145" w:name="_Toc430873001"/>
      <w:r>
        <w:rPr>
          <w:rFonts w:hint="eastAsia"/>
        </w:rPr>
        <w:t>用户</w:t>
      </w:r>
      <w:r>
        <w:t>管理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Users</w:t>
      </w:r>
      <w:r w:rsidR="00323126" w:rsidRPr="00323126">
        <w:rPr>
          <w:rFonts w:hint="eastAsia"/>
        </w:rPr>
        <w:t>）</w:t>
      </w:r>
      <w:bookmarkEnd w:id="145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>
              <w:rPr>
                <w:iCs/>
              </w:rPr>
              <w:t>Jk003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Default="001267A3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用户</w:t>
            </w:r>
            <w:r>
              <w:rPr>
                <w:iCs/>
              </w:rPr>
              <w:t>管理列表</w:t>
            </w:r>
          </w:p>
          <w:p w:rsidR="005C2123" w:rsidRPr="00883F4B" w:rsidRDefault="005C2123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Users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高</w:t>
            </w: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1267A3" w:rsidP="00711B0D">
            <w:r>
              <w:rPr>
                <w:rFonts w:hint="eastAsia"/>
              </w:rPr>
              <w:t>系统</w:t>
            </w:r>
            <w:r>
              <w:t>所有用户列表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1267A3" w:rsidRDefault="001267A3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查询条件</w:t>
            </w:r>
            <w:r>
              <w:rPr>
                <w:iCs/>
              </w:rPr>
              <w:t>：</w:t>
            </w:r>
          </w:p>
          <w:p w:rsidR="00711B0D" w:rsidRDefault="001267A3" w:rsidP="001267A3">
            <w:pPr>
              <w:pStyle w:val="a8"/>
              <w:numPr>
                <w:ilvl w:val="0"/>
                <w:numId w:val="4"/>
              </w:numPr>
              <w:ind w:firstLineChars="0"/>
              <w:rPr>
                <w:iCs/>
              </w:rPr>
            </w:pPr>
            <w:r w:rsidRPr="001267A3">
              <w:rPr>
                <w:iCs/>
              </w:rPr>
              <w:t>所属</w:t>
            </w:r>
            <w:r w:rsidRPr="001267A3">
              <w:rPr>
                <w:rFonts w:hint="eastAsia"/>
                <w:iCs/>
              </w:rPr>
              <w:t>部门</w:t>
            </w:r>
            <w:r w:rsidR="00605952" w:rsidRPr="00605952">
              <w:rPr>
                <w:rFonts w:hint="eastAsia"/>
                <w:iCs/>
              </w:rPr>
              <w:t>（</w:t>
            </w:r>
            <w:r w:rsidR="006B7E50">
              <w:rPr>
                <w:rFonts w:hint="eastAsia"/>
                <w:iCs/>
              </w:rPr>
              <w:t>Institution</w:t>
            </w:r>
            <w:r w:rsidR="00605952" w:rsidRPr="00605952">
              <w:rPr>
                <w:rFonts w:hint="eastAsia"/>
                <w:iCs/>
              </w:rPr>
              <w:t>）</w:t>
            </w:r>
            <w:r w:rsidR="00605952">
              <w:rPr>
                <w:rFonts w:hint="eastAsia"/>
                <w:iCs/>
              </w:rPr>
              <w:t>：</w:t>
            </w:r>
            <w:r>
              <w:rPr>
                <w:rFonts w:hint="eastAsia"/>
                <w:iCs/>
              </w:rPr>
              <w:t>用户</w:t>
            </w:r>
            <w:r>
              <w:rPr>
                <w:iCs/>
              </w:rPr>
              <w:t>所在的部门，包括所有分公司，代销商</w:t>
            </w:r>
            <w:r>
              <w:rPr>
                <w:rFonts w:hint="eastAsia"/>
                <w:iCs/>
              </w:rPr>
              <w:t>均包括</w:t>
            </w:r>
            <w:r>
              <w:rPr>
                <w:iCs/>
              </w:rPr>
              <w:t>在内；</w:t>
            </w:r>
          </w:p>
          <w:p w:rsidR="001267A3" w:rsidRDefault="001267A3" w:rsidP="001267A3">
            <w:pPr>
              <w:pStyle w:val="a8"/>
              <w:numPr>
                <w:ilvl w:val="0"/>
                <w:numId w:val="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用户名</w:t>
            </w:r>
            <w:r w:rsidR="00605952" w:rsidRPr="00605952">
              <w:rPr>
                <w:rFonts w:hint="eastAsia"/>
                <w:iCs/>
              </w:rPr>
              <w:t>（</w:t>
            </w:r>
            <w:r w:rsidR="006B7E50">
              <w:rPr>
                <w:rFonts w:hint="eastAsia"/>
                <w:iCs/>
              </w:rPr>
              <w:t>Username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指定</w:t>
            </w:r>
            <w:r>
              <w:rPr>
                <w:iCs/>
              </w:rPr>
              <w:t>一个用户名进行查询</w:t>
            </w:r>
          </w:p>
          <w:p w:rsidR="001267A3" w:rsidRPr="001267A3" w:rsidRDefault="001267A3" w:rsidP="001267A3">
            <w:pPr>
              <w:pStyle w:val="a8"/>
              <w:numPr>
                <w:ilvl w:val="0"/>
                <w:numId w:val="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用户</w:t>
            </w:r>
            <w:r>
              <w:rPr>
                <w:iCs/>
              </w:rPr>
              <w:t>状态</w:t>
            </w:r>
            <w:r w:rsidR="00605952" w:rsidRPr="00605952">
              <w:rPr>
                <w:rFonts w:hint="eastAsia"/>
                <w:iCs/>
              </w:rPr>
              <w:t>（</w:t>
            </w:r>
            <w:r w:rsidR="006B7E50">
              <w:rPr>
                <w:rFonts w:hint="eastAsia"/>
                <w:iCs/>
              </w:rPr>
              <w:t>User Status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：正常</w:t>
            </w:r>
            <w:del w:id="146" w:author="Microsoft" w:date="2015-10-08T13:47:00Z">
              <w:r w:rsidDel="00315448">
                <w:rPr>
                  <w:iCs/>
                </w:rPr>
                <w:delText>（</w:delText>
              </w:r>
              <w:r w:rsidDel="00315448">
                <w:rPr>
                  <w:rFonts w:hint="eastAsia"/>
                  <w:iCs/>
                </w:rPr>
                <w:delText>默认显示</w:delText>
              </w:r>
              <w:r w:rsidDel="00315448">
                <w:rPr>
                  <w:iCs/>
                </w:rPr>
                <w:delText>）</w:delText>
              </w:r>
            </w:del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已禁用，</w:t>
            </w:r>
            <w:r>
              <w:rPr>
                <w:rFonts w:hint="eastAsia"/>
                <w:iCs/>
              </w:rPr>
              <w:t>全部</w:t>
            </w:r>
            <w:ins w:id="147" w:author="Microsoft" w:date="2015-10-08T13:47:00Z">
              <w:r w:rsidR="00315448">
                <w:rPr>
                  <w:rFonts w:hint="eastAsia"/>
                  <w:iCs/>
                </w:rPr>
                <w:t>（默认</w:t>
              </w:r>
              <w:r w:rsidR="00315448">
                <w:rPr>
                  <w:iCs/>
                </w:rPr>
                <w:t>）</w:t>
              </w:r>
            </w:ins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Default="001267A3" w:rsidP="00711B0D">
            <w:r>
              <w:rPr>
                <w:rFonts w:hint="eastAsia"/>
              </w:rPr>
              <w:t>用户名</w:t>
            </w:r>
            <w:r w:rsidR="00605952" w:rsidRPr="00605952">
              <w:rPr>
                <w:rFonts w:hint="eastAsia"/>
                <w:iCs/>
              </w:rPr>
              <w:t>（</w:t>
            </w:r>
            <w:r w:rsidR="005C2123">
              <w:rPr>
                <w:rFonts w:hint="eastAsia"/>
                <w:iCs/>
              </w:rPr>
              <w:t>User</w:t>
            </w:r>
            <w:r w:rsidR="00514E60">
              <w:rPr>
                <w:rFonts w:hint="eastAsia"/>
                <w:iCs/>
              </w:rPr>
              <w:t xml:space="preserve"> N</w:t>
            </w:r>
            <w:r w:rsidR="005C2123">
              <w:rPr>
                <w:rFonts w:hint="eastAsia"/>
                <w:iCs/>
              </w:rPr>
              <w:t>ame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t>：</w:t>
            </w:r>
          </w:p>
          <w:p w:rsidR="001267A3" w:rsidRDefault="001267A3" w:rsidP="00711B0D">
            <w:r>
              <w:rPr>
                <w:rFonts w:hint="eastAsia"/>
              </w:rPr>
              <w:t>真实</w:t>
            </w:r>
            <w:r>
              <w:t>姓名</w:t>
            </w:r>
            <w:r w:rsidR="00605952" w:rsidRPr="00605952">
              <w:rPr>
                <w:rFonts w:hint="eastAsia"/>
                <w:iCs/>
              </w:rPr>
              <w:t>（</w:t>
            </w:r>
            <w:r w:rsidR="005C2123">
              <w:rPr>
                <w:rFonts w:hint="eastAsia"/>
                <w:iCs/>
              </w:rPr>
              <w:t>Real Name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t>：</w:t>
            </w:r>
          </w:p>
          <w:p w:rsidR="001267A3" w:rsidRDefault="001267A3" w:rsidP="00711B0D">
            <w:r>
              <w:rPr>
                <w:rFonts w:hint="eastAsia"/>
              </w:rPr>
              <w:t>所属部门</w:t>
            </w:r>
            <w:r w:rsidR="00605952" w:rsidRPr="00605952">
              <w:rPr>
                <w:rFonts w:hint="eastAsia"/>
                <w:iCs/>
              </w:rPr>
              <w:t>（</w:t>
            </w:r>
            <w:r w:rsidR="005C2123">
              <w:rPr>
                <w:rFonts w:hint="eastAsia"/>
                <w:iCs/>
              </w:rPr>
              <w:t>Institution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t>：</w:t>
            </w:r>
          </w:p>
          <w:p w:rsidR="00DB6993" w:rsidRPr="00883F4B" w:rsidRDefault="00DB6993" w:rsidP="00711B0D">
            <w:r>
              <w:t>联系电话</w:t>
            </w:r>
            <w:r w:rsidR="00605952" w:rsidRPr="00605952">
              <w:rPr>
                <w:rFonts w:hint="eastAsia"/>
                <w:iCs/>
              </w:rPr>
              <w:t>（</w:t>
            </w:r>
            <w:r w:rsidR="00E054D8">
              <w:rPr>
                <w:rFonts w:hint="eastAsia"/>
                <w:iCs/>
              </w:rPr>
              <w:t>Contact Phone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r w:rsidR="00633D00">
              <w:rPr>
                <w:rFonts w:hint="eastAsia"/>
              </w:rPr>
              <w:t>显示</w:t>
            </w:r>
            <w:r w:rsidR="00633D00">
              <w:t>用户移动</w:t>
            </w:r>
            <w:r w:rsidR="00633D00">
              <w:rPr>
                <w:rFonts w:hint="eastAsia"/>
              </w:rPr>
              <w:t>电话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1267A3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1267A3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1267A3" w:rsidP="00711B0D">
            <w:r>
              <w:rPr>
                <w:rFonts w:hint="eastAsia"/>
              </w:rPr>
              <w:t>点击一条</w:t>
            </w:r>
            <w:r>
              <w:t>可以查看</w:t>
            </w:r>
            <w:r>
              <w:rPr>
                <w:rFonts w:hint="eastAsia"/>
              </w:rPr>
              <w:t>详细</w:t>
            </w:r>
            <w:r>
              <w:t>信息；</w:t>
            </w:r>
            <w:r w:rsidR="00E95C5C">
              <w:rPr>
                <w:rFonts w:hint="eastAsia"/>
              </w:rPr>
              <w:t>（</w:t>
            </w:r>
            <w:r w:rsidR="00585C8E">
              <w:rPr>
                <w:rFonts w:hint="eastAsia"/>
              </w:rPr>
              <w:t>“</w:t>
            </w:r>
            <w:r w:rsidR="00E95C5C">
              <w:rPr>
                <w:rFonts w:hint="eastAsia"/>
              </w:rPr>
              <w:t>详情</w:t>
            </w:r>
            <w:r w:rsidR="00585C8E">
              <w:rPr>
                <w:rFonts w:hint="eastAsia"/>
              </w:rPr>
              <w:t>”</w:t>
            </w:r>
            <w:r w:rsidR="009D7D5F">
              <w:rPr>
                <w:rFonts w:hint="eastAsia"/>
              </w:rPr>
              <w:t>按钮</w:t>
            </w:r>
            <w:r w:rsidR="00E95C5C">
              <w:rPr>
                <w:rFonts w:hint="eastAsia"/>
              </w:rPr>
              <w:t>：</w:t>
            </w:r>
            <w:r w:rsidR="00E95C5C">
              <w:rPr>
                <w:rFonts w:hint="eastAsia"/>
              </w:rPr>
              <w:t>Details</w:t>
            </w:r>
            <w:r w:rsidR="00E95C5C">
              <w:rPr>
                <w:rFonts w:hint="eastAsia"/>
              </w:rPr>
              <w:t>）</w:t>
            </w:r>
          </w:p>
        </w:tc>
      </w:tr>
    </w:tbl>
    <w:p w:rsidR="00D55654" w:rsidRPr="001267A3" w:rsidRDefault="00D55654" w:rsidP="00D55654">
      <w:pPr>
        <w:pStyle w:val="a0"/>
      </w:pPr>
    </w:p>
    <w:p w:rsidR="00711B0D" w:rsidRDefault="00711B0D" w:rsidP="003C64BA">
      <w:pPr>
        <w:pStyle w:val="4"/>
      </w:pPr>
      <w:r>
        <w:rPr>
          <w:rFonts w:hint="eastAsia"/>
        </w:rPr>
        <w:t>添加</w:t>
      </w:r>
      <w:r>
        <w:t>用户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New User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>
              <w:rPr>
                <w:iCs/>
              </w:rPr>
              <w:t>Jk0</w:t>
            </w:r>
            <w:r w:rsidR="00F144BD">
              <w:rPr>
                <w:iCs/>
              </w:rPr>
              <w:t>04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267A3" w:rsidRPr="00883F4B" w:rsidRDefault="004B0DC7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添加</w:t>
            </w:r>
            <w:r>
              <w:rPr>
                <w:iCs/>
              </w:rPr>
              <w:t>用户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F144BD" w:rsidP="000E3A96">
            <w:r>
              <w:rPr>
                <w:rFonts w:hint="eastAsia"/>
              </w:rPr>
              <w:t>为</w:t>
            </w:r>
            <w:r w:rsidR="00CD7CC8">
              <w:t>系统添加新用户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55332" w:rsidRDefault="00855332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iCs/>
              </w:rPr>
              <w:t>员工编号</w:t>
            </w:r>
            <w:r w:rsidR="00605952" w:rsidRPr="00605952">
              <w:rPr>
                <w:rFonts w:hint="eastAsia"/>
                <w:iCs/>
              </w:rPr>
              <w:t>（</w:t>
            </w:r>
            <w:r w:rsidR="002601CA">
              <w:rPr>
                <w:rFonts w:hint="eastAsia"/>
                <w:iCs/>
              </w:rPr>
              <w:t>User Code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F21595">
              <w:rPr>
                <w:rFonts w:hint="eastAsia"/>
                <w:iCs/>
              </w:rPr>
              <w:t>自动生成</w:t>
            </w:r>
            <w:ins w:id="148" w:author="Microsoft" w:date="2015-10-13T15:29:00Z">
              <w:r w:rsidR="00E562F4">
                <w:rPr>
                  <w:rFonts w:hint="eastAsia"/>
                  <w:iCs/>
                </w:rPr>
                <w:t>，</w:t>
              </w:r>
              <w:r w:rsidR="00E562F4">
                <w:rPr>
                  <w:iCs/>
                </w:rPr>
                <w:t>页面不显示；</w:t>
              </w:r>
            </w:ins>
          </w:p>
          <w:p w:rsidR="00CD7CC8" w:rsidRDefault="00CD7CC8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用户名</w:t>
            </w:r>
            <w:r w:rsidR="00605952" w:rsidRPr="00605952">
              <w:rPr>
                <w:rFonts w:hint="eastAsia"/>
                <w:iCs/>
              </w:rPr>
              <w:t>（</w:t>
            </w:r>
            <w:r w:rsidR="002601CA">
              <w:rPr>
                <w:rFonts w:hint="eastAsia"/>
                <w:iCs/>
              </w:rPr>
              <w:t>User Name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必填项，</w:t>
            </w:r>
            <w:r>
              <w:rPr>
                <w:iCs/>
              </w:rPr>
              <w:t>文本框输入；</w:t>
            </w:r>
            <w:r w:rsidR="007467ED">
              <w:rPr>
                <w:iCs/>
              </w:rPr>
              <w:t>用于登录系统的用户名</w:t>
            </w:r>
            <w:r w:rsidR="007467ED">
              <w:rPr>
                <w:rFonts w:hint="eastAsia"/>
                <w:iCs/>
              </w:rPr>
              <w:t>；</w:t>
            </w:r>
            <w:r w:rsidR="008B2893">
              <w:rPr>
                <w:rFonts w:hint="eastAsia"/>
                <w:iCs/>
              </w:rPr>
              <w:t>字母</w:t>
            </w:r>
            <w:r w:rsidR="008B2893">
              <w:rPr>
                <w:iCs/>
              </w:rPr>
              <w:t>与数字组合</w:t>
            </w:r>
            <w:r w:rsidR="008B2893">
              <w:rPr>
                <w:rFonts w:hint="eastAsia"/>
                <w:iCs/>
              </w:rPr>
              <w:t>均可</w:t>
            </w:r>
            <w:r w:rsidR="008B2893">
              <w:rPr>
                <w:iCs/>
              </w:rPr>
              <w:t>，</w:t>
            </w:r>
            <w:r w:rsidR="008B2893">
              <w:rPr>
                <w:rFonts w:hint="eastAsia"/>
                <w:iCs/>
              </w:rPr>
              <w:t>1</w:t>
            </w:r>
            <w:r w:rsidR="008B2893">
              <w:rPr>
                <w:iCs/>
              </w:rPr>
              <w:t>-</w:t>
            </w:r>
            <w:del w:id="149" w:author="Microsoft" w:date="2015-11-09T14:16:00Z">
              <w:r w:rsidR="00B42125" w:rsidDel="00CD2225">
                <w:rPr>
                  <w:iCs/>
                </w:rPr>
                <w:delText>5</w:delText>
              </w:r>
              <w:r w:rsidR="00523782" w:rsidDel="00CD2225">
                <w:rPr>
                  <w:iCs/>
                </w:rPr>
                <w:delText>0</w:delText>
              </w:r>
            </w:del>
            <w:ins w:id="150" w:author="Microsoft" w:date="2015-11-09T14:16:00Z">
              <w:r w:rsidR="00CD2225">
                <w:rPr>
                  <w:iCs/>
                </w:rPr>
                <w:t>20</w:t>
              </w:r>
            </w:ins>
            <w:r w:rsidR="008B2893">
              <w:rPr>
                <w:rFonts w:hint="eastAsia"/>
                <w:iCs/>
              </w:rPr>
              <w:t>；</w:t>
            </w:r>
          </w:p>
          <w:p w:rsidR="00CD7CC8" w:rsidRDefault="00CD7CC8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真实</w:t>
            </w:r>
            <w:r>
              <w:rPr>
                <w:iCs/>
              </w:rPr>
              <w:t>姓名</w:t>
            </w:r>
            <w:r w:rsidR="009B4819">
              <w:rPr>
                <w:rFonts w:hint="eastAsia"/>
                <w:iCs/>
              </w:rPr>
              <w:t>（</w:t>
            </w:r>
            <w:r w:rsidR="009B4819">
              <w:rPr>
                <w:rFonts w:hint="eastAsia"/>
                <w:iCs/>
              </w:rPr>
              <w:t>Real Name</w:t>
            </w:r>
            <w:r w:rsidR="009B4819">
              <w:rPr>
                <w:rFonts w:hint="eastAsia"/>
                <w:iCs/>
              </w:rPr>
              <w:t>）</w:t>
            </w:r>
            <w:r>
              <w:rPr>
                <w:iCs/>
              </w:rPr>
              <w:t>：必填项，文本输入框；</w:t>
            </w:r>
            <w:r w:rsidR="008B2893">
              <w:rPr>
                <w:rFonts w:hint="eastAsia"/>
                <w:iCs/>
              </w:rPr>
              <w:t>1</w:t>
            </w:r>
            <w:r w:rsidR="008B2893">
              <w:rPr>
                <w:iCs/>
              </w:rPr>
              <w:t>-</w:t>
            </w:r>
            <w:r w:rsidR="00B42125">
              <w:rPr>
                <w:iCs/>
              </w:rPr>
              <w:t>50</w:t>
            </w:r>
            <w:r w:rsidR="008B2893">
              <w:rPr>
                <w:rFonts w:hint="eastAsia"/>
                <w:iCs/>
              </w:rPr>
              <w:t>；</w:t>
            </w:r>
          </w:p>
          <w:p w:rsidR="00CD7CC8" w:rsidRDefault="00CD7CC8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性别</w:t>
            </w:r>
            <w:r w:rsidR="00605952" w:rsidRPr="00605952">
              <w:rPr>
                <w:rFonts w:hint="eastAsia"/>
                <w:iCs/>
              </w:rPr>
              <w:t>（</w:t>
            </w:r>
            <w:r w:rsidR="009B4819">
              <w:rPr>
                <w:rFonts w:hint="eastAsia"/>
                <w:iCs/>
              </w:rPr>
              <w:t>Gender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：选择按钮，</w:t>
            </w:r>
            <w:r>
              <w:rPr>
                <w:rFonts w:hint="eastAsia"/>
                <w:iCs/>
              </w:rPr>
              <w:t>必选项</w:t>
            </w:r>
            <w:r>
              <w:rPr>
                <w:iCs/>
              </w:rPr>
              <w:t>；</w:t>
            </w:r>
          </w:p>
          <w:p w:rsidR="00CD7CC8" w:rsidRDefault="00CD7CC8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所属部门</w:t>
            </w:r>
            <w:r w:rsidR="00605952" w:rsidRPr="00605952">
              <w:rPr>
                <w:rFonts w:hint="eastAsia"/>
                <w:iCs/>
              </w:rPr>
              <w:t>（</w:t>
            </w:r>
            <w:r w:rsidR="009B4819">
              <w:rPr>
                <w:rFonts w:hint="eastAsia"/>
                <w:iCs/>
              </w:rPr>
              <w:t>Institution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下拉</w:t>
            </w:r>
            <w:r>
              <w:rPr>
                <w:iCs/>
              </w:rPr>
              <w:t>选择框，选择所属的分公司或代理商</w:t>
            </w:r>
            <w:r w:rsidR="00216B3F">
              <w:rPr>
                <w:rFonts w:hint="eastAsia"/>
                <w:iCs/>
              </w:rPr>
              <w:t>；</w:t>
            </w:r>
            <w:ins w:id="151" w:author="Microsoft" w:date="2015-10-09T11:30:00Z">
              <w:r w:rsidR="00D11F93">
                <w:rPr>
                  <w:rFonts w:hint="eastAsia"/>
                  <w:iCs/>
                </w:rPr>
                <w:t>非</w:t>
              </w:r>
            </w:ins>
            <w:r w:rsidR="00216B3F">
              <w:rPr>
                <w:iCs/>
              </w:rPr>
              <w:t>必填项</w:t>
            </w:r>
            <w:ins w:id="152" w:author="Microsoft" w:date="2015-10-09T11:30:00Z">
              <w:r w:rsidR="00D11F93">
                <w:rPr>
                  <w:rFonts w:hint="eastAsia"/>
                  <w:iCs/>
                </w:rPr>
                <w:t>；</w:t>
              </w:r>
              <w:r w:rsidR="00D11F93">
                <w:rPr>
                  <w:iCs/>
                </w:rPr>
                <w:t>可以先添加完成部门再</w:t>
              </w:r>
              <w:r w:rsidR="00D11F93">
                <w:rPr>
                  <w:rFonts w:hint="eastAsia"/>
                  <w:iCs/>
                </w:rPr>
                <w:t>制定</w:t>
              </w:r>
              <w:r w:rsidR="00D11F93">
                <w:rPr>
                  <w:iCs/>
                </w:rPr>
                <w:t>所属部门；</w:t>
              </w:r>
            </w:ins>
          </w:p>
          <w:p w:rsidR="00633D00" w:rsidRPr="00633D00" w:rsidRDefault="00633D00" w:rsidP="00633D00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所属部门</w:t>
            </w:r>
            <w:r>
              <w:rPr>
                <w:iCs/>
              </w:rPr>
              <w:t>编码</w:t>
            </w:r>
            <w:r w:rsidR="00605952" w:rsidRPr="00605952">
              <w:rPr>
                <w:rFonts w:hint="eastAsia"/>
                <w:iCs/>
              </w:rPr>
              <w:t>（</w:t>
            </w:r>
            <w:r w:rsidR="00887223">
              <w:rPr>
                <w:rFonts w:hint="eastAsia"/>
                <w:iCs/>
              </w:rPr>
              <w:t>Institution Code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：当选择</w:t>
            </w:r>
            <w:r>
              <w:rPr>
                <w:rFonts w:hint="eastAsia"/>
                <w:iCs/>
              </w:rPr>
              <w:t>部门</w:t>
            </w:r>
            <w:r>
              <w:rPr>
                <w:iCs/>
              </w:rPr>
              <w:t>以后，部门编码自动获取；</w:t>
            </w:r>
          </w:p>
          <w:p w:rsidR="00216B3F" w:rsidRDefault="00216B3F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出生</w:t>
            </w:r>
            <w:r>
              <w:rPr>
                <w:iCs/>
              </w:rPr>
              <w:t>年月</w:t>
            </w:r>
            <w:r w:rsidR="00605952" w:rsidRPr="00605952">
              <w:rPr>
                <w:rFonts w:hint="eastAsia"/>
                <w:iCs/>
              </w:rPr>
              <w:t>（</w:t>
            </w:r>
            <w:r w:rsidR="00887223">
              <w:rPr>
                <w:rFonts w:hint="eastAsia"/>
                <w:iCs/>
              </w:rPr>
              <w:t>Date of Birth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出生年月日</w:t>
            </w:r>
            <w:r>
              <w:rPr>
                <w:iCs/>
              </w:rPr>
              <w:t>；日期选择框；</w:t>
            </w:r>
          </w:p>
          <w:p w:rsidR="00216B3F" w:rsidRDefault="00216B3F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移动</w:t>
            </w:r>
            <w:r>
              <w:rPr>
                <w:iCs/>
              </w:rPr>
              <w:t>电话</w:t>
            </w:r>
            <w:r w:rsidR="00605952" w:rsidRPr="00605952">
              <w:rPr>
                <w:rFonts w:hint="eastAsia"/>
                <w:iCs/>
              </w:rPr>
              <w:t>（</w:t>
            </w:r>
            <w:r w:rsidR="00887223">
              <w:rPr>
                <w:rFonts w:hint="eastAsia"/>
                <w:iCs/>
              </w:rPr>
              <w:t>Mobile Phone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</w:t>
            </w:r>
            <w:r>
              <w:rPr>
                <w:iCs/>
              </w:rPr>
              <w:t>输入框；</w:t>
            </w:r>
            <w:r w:rsidR="008B2893">
              <w:rPr>
                <w:rFonts w:hint="eastAsia"/>
                <w:iCs/>
              </w:rPr>
              <w:t>1</w:t>
            </w:r>
            <w:r w:rsidR="008B2893">
              <w:rPr>
                <w:iCs/>
              </w:rPr>
              <w:t>-15</w:t>
            </w:r>
            <w:r w:rsidR="008B2893">
              <w:rPr>
                <w:rFonts w:hint="eastAsia"/>
                <w:iCs/>
              </w:rPr>
              <w:t>；</w:t>
            </w:r>
          </w:p>
          <w:p w:rsidR="00216B3F" w:rsidRDefault="00216B3F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办公</w:t>
            </w:r>
            <w:r>
              <w:rPr>
                <w:iCs/>
              </w:rPr>
              <w:t>电话</w:t>
            </w:r>
            <w:r w:rsidR="00605952" w:rsidRPr="00605952">
              <w:rPr>
                <w:rFonts w:hint="eastAsia"/>
                <w:iCs/>
              </w:rPr>
              <w:t>（</w:t>
            </w:r>
            <w:r w:rsidR="00887223">
              <w:rPr>
                <w:rFonts w:hint="eastAsia"/>
                <w:iCs/>
              </w:rPr>
              <w:t>Office Phone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：文本输入框；</w:t>
            </w:r>
            <w:r w:rsidR="008B2893">
              <w:rPr>
                <w:rFonts w:hint="eastAsia"/>
                <w:iCs/>
              </w:rPr>
              <w:t>1-15</w:t>
            </w:r>
            <w:r w:rsidR="008B2893">
              <w:rPr>
                <w:rFonts w:hint="eastAsia"/>
                <w:iCs/>
              </w:rPr>
              <w:t>；</w:t>
            </w:r>
          </w:p>
          <w:p w:rsidR="00216B3F" w:rsidRDefault="00216B3F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住宅</w:t>
            </w:r>
            <w:r>
              <w:rPr>
                <w:iCs/>
              </w:rPr>
              <w:t>电话</w:t>
            </w:r>
            <w:r w:rsidR="00605952" w:rsidRPr="00605952">
              <w:rPr>
                <w:rFonts w:hint="eastAsia"/>
                <w:iCs/>
              </w:rPr>
              <w:t>（</w:t>
            </w:r>
            <w:r w:rsidR="00887223">
              <w:rPr>
                <w:rFonts w:hint="eastAsia"/>
                <w:iCs/>
              </w:rPr>
              <w:t>Home Phone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：文本输入框；</w:t>
            </w:r>
            <w:r w:rsidR="008B2893">
              <w:rPr>
                <w:rFonts w:hint="eastAsia"/>
                <w:iCs/>
              </w:rPr>
              <w:t>1-15</w:t>
            </w:r>
            <w:r w:rsidR="008B2893">
              <w:rPr>
                <w:rFonts w:hint="eastAsia"/>
                <w:iCs/>
              </w:rPr>
              <w:t>；</w:t>
            </w:r>
          </w:p>
          <w:p w:rsidR="00216B3F" w:rsidRDefault="00216B3F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电子</w:t>
            </w:r>
            <w:r>
              <w:rPr>
                <w:iCs/>
              </w:rPr>
              <w:t>邮件</w:t>
            </w:r>
            <w:r w:rsidR="00605952" w:rsidRPr="00605952">
              <w:rPr>
                <w:rFonts w:hint="eastAsia"/>
                <w:iCs/>
              </w:rPr>
              <w:t>（</w:t>
            </w:r>
            <w:r w:rsidR="00887223">
              <w:rPr>
                <w:rFonts w:hint="eastAsia"/>
                <w:iCs/>
              </w:rPr>
              <w:t>Email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</w:t>
            </w:r>
            <w:r>
              <w:rPr>
                <w:iCs/>
              </w:rPr>
              <w:t>输入框；</w:t>
            </w:r>
            <w:r w:rsidR="00523782" w:rsidRPr="00523782">
              <w:rPr>
                <w:rFonts w:hint="eastAsia"/>
                <w:iCs/>
              </w:rPr>
              <w:t>需</w:t>
            </w:r>
            <w:r w:rsidR="00523782" w:rsidRPr="00523782">
              <w:rPr>
                <w:iCs/>
              </w:rPr>
              <w:t>输入电子邮件正确格式</w:t>
            </w:r>
            <w:r w:rsidR="00523782" w:rsidRPr="00523782">
              <w:rPr>
                <w:rFonts w:hint="eastAsia"/>
                <w:iCs/>
              </w:rPr>
              <w:t>@</w:t>
            </w:r>
            <w:r w:rsidR="00523782" w:rsidRPr="00523782">
              <w:rPr>
                <w:rFonts w:hint="eastAsia"/>
                <w:iCs/>
              </w:rPr>
              <w:t>、</w:t>
            </w:r>
            <w:r w:rsidR="00523782" w:rsidRPr="00523782">
              <w:rPr>
                <w:rFonts w:hint="eastAsia"/>
                <w:iCs/>
              </w:rPr>
              <w:t>.com</w:t>
            </w:r>
            <w:r w:rsidR="00523782">
              <w:rPr>
                <w:rFonts w:hint="eastAsia"/>
                <w:iCs/>
              </w:rPr>
              <w:t>；</w:t>
            </w:r>
            <w:r w:rsidR="00283360">
              <w:rPr>
                <w:rFonts w:hint="eastAsia"/>
                <w:iCs/>
              </w:rPr>
              <w:t>1-</w:t>
            </w:r>
            <w:r w:rsidR="00283360">
              <w:rPr>
                <w:iCs/>
              </w:rPr>
              <w:t>50</w:t>
            </w:r>
          </w:p>
          <w:p w:rsidR="00216B3F" w:rsidRDefault="00216B3F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家庭</w:t>
            </w:r>
            <w:r>
              <w:rPr>
                <w:iCs/>
              </w:rPr>
              <w:t>住址</w:t>
            </w:r>
            <w:r w:rsidR="00605952" w:rsidRPr="00605952">
              <w:rPr>
                <w:rFonts w:hint="eastAsia"/>
                <w:iCs/>
              </w:rPr>
              <w:t>（</w:t>
            </w:r>
            <w:r w:rsidR="002B3CFC">
              <w:rPr>
                <w:rFonts w:hint="eastAsia"/>
                <w:iCs/>
              </w:rPr>
              <w:t xml:space="preserve">Home </w:t>
            </w:r>
            <w:r w:rsidR="00AA5316">
              <w:rPr>
                <w:rFonts w:hint="eastAsia"/>
                <w:iCs/>
              </w:rPr>
              <w:t>Address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：文本输入框：</w:t>
            </w:r>
            <w:r>
              <w:rPr>
                <w:rFonts w:hint="eastAsia"/>
                <w:iCs/>
              </w:rPr>
              <w:t>字符</w:t>
            </w:r>
            <w:r>
              <w:rPr>
                <w:iCs/>
              </w:rPr>
              <w:t>长度</w:t>
            </w:r>
            <w:r>
              <w:rPr>
                <w:rFonts w:hint="eastAsia"/>
                <w:iCs/>
              </w:rPr>
              <w:t>1</w:t>
            </w:r>
            <w:r w:rsidR="00792636">
              <w:rPr>
                <w:iCs/>
              </w:rPr>
              <w:t>-5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；</w:t>
            </w:r>
          </w:p>
          <w:p w:rsidR="00153A0F" w:rsidRPr="00523782" w:rsidRDefault="00216B3F" w:rsidP="006E0A87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  <w:r>
              <w:rPr>
                <w:iCs/>
              </w:rPr>
              <w:t>信息</w:t>
            </w:r>
            <w:r w:rsidR="00605952" w:rsidRPr="00605952">
              <w:rPr>
                <w:rFonts w:hint="eastAsia"/>
                <w:iCs/>
              </w:rPr>
              <w:t>（</w:t>
            </w:r>
            <w:r w:rsidR="00AA5316">
              <w:rPr>
                <w:rFonts w:hint="eastAsia"/>
                <w:iCs/>
              </w:rPr>
              <w:t>Remarks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</w:t>
            </w:r>
            <w:r>
              <w:rPr>
                <w:iCs/>
              </w:rPr>
              <w:t>输入框；</w:t>
            </w:r>
            <w:r>
              <w:rPr>
                <w:rFonts w:hint="eastAsia"/>
                <w:iCs/>
              </w:rPr>
              <w:t>字符长度</w:t>
            </w:r>
            <w:r w:rsidR="00792636">
              <w:rPr>
                <w:iCs/>
              </w:rPr>
              <w:t>1-5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；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6C31AE" w:rsidRPr="00883F4B" w:rsidRDefault="00216B3F" w:rsidP="000E3A96">
            <w:r>
              <w:rPr>
                <w:rFonts w:hint="eastAsia"/>
              </w:rPr>
              <w:t>添加</w:t>
            </w:r>
            <w:r>
              <w:t>用户成功！</w:t>
            </w:r>
            <w:r w:rsidR="001C6C7F">
              <w:rPr>
                <w:rFonts w:hint="eastAsia"/>
              </w:rPr>
              <w:t>（</w:t>
            </w:r>
            <w:r w:rsidR="001C6C7F">
              <w:rPr>
                <w:rFonts w:hint="eastAsia"/>
              </w:rPr>
              <w:t>Your user has been successfully added!</w:t>
            </w:r>
            <w:r w:rsidR="001C6C7F">
              <w:rPr>
                <w:rFonts w:hint="eastAsia"/>
              </w:rPr>
              <w:t>）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FE4DC0" w:rsidRDefault="00216B3F" w:rsidP="000E3A96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必填项</w:t>
            </w:r>
            <w:r>
              <w:rPr>
                <w:noProof/>
                <w:szCs w:val="21"/>
              </w:rPr>
              <w:t>未填，</w:t>
            </w:r>
            <w:r>
              <w:rPr>
                <w:rFonts w:hint="eastAsia"/>
                <w:noProof/>
                <w:szCs w:val="21"/>
              </w:rPr>
              <w:t>添加</w:t>
            </w:r>
            <w:r>
              <w:rPr>
                <w:noProof/>
                <w:szCs w:val="21"/>
              </w:rPr>
              <w:t>用户不成功！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6526BE" w:rsidRDefault="0010237D" w:rsidP="006526B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用户</w:t>
            </w:r>
            <w:r>
              <w:rPr>
                <w:rFonts w:hint="eastAsia"/>
                <w:bCs/>
                <w:iCs/>
              </w:rPr>
              <w:t>时</w:t>
            </w:r>
            <w:r>
              <w:rPr>
                <w:bCs/>
                <w:iCs/>
              </w:rPr>
              <w:t>，必须</w:t>
            </w:r>
            <w:r>
              <w:rPr>
                <w:rFonts w:hint="eastAsia"/>
                <w:bCs/>
                <w:iCs/>
              </w:rPr>
              <w:t>为</w:t>
            </w:r>
            <w:r>
              <w:rPr>
                <w:bCs/>
                <w:iCs/>
              </w:rPr>
              <w:t>该用户选择一个所属的</w:t>
            </w:r>
            <w:r>
              <w:rPr>
                <w:rFonts w:hint="eastAsia"/>
                <w:bCs/>
                <w:iCs/>
              </w:rPr>
              <w:t>部门</w:t>
            </w:r>
            <w:r w:rsidR="006526BE">
              <w:rPr>
                <w:rFonts w:hint="eastAsia"/>
                <w:bCs/>
                <w:iCs/>
              </w:rPr>
              <w:t>；</w:t>
            </w:r>
          </w:p>
          <w:p w:rsidR="00F144BD" w:rsidRPr="00883F4B" w:rsidRDefault="00F144BD" w:rsidP="006526B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每个部门</w:t>
            </w:r>
            <w:r>
              <w:rPr>
                <w:bCs/>
                <w:iCs/>
              </w:rPr>
              <w:t>只能添加本部</w:t>
            </w:r>
            <w:r>
              <w:rPr>
                <w:rFonts w:hint="eastAsia"/>
                <w:bCs/>
                <w:iCs/>
              </w:rPr>
              <w:t>或</w:t>
            </w:r>
            <w:r>
              <w:rPr>
                <w:bCs/>
                <w:iCs/>
              </w:rPr>
              <w:t>本部下级的用户</w:t>
            </w:r>
            <w:r>
              <w:rPr>
                <w:rFonts w:hint="eastAsia"/>
                <w:bCs/>
                <w:iCs/>
              </w:rPr>
              <w:t>；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267A3" w:rsidRDefault="00F144BD" w:rsidP="000E3A96">
            <w:r>
              <w:rPr>
                <w:rFonts w:hint="eastAsia"/>
              </w:rPr>
              <w:t>添加</w:t>
            </w:r>
            <w:r>
              <w:t>完用户基本信息，要对其进行角色授权，否则该用户</w:t>
            </w:r>
            <w:r>
              <w:rPr>
                <w:rFonts w:hint="eastAsia"/>
              </w:rPr>
              <w:t>不可</w:t>
            </w:r>
            <w:r>
              <w:t>使用；</w:t>
            </w:r>
          </w:p>
          <w:p w:rsidR="00504BBC" w:rsidRPr="00883F4B" w:rsidRDefault="00504BBC" w:rsidP="000E3A96">
            <w:r w:rsidRPr="00504BBC">
              <w:t>（</w:t>
            </w:r>
            <w:r w:rsidRPr="00504BBC">
              <w:rPr>
                <w:rFonts w:hint="eastAsia"/>
              </w:rPr>
              <w:t>“</w:t>
            </w:r>
            <w:r>
              <w:rPr>
                <w:rFonts w:hint="eastAsia"/>
              </w:rPr>
              <w:t>添加用户</w:t>
            </w:r>
            <w:r w:rsidRPr="00504BBC">
              <w:rPr>
                <w:rFonts w:hint="eastAsia"/>
              </w:rPr>
              <w:t>”按钮：</w:t>
            </w:r>
            <w:r>
              <w:rPr>
                <w:rFonts w:hint="eastAsia"/>
              </w:rPr>
              <w:t>New User</w:t>
            </w:r>
            <w:r w:rsidRPr="00504BBC">
              <w:t>）</w:t>
            </w:r>
          </w:p>
        </w:tc>
      </w:tr>
    </w:tbl>
    <w:p w:rsidR="001267A3" w:rsidRPr="001267A3" w:rsidRDefault="001267A3" w:rsidP="001267A3">
      <w:pPr>
        <w:pStyle w:val="a0"/>
      </w:pPr>
    </w:p>
    <w:p w:rsidR="00711B0D" w:rsidRDefault="00711B0D" w:rsidP="003C64BA">
      <w:pPr>
        <w:pStyle w:val="4"/>
      </w:pPr>
      <w:r>
        <w:rPr>
          <w:rFonts w:hint="eastAsia"/>
        </w:rPr>
        <w:lastRenderedPageBreak/>
        <w:t>修改</w:t>
      </w:r>
      <w:r>
        <w:t>用户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Edit User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>
              <w:rPr>
                <w:iCs/>
              </w:rPr>
              <w:t>Jk0</w:t>
            </w:r>
            <w:r w:rsidR="00F144BD">
              <w:rPr>
                <w:iCs/>
              </w:rPr>
              <w:t>05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267A3" w:rsidRPr="00883F4B" w:rsidRDefault="00F144BD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修改</w:t>
            </w:r>
            <w:r>
              <w:rPr>
                <w:iCs/>
              </w:rPr>
              <w:t>用户信息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F144BD" w:rsidP="000E3A96">
            <w:r>
              <w:rPr>
                <w:rFonts w:hint="eastAsia"/>
              </w:rPr>
              <w:t>对</w:t>
            </w:r>
            <w:r>
              <w:t>系统中已经存在的</w:t>
            </w:r>
            <w:r>
              <w:rPr>
                <w:rFonts w:hint="eastAsia"/>
              </w:rPr>
              <w:t>用户</w:t>
            </w:r>
            <w:r>
              <w:t>，用户资料发生改变，</w:t>
            </w:r>
            <w:r>
              <w:rPr>
                <w:rFonts w:hint="eastAsia"/>
              </w:rPr>
              <w:t>管理员</w:t>
            </w:r>
            <w:r>
              <w:t>可以对其进行资料修改，</w:t>
            </w:r>
            <w:r>
              <w:rPr>
                <w:rFonts w:hint="eastAsia"/>
              </w:rPr>
              <w:t>如</w:t>
            </w:r>
            <w:r>
              <w:t>为某个用户重新</w:t>
            </w:r>
            <w:r>
              <w:rPr>
                <w:rFonts w:hint="eastAsia"/>
              </w:rPr>
              <w:t>分配</w:t>
            </w:r>
            <w:r>
              <w:t>角色</w:t>
            </w:r>
            <w:r>
              <w:rPr>
                <w:rFonts w:hint="eastAsia"/>
              </w:rPr>
              <w:t>或</w:t>
            </w:r>
            <w:r>
              <w:t>修改</w:t>
            </w:r>
            <w:r>
              <w:rPr>
                <w:rFonts w:hint="eastAsia"/>
              </w:rPr>
              <w:t>其</w:t>
            </w:r>
            <w:r>
              <w:t>密码；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55332" w:rsidRDefault="00855332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iCs/>
              </w:rPr>
              <w:t>员工编号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User Code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用户名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User Name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必填项，</w:t>
            </w:r>
            <w:r>
              <w:rPr>
                <w:iCs/>
              </w:rPr>
              <w:t>文本框输入；</w:t>
            </w:r>
            <w:r w:rsidR="00D76644">
              <w:rPr>
                <w:rFonts w:hint="eastAsia"/>
                <w:iCs/>
              </w:rPr>
              <w:t>1-</w:t>
            </w:r>
            <w:del w:id="153" w:author="Microsoft" w:date="2015-11-09T14:21:00Z">
              <w:r w:rsidR="00D76644" w:rsidDel="00CD2225">
                <w:rPr>
                  <w:rFonts w:hint="eastAsia"/>
                  <w:iCs/>
                </w:rPr>
                <w:delText>5</w:delText>
              </w:r>
              <w:r w:rsidR="00523782" w:rsidDel="00CD2225">
                <w:rPr>
                  <w:rFonts w:hint="eastAsia"/>
                  <w:iCs/>
                </w:rPr>
                <w:delText>0</w:delText>
              </w:r>
            </w:del>
            <w:ins w:id="154" w:author="Microsoft" w:date="2015-11-09T14:21:00Z">
              <w:r w:rsidR="00CD2225">
                <w:rPr>
                  <w:iCs/>
                </w:rPr>
                <w:t>2</w:t>
              </w:r>
              <w:r w:rsidR="00CD2225">
                <w:rPr>
                  <w:rFonts w:hint="eastAsia"/>
                  <w:iCs/>
                </w:rPr>
                <w:t>0</w:t>
              </w:r>
            </w:ins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真实</w:t>
            </w:r>
            <w:r>
              <w:rPr>
                <w:iCs/>
              </w:rPr>
              <w:t>姓名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Real Name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：必填项，文本输入框；</w:t>
            </w:r>
            <w:r w:rsidR="00523782">
              <w:rPr>
                <w:rFonts w:hint="eastAsia"/>
                <w:iCs/>
              </w:rPr>
              <w:t>1-</w:t>
            </w:r>
            <w:r w:rsidR="00D76644">
              <w:rPr>
                <w:rFonts w:hint="eastAsia"/>
                <w:iCs/>
              </w:rPr>
              <w:t>5</w:t>
            </w:r>
            <w:r w:rsidR="00A21E85">
              <w:rPr>
                <w:iCs/>
              </w:rPr>
              <w:t>0</w:t>
            </w:r>
            <w:r w:rsidR="00725BF0">
              <w:rPr>
                <w:rFonts w:hint="eastAsia"/>
                <w:iCs/>
              </w:rPr>
              <w:t>；</w:t>
            </w:r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性别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Gender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：选择按钮，</w:t>
            </w:r>
            <w:r>
              <w:rPr>
                <w:rFonts w:hint="eastAsia"/>
                <w:iCs/>
              </w:rPr>
              <w:t>必选项</w:t>
            </w:r>
            <w:r>
              <w:rPr>
                <w:iCs/>
              </w:rPr>
              <w:t>；</w:t>
            </w:r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所属部门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Institution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下拉</w:t>
            </w:r>
            <w:r>
              <w:rPr>
                <w:iCs/>
              </w:rPr>
              <w:t>选择框，选择所属的分公司或代理商</w:t>
            </w:r>
            <w:r>
              <w:rPr>
                <w:rFonts w:hint="eastAsia"/>
                <w:iCs/>
              </w:rPr>
              <w:t>；</w:t>
            </w:r>
            <w:r>
              <w:rPr>
                <w:iCs/>
              </w:rPr>
              <w:t>必填项</w:t>
            </w:r>
          </w:p>
          <w:p w:rsidR="00283AA8" w:rsidRPr="00283AA8" w:rsidRDefault="00283AA8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所属部门</w:t>
            </w:r>
            <w:r>
              <w:rPr>
                <w:iCs/>
              </w:rPr>
              <w:t>编码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Institution Code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：当选择</w:t>
            </w:r>
            <w:r>
              <w:rPr>
                <w:rFonts w:hint="eastAsia"/>
                <w:iCs/>
              </w:rPr>
              <w:t>部门</w:t>
            </w:r>
            <w:r>
              <w:rPr>
                <w:iCs/>
              </w:rPr>
              <w:t>以后，部门编码自动获取；</w:t>
            </w:r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出生</w:t>
            </w:r>
            <w:r>
              <w:rPr>
                <w:iCs/>
              </w:rPr>
              <w:t>年月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Date of Birth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出生年月日</w:t>
            </w:r>
            <w:r>
              <w:rPr>
                <w:iCs/>
              </w:rPr>
              <w:t>；日期选择框；</w:t>
            </w:r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移动</w:t>
            </w:r>
            <w:r>
              <w:rPr>
                <w:iCs/>
              </w:rPr>
              <w:t>电话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Mobile Phone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</w:t>
            </w:r>
            <w:r>
              <w:rPr>
                <w:iCs/>
              </w:rPr>
              <w:t>输入框；</w:t>
            </w:r>
            <w:r w:rsidR="00523782">
              <w:rPr>
                <w:rFonts w:hint="eastAsia"/>
                <w:iCs/>
              </w:rPr>
              <w:t>1-15</w:t>
            </w:r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办公</w:t>
            </w:r>
            <w:r>
              <w:rPr>
                <w:iCs/>
              </w:rPr>
              <w:t>电话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Office Phone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：文本输入框；</w:t>
            </w:r>
            <w:r w:rsidR="00523782">
              <w:rPr>
                <w:rFonts w:hint="eastAsia"/>
                <w:iCs/>
              </w:rPr>
              <w:t>1-15</w:t>
            </w:r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住宅</w:t>
            </w:r>
            <w:r>
              <w:rPr>
                <w:iCs/>
              </w:rPr>
              <w:t>电话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Home Phone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：文本输入框；</w:t>
            </w:r>
            <w:r w:rsidR="00523782">
              <w:rPr>
                <w:rFonts w:hint="eastAsia"/>
                <w:iCs/>
              </w:rPr>
              <w:t>1-15</w:t>
            </w:r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电子</w:t>
            </w:r>
            <w:r>
              <w:rPr>
                <w:iCs/>
              </w:rPr>
              <w:t>邮件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Email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</w:t>
            </w:r>
            <w:r>
              <w:rPr>
                <w:iCs/>
              </w:rPr>
              <w:t>输入框；</w:t>
            </w:r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家庭</w:t>
            </w:r>
            <w:r>
              <w:rPr>
                <w:iCs/>
              </w:rPr>
              <w:t>住址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Home Address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：文本输入框：</w:t>
            </w:r>
            <w:r>
              <w:rPr>
                <w:rFonts w:hint="eastAsia"/>
                <w:iCs/>
              </w:rPr>
              <w:t>字符</w:t>
            </w:r>
            <w:r>
              <w:rPr>
                <w:iCs/>
              </w:rPr>
              <w:t>长度</w:t>
            </w:r>
            <w:r>
              <w:rPr>
                <w:rFonts w:hint="eastAsia"/>
                <w:iCs/>
              </w:rPr>
              <w:t>1</w:t>
            </w:r>
            <w:r w:rsidR="00523782">
              <w:rPr>
                <w:iCs/>
              </w:rPr>
              <w:t>-5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；</w:t>
            </w:r>
          </w:p>
          <w:p w:rsidR="00F84E35" w:rsidRPr="00523782" w:rsidRDefault="00F144BD" w:rsidP="00523782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  <w:r>
              <w:rPr>
                <w:iCs/>
              </w:rPr>
              <w:t>信息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Remarks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</w:t>
            </w:r>
            <w:r>
              <w:rPr>
                <w:iCs/>
              </w:rPr>
              <w:t>输入框；</w:t>
            </w:r>
            <w:r>
              <w:rPr>
                <w:rFonts w:hint="eastAsia"/>
                <w:iCs/>
              </w:rPr>
              <w:t>字符长度</w:t>
            </w:r>
            <w:r>
              <w:rPr>
                <w:iCs/>
              </w:rPr>
              <w:t>1-</w:t>
            </w:r>
            <w:r w:rsidR="00523782">
              <w:rPr>
                <w:iCs/>
              </w:rPr>
              <w:t>5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；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F144BD" w:rsidP="00266726">
            <w:r>
              <w:rPr>
                <w:rFonts w:hint="eastAsia"/>
              </w:rPr>
              <w:t>修改用户</w:t>
            </w:r>
            <w:r>
              <w:t>成功！</w:t>
            </w:r>
            <w:r w:rsidR="0000782D">
              <w:rPr>
                <w:rFonts w:hint="eastAsia"/>
              </w:rPr>
              <w:t>（</w:t>
            </w:r>
            <w:r w:rsidR="0000782D">
              <w:rPr>
                <w:rFonts w:hint="eastAsia"/>
              </w:rPr>
              <w:t xml:space="preserve">The </w:t>
            </w:r>
            <w:r w:rsidR="00266726">
              <w:rPr>
                <w:rFonts w:hint="eastAsia"/>
              </w:rPr>
              <w:t>information of your user</w:t>
            </w:r>
            <w:r w:rsidR="0000782D">
              <w:rPr>
                <w:rFonts w:hint="eastAsia"/>
              </w:rPr>
              <w:t xml:space="preserve"> has been successfully updated!</w:t>
            </w:r>
            <w:r w:rsidR="0000782D">
              <w:rPr>
                <w:rFonts w:hint="eastAsia"/>
              </w:rPr>
              <w:t>）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FE4DC0" w:rsidRDefault="00F144BD" w:rsidP="000E3A96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F144BD" w:rsidP="000E3A9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28395E" w:rsidP="0028395E">
            <w:r w:rsidRPr="0028395E">
              <w:t>（</w:t>
            </w:r>
            <w:r w:rsidRPr="0028395E">
              <w:rPr>
                <w:rFonts w:hint="eastAsia"/>
              </w:rPr>
              <w:t>“</w:t>
            </w:r>
            <w:r>
              <w:rPr>
                <w:rFonts w:hint="eastAsia"/>
              </w:rPr>
              <w:t>编辑</w:t>
            </w:r>
            <w:r w:rsidRPr="0028395E">
              <w:rPr>
                <w:rFonts w:hint="eastAsia"/>
              </w:rPr>
              <w:t>”按钮：</w:t>
            </w:r>
            <w:r>
              <w:rPr>
                <w:rFonts w:hint="eastAsia"/>
              </w:rPr>
              <w:t>Edit</w:t>
            </w:r>
            <w:r w:rsidRPr="0028395E">
              <w:t>）</w:t>
            </w:r>
          </w:p>
        </w:tc>
      </w:tr>
    </w:tbl>
    <w:p w:rsidR="001267A3" w:rsidRPr="001267A3" w:rsidRDefault="001267A3" w:rsidP="001267A3">
      <w:pPr>
        <w:pStyle w:val="a0"/>
      </w:pPr>
    </w:p>
    <w:p w:rsidR="006526BE" w:rsidRDefault="006526BE" w:rsidP="003C64BA">
      <w:pPr>
        <w:pStyle w:val="4"/>
      </w:pPr>
      <w:r>
        <w:t>删除用户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Delete User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6526BE" w:rsidRPr="00883F4B" w:rsidTr="00003290">
        <w:tc>
          <w:tcPr>
            <w:tcW w:w="1384" w:type="dxa"/>
            <w:shd w:val="clear" w:color="auto" w:fill="D9D9D9"/>
            <w:vAlign w:val="center"/>
          </w:tcPr>
          <w:p w:rsidR="006526BE" w:rsidRPr="00883F4B" w:rsidRDefault="006526BE" w:rsidP="00003290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6526BE" w:rsidRPr="00883F4B" w:rsidRDefault="006526BE" w:rsidP="00003290">
            <w:pPr>
              <w:rPr>
                <w:iCs/>
              </w:rPr>
            </w:pPr>
            <w:r>
              <w:rPr>
                <w:iCs/>
              </w:rPr>
              <w:t>Jk006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6526BE" w:rsidRPr="00883F4B" w:rsidRDefault="006526BE" w:rsidP="00003290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6526BE" w:rsidRPr="00883F4B" w:rsidRDefault="006526BE" w:rsidP="00003290">
            <w:pPr>
              <w:rPr>
                <w:iCs/>
              </w:rPr>
            </w:pPr>
          </w:p>
        </w:tc>
      </w:tr>
      <w:tr w:rsidR="006526BE" w:rsidRPr="00883F4B" w:rsidTr="00003290">
        <w:tc>
          <w:tcPr>
            <w:tcW w:w="1384" w:type="dxa"/>
            <w:shd w:val="clear" w:color="auto" w:fill="D9D9D9"/>
            <w:vAlign w:val="center"/>
          </w:tcPr>
          <w:p w:rsidR="006526BE" w:rsidRPr="00883F4B" w:rsidRDefault="006526BE" w:rsidP="00003290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6526BE" w:rsidRPr="00883F4B" w:rsidRDefault="006526BE" w:rsidP="00003290">
            <w:pPr>
              <w:rPr>
                <w:iCs/>
              </w:rPr>
            </w:pPr>
            <w:r>
              <w:rPr>
                <w:rFonts w:hint="eastAsia"/>
                <w:iCs/>
              </w:rPr>
              <w:t>删除</w:t>
            </w:r>
            <w:r>
              <w:rPr>
                <w:iCs/>
              </w:rPr>
              <w:t>用户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6526BE" w:rsidRPr="00883F4B" w:rsidRDefault="006526BE" w:rsidP="00003290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6526BE" w:rsidRPr="00883F4B" w:rsidRDefault="006526BE" w:rsidP="00003290">
            <w:pPr>
              <w:rPr>
                <w:iCs/>
              </w:rPr>
            </w:pPr>
          </w:p>
        </w:tc>
      </w:tr>
      <w:tr w:rsidR="006526BE" w:rsidRPr="00883F4B" w:rsidTr="00003290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6526BE" w:rsidRPr="00883F4B" w:rsidRDefault="006526BE" w:rsidP="00003290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6526BE" w:rsidRPr="00883F4B" w:rsidRDefault="006526BE" w:rsidP="006526BE">
            <w:r>
              <w:rPr>
                <w:rFonts w:hint="eastAsia"/>
              </w:rPr>
              <w:t>对系统</w:t>
            </w:r>
            <w:r>
              <w:t>中的</w:t>
            </w:r>
            <w:r>
              <w:rPr>
                <w:rFonts w:hint="eastAsia"/>
              </w:rPr>
              <w:t>用户</w:t>
            </w:r>
            <w:r>
              <w:t>进行调整，</w:t>
            </w:r>
            <w:r>
              <w:rPr>
                <w:rFonts w:hint="eastAsia"/>
              </w:rPr>
              <w:t>当</w:t>
            </w:r>
            <w:r>
              <w:t>某些用户已经离职或不在参与即开票系统管理共工作可将用户删除</w:t>
            </w:r>
            <w:r>
              <w:rPr>
                <w:rFonts w:hint="eastAsia"/>
              </w:rPr>
              <w:t>；</w:t>
            </w:r>
          </w:p>
        </w:tc>
      </w:tr>
      <w:tr w:rsidR="006526BE" w:rsidRPr="00883F4B" w:rsidTr="00003290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6526BE" w:rsidRPr="00883F4B" w:rsidRDefault="006526BE" w:rsidP="00003290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6526BE" w:rsidRPr="00A13C39" w:rsidRDefault="006526BE" w:rsidP="00003290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在</w:t>
            </w:r>
            <w:r>
              <w:rPr>
                <w:iCs/>
              </w:rPr>
              <w:t>用户列表中，选择一个</w:t>
            </w:r>
            <w:r>
              <w:rPr>
                <w:rFonts w:hint="eastAsia"/>
                <w:iCs/>
              </w:rPr>
              <w:t>用户</w:t>
            </w:r>
            <w:r>
              <w:rPr>
                <w:iCs/>
              </w:rPr>
              <w:t>，</w:t>
            </w:r>
            <w:r>
              <w:rPr>
                <w:rFonts w:hint="eastAsia"/>
                <w:iCs/>
              </w:rPr>
              <w:t>对其</w:t>
            </w:r>
            <w:r>
              <w:rPr>
                <w:iCs/>
              </w:rPr>
              <w:t>进行删除；</w:t>
            </w:r>
          </w:p>
        </w:tc>
      </w:tr>
      <w:tr w:rsidR="006526BE" w:rsidRPr="00883F4B" w:rsidTr="00003290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6526BE" w:rsidRPr="00883F4B" w:rsidRDefault="006526BE" w:rsidP="00003290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6526BE" w:rsidRPr="00883F4B" w:rsidRDefault="006526BE" w:rsidP="00003290">
            <w:r>
              <w:rPr>
                <w:rFonts w:hint="eastAsia"/>
              </w:rPr>
              <w:t>删除</w:t>
            </w:r>
            <w:r>
              <w:t>成功！</w:t>
            </w:r>
            <w:r w:rsidR="00B61423">
              <w:rPr>
                <w:rFonts w:hint="eastAsia"/>
              </w:rPr>
              <w:t>（</w:t>
            </w:r>
            <w:r w:rsidR="00B61423">
              <w:rPr>
                <w:rFonts w:hint="eastAsia"/>
              </w:rPr>
              <w:t>Your user has been successfully deleted!</w:t>
            </w:r>
            <w:r w:rsidR="00B61423">
              <w:rPr>
                <w:rFonts w:hint="eastAsia"/>
              </w:rPr>
              <w:t>）</w:t>
            </w:r>
          </w:p>
        </w:tc>
      </w:tr>
      <w:tr w:rsidR="006526BE" w:rsidRPr="00883F4B" w:rsidTr="00003290">
        <w:tc>
          <w:tcPr>
            <w:tcW w:w="1384" w:type="dxa"/>
            <w:shd w:val="clear" w:color="auto" w:fill="D9D9D9"/>
            <w:vAlign w:val="center"/>
          </w:tcPr>
          <w:p w:rsidR="006526BE" w:rsidRPr="00883F4B" w:rsidRDefault="006526BE" w:rsidP="00003290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6526BE" w:rsidRDefault="006526BE" w:rsidP="00003290">
            <w:pPr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当该用户下有正在进行的订单</w:t>
            </w:r>
            <w:r>
              <w:rPr>
                <w:rFonts w:hint="eastAsia"/>
                <w:noProof/>
                <w:szCs w:val="21"/>
              </w:rPr>
              <w:t>，</w:t>
            </w:r>
            <w:r>
              <w:rPr>
                <w:noProof/>
                <w:szCs w:val="21"/>
              </w:rPr>
              <w:t>或有欠款时</w:t>
            </w:r>
            <w:r>
              <w:rPr>
                <w:rFonts w:hint="eastAsia"/>
                <w:noProof/>
                <w:szCs w:val="21"/>
              </w:rPr>
              <w:t>，</w:t>
            </w:r>
            <w:r>
              <w:rPr>
                <w:noProof/>
                <w:szCs w:val="21"/>
              </w:rPr>
              <w:t>不可进行删除</w:t>
            </w:r>
            <w:r>
              <w:rPr>
                <w:rFonts w:hint="eastAsia"/>
                <w:noProof/>
                <w:szCs w:val="21"/>
              </w:rPr>
              <w:t>；</w:t>
            </w:r>
          </w:p>
          <w:p w:rsidR="00B61423" w:rsidRDefault="00B61423" w:rsidP="00003290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 w:rsidR="000F12AC">
              <w:rPr>
                <w:rFonts w:hint="eastAsia"/>
                <w:noProof/>
                <w:szCs w:val="21"/>
              </w:rPr>
              <w:t xml:space="preserve">Cannot delete </w:t>
            </w:r>
            <w:r w:rsidR="00335FF0">
              <w:rPr>
                <w:rFonts w:hint="eastAsia"/>
                <w:noProof/>
                <w:szCs w:val="21"/>
              </w:rPr>
              <w:t xml:space="preserve">a </w:t>
            </w:r>
            <w:r w:rsidR="000F12AC">
              <w:rPr>
                <w:rFonts w:hint="eastAsia"/>
                <w:noProof/>
                <w:szCs w:val="21"/>
              </w:rPr>
              <w:t>user</w:t>
            </w:r>
            <w:r w:rsidR="00852554">
              <w:rPr>
                <w:rFonts w:hint="eastAsia"/>
                <w:noProof/>
                <w:szCs w:val="21"/>
              </w:rPr>
              <w:t xml:space="preserve">with </w:t>
            </w:r>
            <w:r>
              <w:rPr>
                <w:rFonts w:hint="eastAsia"/>
                <w:noProof/>
                <w:szCs w:val="21"/>
              </w:rPr>
              <w:t>outstanding order.</w:t>
            </w:r>
            <w:r>
              <w:rPr>
                <w:rFonts w:hint="eastAsia"/>
                <w:noProof/>
                <w:szCs w:val="21"/>
              </w:rPr>
              <w:t>）</w:t>
            </w:r>
          </w:p>
          <w:p w:rsidR="00B61423" w:rsidRPr="00FE4DC0" w:rsidRDefault="00B61423" w:rsidP="0085255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 w:rsidR="000F12AC">
              <w:rPr>
                <w:rFonts w:hint="eastAsia"/>
                <w:noProof/>
                <w:szCs w:val="21"/>
              </w:rPr>
              <w:t xml:space="preserve">Cannot delete </w:t>
            </w:r>
            <w:r w:rsidR="00335FF0">
              <w:rPr>
                <w:rFonts w:hint="eastAsia"/>
                <w:noProof/>
                <w:szCs w:val="21"/>
              </w:rPr>
              <w:t xml:space="preserve">a </w:t>
            </w:r>
            <w:r w:rsidR="000F12AC">
              <w:rPr>
                <w:rFonts w:hint="eastAsia"/>
                <w:noProof/>
                <w:szCs w:val="21"/>
              </w:rPr>
              <w:t>user</w:t>
            </w:r>
            <w:r w:rsidR="00852554">
              <w:rPr>
                <w:rFonts w:hint="eastAsia"/>
                <w:noProof/>
                <w:szCs w:val="21"/>
              </w:rPr>
              <w:t xml:space="preserve"> with </w:t>
            </w:r>
            <w:r>
              <w:rPr>
                <w:rFonts w:hint="eastAsia"/>
                <w:noProof/>
                <w:szCs w:val="21"/>
              </w:rPr>
              <w:t>outstanding debt.</w:t>
            </w:r>
            <w:r>
              <w:rPr>
                <w:rFonts w:hint="eastAsia"/>
                <w:noProof/>
                <w:szCs w:val="21"/>
              </w:rPr>
              <w:t>）</w:t>
            </w:r>
          </w:p>
        </w:tc>
      </w:tr>
      <w:tr w:rsidR="006526BE" w:rsidRPr="00883F4B" w:rsidTr="00003290">
        <w:tc>
          <w:tcPr>
            <w:tcW w:w="1384" w:type="dxa"/>
            <w:shd w:val="clear" w:color="auto" w:fill="D9D9D9"/>
            <w:vAlign w:val="center"/>
          </w:tcPr>
          <w:p w:rsidR="006526BE" w:rsidRPr="00883F4B" w:rsidRDefault="006526BE" w:rsidP="00003290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6526BE" w:rsidRPr="00883F4B" w:rsidRDefault="006526BE" w:rsidP="00003290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6526BE" w:rsidRPr="00883F4B" w:rsidTr="00003290">
        <w:tc>
          <w:tcPr>
            <w:tcW w:w="1384" w:type="dxa"/>
            <w:shd w:val="clear" w:color="auto" w:fill="D9D9D9"/>
            <w:vAlign w:val="center"/>
          </w:tcPr>
          <w:p w:rsidR="006526BE" w:rsidRPr="00883F4B" w:rsidRDefault="006526BE" w:rsidP="00003290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6526BE" w:rsidRPr="00883F4B" w:rsidRDefault="007A1B1A" w:rsidP="00003290">
            <w:r w:rsidRPr="007A1B1A">
              <w:t>（</w:t>
            </w:r>
            <w:r w:rsidRPr="007A1B1A">
              <w:rPr>
                <w:rFonts w:hint="eastAsia"/>
              </w:rPr>
              <w:t>“</w:t>
            </w:r>
            <w:r>
              <w:rPr>
                <w:rFonts w:hint="eastAsia"/>
              </w:rPr>
              <w:t>删除</w:t>
            </w:r>
            <w:r w:rsidRPr="007A1B1A">
              <w:rPr>
                <w:rFonts w:hint="eastAsia"/>
              </w:rPr>
              <w:t>”按钮：</w:t>
            </w:r>
            <w:r w:rsidRPr="007A1B1A">
              <w:rPr>
                <w:rFonts w:hint="eastAsia"/>
              </w:rPr>
              <w:t>De</w:t>
            </w:r>
            <w:r>
              <w:rPr>
                <w:rFonts w:hint="eastAsia"/>
              </w:rPr>
              <w:t>lete</w:t>
            </w:r>
            <w:r w:rsidRPr="007A1B1A">
              <w:t>）</w:t>
            </w:r>
          </w:p>
        </w:tc>
      </w:tr>
    </w:tbl>
    <w:p w:rsidR="006526BE" w:rsidRPr="006526BE" w:rsidRDefault="006526BE" w:rsidP="006526BE">
      <w:pPr>
        <w:pStyle w:val="a0"/>
      </w:pPr>
    </w:p>
    <w:p w:rsidR="00711B0D" w:rsidRDefault="00F144BD" w:rsidP="003C64BA">
      <w:pPr>
        <w:pStyle w:val="4"/>
      </w:pPr>
      <w:r>
        <w:rPr>
          <w:rFonts w:hint="eastAsia"/>
        </w:rPr>
        <w:t>设置</w:t>
      </w:r>
      <w:r w:rsidR="001267A3">
        <w:rPr>
          <w:rFonts w:hint="eastAsia"/>
        </w:rPr>
        <w:t>用户状态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Set User Status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>
              <w:rPr>
                <w:iCs/>
              </w:rPr>
              <w:t>Jk0</w:t>
            </w:r>
            <w:r w:rsidR="006526BE">
              <w:rPr>
                <w:iCs/>
              </w:rPr>
              <w:t>07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267A3" w:rsidRPr="00883F4B" w:rsidRDefault="00F144BD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设定</w:t>
            </w:r>
            <w:r>
              <w:rPr>
                <w:iCs/>
              </w:rPr>
              <w:t>用户的状态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267A3" w:rsidRDefault="00F144BD" w:rsidP="000E3A96">
            <w:r>
              <w:rPr>
                <w:rFonts w:hint="eastAsia"/>
              </w:rPr>
              <w:t>如果</w:t>
            </w:r>
            <w:r>
              <w:t>某个用户</w:t>
            </w:r>
            <w:r>
              <w:rPr>
                <w:rFonts w:hint="eastAsia"/>
              </w:rPr>
              <w:t>由于</w:t>
            </w:r>
            <w:r>
              <w:t>特殊原因暂时不在其职责岗位，</w:t>
            </w:r>
            <w:r>
              <w:rPr>
                <w:rFonts w:hint="eastAsia"/>
              </w:rPr>
              <w:t>需要</w:t>
            </w:r>
            <w:r>
              <w:t>对其用户</w:t>
            </w:r>
            <w:r>
              <w:rPr>
                <w:rFonts w:hint="eastAsia"/>
              </w:rPr>
              <w:t>设置</w:t>
            </w:r>
            <w:r>
              <w:t>为禁用；</w:t>
            </w:r>
          </w:p>
          <w:p w:rsidR="00F144BD" w:rsidRPr="00883F4B" w:rsidRDefault="00F144BD" w:rsidP="000E3A96">
            <w:r>
              <w:rPr>
                <w:rFonts w:hint="eastAsia"/>
              </w:rPr>
              <w:t>也可恢复其</w:t>
            </w:r>
            <w:r w:rsidR="006526BE">
              <w:t>功能</w:t>
            </w:r>
            <w:r w:rsidR="006526BE">
              <w:rPr>
                <w:rFonts w:hint="eastAsia"/>
              </w:rPr>
              <w:t>；</w:t>
            </w:r>
            <w:r w:rsidR="006526BE">
              <w:t>或在登录过程中密码连续输错</w:t>
            </w:r>
            <w:r w:rsidR="006526BE">
              <w:rPr>
                <w:rFonts w:hint="eastAsia"/>
              </w:rPr>
              <w:t>5</w:t>
            </w:r>
            <w:r w:rsidR="006526BE">
              <w:rPr>
                <w:rFonts w:hint="eastAsia"/>
              </w:rPr>
              <w:t>次，该用户将被禁用；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F144BD" w:rsidRDefault="00F144BD" w:rsidP="00F144BD">
            <w:pPr>
              <w:rPr>
                <w:iCs/>
              </w:rPr>
            </w:pPr>
            <w:r>
              <w:rPr>
                <w:rFonts w:hint="eastAsia"/>
                <w:iCs/>
              </w:rPr>
              <w:t>用户</w:t>
            </w:r>
            <w:r>
              <w:rPr>
                <w:iCs/>
              </w:rPr>
              <w:t>管理列表中选择一个用户，</w:t>
            </w:r>
            <w:r>
              <w:rPr>
                <w:rFonts w:hint="eastAsia"/>
                <w:iCs/>
              </w:rPr>
              <w:t>选择</w:t>
            </w:r>
            <w:r>
              <w:rPr>
                <w:iCs/>
              </w:rPr>
              <w:t>禁用</w:t>
            </w:r>
            <w:r>
              <w:rPr>
                <w:rFonts w:hint="eastAsia"/>
                <w:iCs/>
              </w:rPr>
              <w:t>此</w:t>
            </w:r>
            <w:r>
              <w:rPr>
                <w:iCs/>
              </w:rPr>
              <w:t>用户</w:t>
            </w:r>
            <w:r>
              <w:rPr>
                <w:rFonts w:hint="eastAsia"/>
                <w:iCs/>
              </w:rPr>
              <w:t>；</w:t>
            </w:r>
          </w:p>
          <w:p w:rsidR="00F144BD" w:rsidRPr="00F144BD" w:rsidRDefault="00F144BD" w:rsidP="00F144BD">
            <w:pPr>
              <w:rPr>
                <w:iCs/>
              </w:rPr>
            </w:pPr>
            <w:r>
              <w:rPr>
                <w:rFonts w:hint="eastAsia"/>
                <w:iCs/>
              </w:rPr>
              <w:t>用户管理</w:t>
            </w:r>
            <w:r>
              <w:rPr>
                <w:iCs/>
              </w:rPr>
              <w:t>列表</w:t>
            </w:r>
            <w:r>
              <w:rPr>
                <w:rFonts w:hint="eastAsia"/>
                <w:iCs/>
              </w:rPr>
              <w:t>中</w:t>
            </w:r>
            <w:r w:rsidR="00523782">
              <w:rPr>
                <w:iCs/>
              </w:rPr>
              <w:t>选择一个用户，选择</w:t>
            </w:r>
            <w:r w:rsidR="00523782">
              <w:rPr>
                <w:rFonts w:hint="eastAsia"/>
                <w:iCs/>
              </w:rPr>
              <w:t>恢复</w:t>
            </w:r>
            <w:r>
              <w:rPr>
                <w:rFonts w:hint="eastAsia"/>
                <w:iCs/>
              </w:rPr>
              <w:t>此</w:t>
            </w:r>
            <w:r>
              <w:rPr>
                <w:iCs/>
              </w:rPr>
              <w:t>用户；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1267A3" w:rsidRDefault="00F144BD" w:rsidP="000E3A96">
            <w:r>
              <w:rPr>
                <w:rFonts w:hint="eastAsia"/>
              </w:rPr>
              <w:t>禁用</w:t>
            </w:r>
            <w:r>
              <w:t>操作成功！</w:t>
            </w:r>
            <w:r w:rsidR="008A6ECF">
              <w:rPr>
                <w:rFonts w:hint="eastAsia"/>
              </w:rPr>
              <w:t>（</w:t>
            </w:r>
            <w:r w:rsidR="008A6ECF">
              <w:rPr>
                <w:rFonts w:hint="eastAsia"/>
              </w:rPr>
              <w:t>The selected user is successfully disabled</w:t>
            </w:r>
            <w:r w:rsidR="00BC1659">
              <w:rPr>
                <w:rFonts w:hint="eastAsia"/>
              </w:rPr>
              <w:t>!</w:t>
            </w:r>
            <w:r w:rsidR="008A6ECF">
              <w:rPr>
                <w:rFonts w:hint="eastAsia"/>
              </w:rPr>
              <w:t>）</w:t>
            </w:r>
          </w:p>
          <w:p w:rsidR="00F144BD" w:rsidRPr="00883F4B" w:rsidRDefault="006526BE" w:rsidP="000E3A96">
            <w:r>
              <w:rPr>
                <w:rFonts w:hint="eastAsia"/>
              </w:rPr>
              <w:t>恢复</w:t>
            </w:r>
            <w:r w:rsidR="00F144BD">
              <w:t>操作成功！</w:t>
            </w:r>
            <w:r w:rsidR="008A6ECF">
              <w:rPr>
                <w:rFonts w:hint="eastAsia"/>
              </w:rPr>
              <w:t>（</w:t>
            </w:r>
            <w:r w:rsidR="008A6ECF">
              <w:rPr>
                <w:rFonts w:hint="eastAsia"/>
              </w:rPr>
              <w:t>The selected user is successfully enabled</w:t>
            </w:r>
            <w:r w:rsidR="00BC1659">
              <w:rPr>
                <w:rFonts w:hint="eastAsia"/>
              </w:rPr>
              <w:t>!</w:t>
            </w:r>
            <w:r w:rsidR="008A6ECF">
              <w:rPr>
                <w:rFonts w:hint="eastAsia"/>
              </w:rPr>
              <w:t>）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FE4DC0" w:rsidRDefault="00F144BD" w:rsidP="000E3A96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F144BD" w:rsidRDefault="006C31AE" w:rsidP="000E3A9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当</w:t>
            </w:r>
            <w:r>
              <w:rPr>
                <w:bCs/>
                <w:iCs/>
              </w:rPr>
              <w:t>该用户为正常状态</w:t>
            </w:r>
            <w:r w:rsidR="006526BE">
              <w:rPr>
                <w:rFonts w:hint="eastAsia"/>
                <w:bCs/>
                <w:iCs/>
              </w:rPr>
              <w:t>下可</w:t>
            </w:r>
            <w:r>
              <w:rPr>
                <w:bCs/>
                <w:iCs/>
              </w:rPr>
              <w:t>进行禁用操作；</w:t>
            </w:r>
          </w:p>
          <w:p w:rsidR="00F144BD" w:rsidRPr="00883F4B" w:rsidRDefault="00F144BD" w:rsidP="000E3A9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只有</w:t>
            </w:r>
            <w:r>
              <w:rPr>
                <w:bCs/>
                <w:iCs/>
              </w:rPr>
              <w:t>当该用户为已禁用的用户才能进行</w:t>
            </w:r>
            <w:r>
              <w:rPr>
                <w:rFonts w:hint="eastAsia"/>
                <w:bCs/>
                <w:iCs/>
              </w:rPr>
              <w:t>恢复</w:t>
            </w:r>
            <w:r w:rsidR="006C31AE">
              <w:rPr>
                <w:rFonts w:hint="eastAsia"/>
                <w:bCs/>
                <w:iCs/>
              </w:rPr>
              <w:t>；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267A3" w:rsidRDefault="006526BE" w:rsidP="000E3A96">
            <w:r>
              <w:rPr>
                <w:rFonts w:hint="eastAsia"/>
              </w:rPr>
              <w:t>当在登录操作中被禁用后需要通过系统管理员恢复功能；</w:t>
            </w:r>
          </w:p>
          <w:p w:rsidR="00F3750F" w:rsidRDefault="00F3750F" w:rsidP="000E3A96">
            <w:r w:rsidRPr="00F3750F">
              <w:t>（</w:t>
            </w:r>
            <w:r w:rsidRPr="00F3750F">
              <w:rPr>
                <w:rFonts w:hint="eastAsia"/>
              </w:rPr>
              <w:t>“</w:t>
            </w:r>
            <w:r>
              <w:rPr>
                <w:rFonts w:hint="eastAsia"/>
              </w:rPr>
              <w:t>启用</w:t>
            </w:r>
            <w:r w:rsidRPr="00F3750F">
              <w:rPr>
                <w:rFonts w:hint="eastAsia"/>
              </w:rPr>
              <w:t>”按钮：</w:t>
            </w:r>
            <w:r>
              <w:rPr>
                <w:rFonts w:hint="eastAsia"/>
              </w:rPr>
              <w:t>Enable</w:t>
            </w:r>
            <w:r w:rsidRPr="00F3750F">
              <w:t>）</w:t>
            </w:r>
          </w:p>
          <w:p w:rsidR="00F3750F" w:rsidRPr="00883F4B" w:rsidRDefault="00F3750F" w:rsidP="00F3750F">
            <w:r w:rsidRPr="00F3750F">
              <w:t>（</w:t>
            </w:r>
            <w:r w:rsidRPr="00F3750F">
              <w:rPr>
                <w:rFonts w:hint="eastAsia"/>
              </w:rPr>
              <w:t>“</w:t>
            </w:r>
            <w:r>
              <w:rPr>
                <w:rFonts w:hint="eastAsia"/>
              </w:rPr>
              <w:t>禁用</w:t>
            </w:r>
            <w:r w:rsidRPr="00F3750F">
              <w:rPr>
                <w:rFonts w:hint="eastAsia"/>
              </w:rPr>
              <w:t>”按钮：</w:t>
            </w:r>
            <w:r>
              <w:rPr>
                <w:rFonts w:hint="eastAsia"/>
              </w:rPr>
              <w:t>Disable</w:t>
            </w:r>
            <w:r w:rsidRPr="00F3750F">
              <w:t>）</w:t>
            </w:r>
          </w:p>
        </w:tc>
      </w:tr>
    </w:tbl>
    <w:p w:rsidR="001267A3" w:rsidRPr="001267A3" w:rsidRDefault="001267A3" w:rsidP="001267A3">
      <w:pPr>
        <w:pStyle w:val="a0"/>
      </w:pPr>
    </w:p>
    <w:p w:rsidR="00DB6993" w:rsidRDefault="00DB6993" w:rsidP="003C64BA">
      <w:pPr>
        <w:pStyle w:val="4"/>
      </w:pPr>
      <w:r>
        <w:t>重置密码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Reset Password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B6993" w:rsidRPr="00883F4B" w:rsidTr="00DB6993">
        <w:tc>
          <w:tcPr>
            <w:tcW w:w="1384" w:type="dxa"/>
            <w:shd w:val="clear" w:color="auto" w:fill="D9D9D9"/>
            <w:vAlign w:val="center"/>
          </w:tcPr>
          <w:p w:rsidR="00DB6993" w:rsidRPr="00883F4B" w:rsidRDefault="00DB6993" w:rsidP="00DB6993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DB6993" w:rsidRPr="00883F4B" w:rsidRDefault="006526BE" w:rsidP="00DB6993">
            <w:pPr>
              <w:rPr>
                <w:iCs/>
              </w:rPr>
            </w:pPr>
            <w:r>
              <w:rPr>
                <w:iCs/>
              </w:rPr>
              <w:t>Jk008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B6993" w:rsidRPr="00883F4B" w:rsidRDefault="00DB6993" w:rsidP="00DB6993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DB6993" w:rsidRPr="00883F4B" w:rsidRDefault="00DB6993" w:rsidP="00DB6993">
            <w:pPr>
              <w:rPr>
                <w:iCs/>
              </w:rPr>
            </w:pPr>
          </w:p>
        </w:tc>
      </w:tr>
      <w:tr w:rsidR="00DB6993" w:rsidRPr="00883F4B" w:rsidTr="00DB6993">
        <w:tc>
          <w:tcPr>
            <w:tcW w:w="1384" w:type="dxa"/>
            <w:shd w:val="clear" w:color="auto" w:fill="D9D9D9"/>
            <w:vAlign w:val="center"/>
          </w:tcPr>
          <w:p w:rsidR="00DB6993" w:rsidRPr="00883F4B" w:rsidRDefault="00DB6993" w:rsidP="00DB6993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DB6993" w:rsidRPr="00883F4B" w:rsidRDefault="00DB6993" w:rsidP="00DB6993">
            <w:pPr>
              <w:rPr>
                <w:iCs/>
              </w:rPr>
            </w:pPr>
            <w:r>
              <w:rPr>
                <w:rFonts w:hint="eastAsia"/>
                <w:iCs/>
              </w:rPr>
              <w:t>密码重置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B6993" w:rsidRPr="00883F4B" w:rsidRDefault="00DB6993" w:rsidP="00DB6993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DB6993" w:rsidRPr="00883F4B" w:rsidRDefault="00DB6993" w:rsidP="00DB6993">
            <w:pPr>
              <w:rPr>
                <w:iCs/>
              </w:rPr>
            </w:pPr>
          </w:p>
        </w:tc>
      </w:tr>
      <w:tr w:rsidR="00DB6993" w:rsidRPr="00883F4B" w:rsidTr="00DB6993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DB6993" w:rsidRPr="00883F4B" w:rsidRDefault="00DB6993" w:rsidP="00DB6993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DB6993" w:rsidRPr="00883F4B" w:rsidRDefault="005D5272" w:rsidP="00DB6993">
            <w:r>
              <w:rPr>
                <w:rFonts w:hint="eastAsia"/>
              </w:rPr>
              <w:t>将</w:t>
            </w:r>
            <w:r>
              <w:t>用户的密码恢复为初始值</w:t>
            </w:r>
          </w:p>
        </w:tc>
      </w:tr>
      <w:tr w:rsidR="00DB6993" w:rsidRPr="00883F4B" w:rsidTr="00DB6993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B6993" w:rsidRPr="00883F4B" w:rsidRDefault="00DB6993" w:rsidP="00DB6993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DB6993" w:rsidRPr="006526BE" w:rsidRDefault="005D5272" w:rsidP="005D5272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密码恢原始密码值；</w:t>
            </w:r>
          </w:p>
        </w:tc>
      </w:tr>
      <w:tr w:rsidR="00DB6993" w:rsidRPr="00883F4B" w:rsidTr="00DB6993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B6993" w:rsidRPr="00883F4B" w:rsidRDefault="00DB6993" w:rsidP="00DB6993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DB6993" w:rsidRPr="00883F4B" w:rsidRDefault="006526BE" w:rsidP="00DB6993">
            <w:r>
              <w:rPr>
                <w:rFonts w:hint="eastAsia"/>
              </w:rPr>
              <w:t>密码重置成功！</w:t>
            </w:r>
            <w:r w:rsidR="003A400D">
              <w:rPr>
                <w:rFonts w:hint="eastAsia"/>
              </w:rPr>
              <w:t>（</w:t>
            </w:r>
            <w:r w:rsidR="003A400D">
              <w:rPr>
                <w:rFonts w:hint="eastAsia"/>
              </w:rPr>
              <w:t>The password has been successfully reset</w:t>
            </w:r>
            <w:r w:rsidR="006105F7">
              <w:rPr>
                <w:rFonts w:hint="eastAsia"/>
              </w:rPr>
              <w:t xml:space="preserve"> to 111111</w:t>
            </w:r>
            <w:r w:rsidR="003A400D">
              <w:rPr>
                <w:rFonts w:hint="eastAsia"/>
              </w:rPr>
              <w:t>!</w:t>
            </w:r>
            <w:r w:rsidR="003A400D">
              <w:rPr>
                <w:rFonts w:hint="eastAsia"/>
              </w:rPr>
              <w:t>）</w:t>
            </w:r>
          </w:p>
        </w:tc>
      </w:tr>
      <w:tr w:rsidR="00DB6993" w:rsidRPr="00883F4B" w:rsidTr="00DB6993">
        <w:tc>
          <w:tcPr>
            <w:tcW w:w="1384" w:type="dxa"/>
            <w:shd w:val="clear" w:color="auto" w:fill="D9D9D9"/>
            <w:vAlign w:val="center"/>
          </w:tcPr>
          <w:p w:rsidR="00DB6993" w:rsidRPr="00883F4B" w:rsidRDefault="00DB6993" w:rsidP="00DB6993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DB6993" w:rsidRPr="00FE4DC0" w:rsidRDefault="00DB6993" w:rsidP="00DB6993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DB6993" w:rsidRPr="00883F4B" w:rsidTr="00DB6993">
        <w:tc>
          <w:tcPr>
            <w:tcW w:w="1384" w:type="dxa"/>
            <w:shd w:val="clear" w:color="auto" w:fill="D9D9D9"/>
            <w:vAlign w:val="center"/>
          </w:tcPr>
          <w:p w:rsidR="00DB6993" w:rsidRPr="00883F4B" w:rsidRDefault="00DB6993" w:rsidP="00DB6993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DB6993" w:rsidRPr="00883F4B" w:rsidRDefault="00DB6993" w:rsidP="00DB6993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DB6993" w:rsidRPr="00883F4B" w:rsidTr="00DB6993">
        <w:tc>
          <w:tcPr>
            <w:tcW w:w="1384" w:type="dxa"/>
            <w:shd w:val="clear" w:color="auto" w:fill="D9D9D9"/>
            <w:vAlign w:val="center"/>
          </w:tcPr>
          <w:p w:rsidR="00DB6993" w:rsidRPr="00883F4B" w:rsidRDefault="00DB6993" w:rsidP="00DB6993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DB6993" w:rsidRDefault="006526BE" w:rsidP="00DB6993">
            <w:r>
              <w:rPr>
                <w:rFonts w:hint="eastAsia"/>
              </w:rPr>
              <w:t>在用户列表中选择一个用户，可进行重置密码操作；</w:t>
            </w:r>
          </w:p>
          <w:p w:rsidR="006526BE" w:rsidRDefault="006526BE" w:rsidP="00DB6993">
            <w:r>
              <w:t>创建用户时</w:t>
            </w:r>
            <w:r>
              <w:rPr>
                <w:rFonts w:hint="eastAsia"/>
              </w:rPr>
              <w:t>，</w:t>
            </w:r>
            <w:r>
              <w:t>系统给定一个初始密码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111111</w:t>
            </w:r>
            <w:r>
              <w:rPr>
                <w:rFonts w:hint="eastAsia"/>
              </w:rPr>
              <w:t>；</w:t>
            </w:r>
          </w:p>
          <w:p w:rsidR="000200D3" w:rsidRPr="006526BE" w:rsidRDefault="000200D3" w:rsidP="00DB6993">
            <w:r w:rsidRPr="000200D3">
              <w:t>（</w:t>
            </w:r>
            <w:r w:rsidRPr="000200D3">
              <w:rPr>
                <w:rFonts w:hint="eastAsia"/>
              </w:rPr>
              <w:t>“</w:t>
            </w:r>
            <w:r>
              <w:rPr>
                <w:rFonts w:hint="eastAsia"/>
              </w:rPr>
              <w:t>密码重置</w:t>
            </w:r>
            <w:r w:rsidRPr="000200D3">
              <w:rPr>
                <w:rFonts w:hint="eastAsia"/>
              </w:rPr>
              <w:t>”按钮：</w:t>
            </w:r>
            <w:r>
              <w:rPr>
                <w:rFonts w:hint="eastAsia"/>
              </w:rPr>
              <w:t>Password</w:t>
            </w:r>
            <w:r w:rsidRPr="000200D3">
              <w:t>）</w:t>
            </w:r>
          </w:p>
        </w:tc>
      </w:tr>
    </w:tbl>
    <w:p w:rsidR="00DB6993" w:rsidRPr="006526BE" w:rsidRDefault="00DB6993" w:rsidP="00DB6993">
      <w:pPr>
        <w:pStyle w:val="a0"/>
      </w:pPr>
    </w:p>
    <w:p w:rsidR="00D55654" w:rsidRDefault="00D55654" w:rsidP="003C64BA">
      <w:pPr>
        <w:pStyle w:val="3"/>
      </w:pPr>
      <w:bookmarkStart w:id="155" w:name="_Toc430873002"/>
      <w:r>
        <w:rPr>
          <w:rFonts w:hint="eastAsia"/>
        </w:rPr>
        <w:t>角色</w:t>
      </w:r>
      <w:r>
        <w:t>管理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Roles</w:t>
      </w:r>
      <w:r w:rsidR="00323126" w:rsidRPr="00323126">
        <w:rPr>
          <w:rFonts w:hint="eastAsia"/>
        </w:rPr>
        <w:t>）</w:t>
      </w:r>
      <w:bookmarkEnd w:id="155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>
              <w:rPr>
                <w:iCs/>
              </w:rPr>
              <w:t>Jk0</w:t>
            </w:r>
            <w:r w:rsidR="006526BE">
              <w:rPr>
                <w:iCs/>
              </w:rPr>
              <w:t>09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Default="006C31AE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角色</w:t>
            </w:r>
            <w:r>
              <w:rPr>
                <w:iCs/>
              </w:rPr>
              <w:t>管理</w:t>
            </w:r>
            <w:r>
              <w:rPr>
                <w:rFonts w:hint="eastAsia"/>
                <w:iCs/>
              </w:rPr>
              <w:t>列表</w:t>
            </w:r>
          </w:p>
          <w:p w:rsidR="003A400D" w:rsidRPr="00883F4B" w:rsidRDefault="003A400D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Roles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6C31AE" w:rsidP="00711B0D">
            <w:r>
              <w:rPr>
                <w:rFonts w:hint="eastAsia"/>
              </w:rPr>
              <w:t>系统</w:t>
            </w:r>
            <w:r>
              <w:t>所有功能角色</w:t>
            </w:r>
            <w:r>
              <w:rPr>
                <w:rFonts w:hint="eastAsia"/>
              </w:rPr>
              <w:t>列表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6C31AE" w:rsidRDefault="006C31AE" w:rsidP="006C31AE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Default="006C31AE" w:rsidP="006C31AE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角色名称</w:t>
            </w:r>
            <w:r w:rsidR="00605952" w:rsidRPr="00605952">
              <w:rPr>
                <w:rFonts w:hint="eastAsia"/>
                <w:iCs/>
              </w:rPr>
              <w:t>（</w:t>
            </w:r>
            <w:r w:rsidR="003A400D">
              <w:rPr>
                <w:rFonts w:hint="eastAsia"/>
                <w:iCs/>
              </w:rPr>
              <w:t>Role Name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t>：</w:t>
            </w:r>
          </w:p>
          <w:p w:rsidR="006C31AE" w:rsidRPr="00883F4B" w:rsidRDefault="006C31AE" w:rsidP="006C31AE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角色</w:t>
            </w:r>
            <w:r>
              <w:t>描述</w:t>
            </w:r>
            <w:r w:rsidR="00605952" w:rsidRPr="00605952">
              <w:rPr>
                <w:rFonts w:hint="eastAsia"/>
                <w:iCs/>
              </w:rPr>
              <w:t>（</w:t>
            </w:r>
            <w:r w:rsidR="003A400D">
              <w:rPr>
                <w:rFonts w:hint="eastAsia"/>
                <w:iCs/>
              </w:rPr>
              <w:t>Role Description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t>：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6C31AE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6C31AE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6C4371" w:rsidP="00711B0D">
            <w:r>
              <w:rPr>
                <w:rFonts w:hint="eastAsia"/>
              </w:rPr>
              <w:t>系统</w:t>
            </w:r>
            <w:r>
              <w:t>初始化时，给</w:t>
            </w:r>
            <w:r>
              <w:rPr>
                <w:rFonts w:hint="eastAsia"/>
              </w:rPr>
              <w:t>定</w:t>
            </w:r>
            <w:r>
              <w:t>市场管理员，仓库管理员</w:t>
            </w:r>
            <w:r>
              <w:rPr>
                <w:rFonts w:hint="eastAsia"/>
              </w:rPr>
              <w:t>，</w:t>
            </w:r>
            <w:r>
              <w:t>系统管理员的角色</w:t>
            </w:r>
            <w:r>
              <w:rPr>
                <w:rFonts w:hint="eastAsia"/>
              </w:rPr>
              <w:t>不可</w:t>
            </w:r>
            <w:r>
              <w:t>进行修改和编辑</w:t>
            </w:r>
            <w:r w:rsidR="00CB5B20">
              <w:rPr>
                <w:rFonts w:hint="eastAsia"/>
              </w:rPr>
              <w:t>。</w:t>
            </w:r>
          </w:p>
        </w:tc>
      </w:tr>
    </w:tbl>
    <w:p w:rsidR="00D55654" w:rsidRPr="00D55654" w:rsidRDefault="00D55654" w:rsidP="00D55654">
      <w:pPr>
        <w:pStyle w:val="a0"/>
      </w:pPr>
    </w:p>
    <w:p w:rsidR="001267A3" w:rsidRDefault="001267A3" w:rsidP="003C64BA">
      <w:pPr>
        <w:pStyle w:val="4"/>
      </w:pPr>
      <w:r>
        <w:rPr>
          <w:rFonts w:hint="eastAsia"/>
        </w:rPr>
        <w:t>添加角色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New Role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>
              <w:rPr>
                <w:iCs/>
              </w:rPr>
              <w:t>Jk0</w:t>
            </w:r>
            <w:r w:rsidR="006526BE">
              <w:rPr>
                <w:iCs/>
              </w:rPr>
              <w:t>10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267A3" w:rsidRPr="00883F4B" w:rsidRDefault="006C31AE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添加</w:t>
            </w:r>
            <w:r>
              <w:rPr>
                <w:iCs/>
              </w:rPr>
              <w:t>角色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6C31AE" w:rsidP="000E3A96">
            <w:r>
              <w:rPr>
                <w:rFonts w:hint="eastAsia"/>
              </w:rPr>
              <w:t>给</w:t>
            </w:r>
            <w:r>
              <w:t>整个系统添加</w:t>
            </w:r>
            <w:r>
              <w:rPr>
                <w:rFonts w:hint="eastAsia"/>
              </w:rPr>
              <w:t>角色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1267A3" w:rsidRDefault="006C31AE" w:rsidP="000E3A9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角色</w:t>
            </w:r>
            <w:r>
              <w:rPr>
                <w:iCs/>
              </w:rPr>
              <w:t>名称</w:t>
            </w:r>
            <w:r w:rsidR="001E4D55" w:rsidRPr="001E4D55">
              <w:rPr>
                <w:rFonts w:hint="eastAsia"/>
                <w:iCs/>
              </w:rPr>
              <w:t>（</w:t>
            </w:r>
            <w:r w:rsidR="005E7195">
              <w:rPr>
                <w:rFonts w:hint="eastAsia"/>
                <w:iCs/>
              </w:rPr>
              <w:t>Role Name</w:t>
            </w:r>
            <w:r w:rsidR="001E4D55" w:rsidRPr="001E4D55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：文本输入框，必填项；</w:t>
            </w:r>
            <w:r w:rsidR="00A21E85">
              <w:rPr>
                <w:rFonts w:hint="eastAsia"/>
                <w:iCs/>
              </w:rPr>
              <w:t>1-</w:t>
            </w:r>
            <w:r w:rsidR="00B42125">
              <w:rPr>
                <w:iCs/>
              </w:rPr>
              <w:t>50</w:t>
            </w:r>
            <w:r w:rsidR="00B42125">
              <w:rPr>
                <w:rFonts w:hint="eastAsia"/>
                <w:iCs/>
              </w:rPr>
              <w:t>；</w:t>
            </w:r>
          </w:p>
          <w:p w:rsidR="006C31AE" w:rsidRPr="00A13C39" w:rsidRDefault="006C31AE" w:rsidP="000E3A9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角色</w:t>
            </w:r>
            <w:r>
              <w:rPr>
                <w:iCs/>
              </w:rPr>
              <w:t>描述</w:t>
            </w:r>
            <w:r w:rsidR="001E4D55" w:rsidRPr="001E4D55">
              <w:rPr>
                <w:rFonts w:hint="eastAsia"/>
                <w:iCs/>
              </w:rPr>
              <w:t>（</w:t>
            </w:r>
            <w:r w:rsidR="005E7195">
              <w:rPr>
                <w:rFonts w:hint="eastAsia"/>
                <w:iCs/>
              </w:rPr>
              <w:t>Role Description</w:t>
            </w:r>
            <w:r w:rsidR="001E4D55" w:rsidRPr="001E4D55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文本输入框，</w:t>
            </w:r>
            <w:r>
              <w:rPr>
                <w:rFonts w:hint="eastAsia"/>
                <w:iCs/>
              </w:rPr>
              <w:t>1</w:t>
            </w:r>
            <w:r w:rsidR="004C5CB0">
              <w:rPr>
                <w:iCs/>
              </w:rPr>
              <w:t>-5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；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6C31AE" w:rsidP="000E3A96">
            <w:r>
              <w:rPr>
                <w:rFonts w:hint="eastAsia"/>
              </w:rPr>
              <w:t>添加角色</w:t>
            </w:r>
            <w:r>
              <w:t>成功！</w:t>
            </w:r>
            <w:r w:rsidR="00962607">
              <w:rPr>
                <w:rFonts w:hint="eastAsia"/>
              </w:rPr>
              <w:t>（</w:t>
            </w:r>
            <w:r w:rsidR="00962607">
              <w:rPr>
                <w:rFonts w:hint="eastAsia"/>
              </w:rPr>
              <w:t>Your role has been successfully added!</w:t>
            </w:r>
            <w:r w:rsidR="00962607">
              <w:rPr>
                <w:rFonts w:hint="eastAsia"/>
              </w:rPr>
              <w:t>）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FE4DC0" w:rsidRDefault="00984F16" w:rsidP="000E3A96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984F16" w:rsidP="000E3A9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9927D8" w:rsidP="009927D8">
            <w:r w:rsidRPr="009927D8">
              <w:t>（</w:t>
            </w:r>
            <w:r w:rsidRPr="009927D8">
              <w:rPr>
                <w:rFonts w:hint="eastAsia"/>
              </w:rPr>
              <w:t>“</w:t>
            </w:r>
            <w:r>
              <w:rPr>
                <w:rFonts w:hint="eastAsia"/>
              </w:rPr>
              <w:t>添加角色</w:t>
            </w:r>
            <w:r w:rsidRPr="009927D8">
              <w:rPr>
                <w:rFonts w:hint="eastAsia"/>
              </w:rPr>
              <w:t>”按钮：</w:t>
            </w:r>
            <w:r>
              <w:rPr>
                <w:rFonts w:hint="eastAsia"/>
              </w:rPr>
              <w:t>New Role</w:t>
            </w:r>
            <w:r w:rsidRPr="009927D8">
              <w:t>）</w:t>
            </w:r>
          </w:p>
        </w:tc>
      </w:tr>
    </w:tbl>
    <w:p w:rsidR="001267A3" w:rsidRPr="001267A3" w:rsidRDefault="001267A3" w:rsidP="001267A3">
      <w:pPr>
        <w:pStyle w:val="a0"/>
        <w:ind w:firstLineChars="0" w:firstLine="0"/>
      </w:pPr>
    </w:p>
    <w:p w:rsidR="001267A3" w:rsidRDefault="001267A3" w:rsidP="003C64BA">
      <w:pPr>
        <w:pStyle w:val="4"/>
      </w:pPr>
      <w:r>
        <w:rPr>
          <w:rFonts w:hint="eastAsia"/>
        </w:rPr>
        <w:t>修改角色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Edit Role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>
              <w:rPr>
                <w:iCs/>
              </w:rPr>
              <w:t>Jk0</w:t>
            </w:r>
            <w:r w:rsidR="006526BE">
              <w:rPr>
                <w:iCs/>
              </w:rPr>
              <w:t>11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267A3" w:rsidRPr="00883F4B" w:rsidRDefault="00984F16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修改角色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984F16" w:rsidP="000E3A96">
            <w:r>
              <w:rPr>
                <w:rFonts w:hint="eastAsia"/>
              </w:rPr>
              <w:t>修改</w:t>
            </w:r>
            <w:r w:rsidR="00283AA8">
              <w:rPr>
                <w:rFonts w:hint="eastAsia"/>
              </w:rPr>
              <w:t>系统已经</w:t>
            </w:r>
            <w:r w:rsidR="00283AA8">
              <w:t>有的</w:t>
            </w:r>
            <w:r w:rsidR="00283AA8">
              <w:rPr>
                <w:rFonts w:hint="eastAsia"/>
              </w:rPr>
              <w:t>角色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283AA8" w:rsidRDefault="00283AA8" w:rsidP="00283AA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角色</w:t>
            </w:r>
            <w:r>
              <w:rPr>
                <w:iCs/>
              </w:rPr>
              <w:t>名称</w:t>
            </w:r>
            <w:r w:rsidR="001E4D55" w:rsidRPr="001E4D55">
              <w:rPr>
                <w:rFonts w:hint="eastAsia"/>
                <w:iCs/>
              </w:rPr>
              <w:t>（</w:t>
            </w:r>
            <w:r w:rsidR="00962607">
              <w:rPr>
                <w:rFonts w:hint="eastAsia"/>
                <w:iCs/>
              </w:rPr>
              <w:t>Role Name</w:t>
            </w:r>
            <w:r w:rsidR="001E4D55" w:rsidRPr="001E4D55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：文本输入框，必填项；</w:t>
            </w:r>
            <w:r w:rsidR="00B42125">
              <w:rPr>
                <w:rFonts w:hint="eastAsia"/>
                <w:iCs/>
              </w:rPr>
              <w:t>1-50</w:t>
            </w:r>
          </w:p>
          <w:p w:rsidR="001267A3" w:rsidRPr="00A13C39" w:rsidRDefault="00283AA8" w:rsidP="00B4212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角色</w:t>
            </w:r>
            <w:r>
              <w:rPr>
                <w:iCs/>
              </w:rPr>
              <w:t>描述</w:t>
            </w:r>
            <w:r w:rsidR="001E4D55" w:rsidRPr="001E4D55">
              <w:rPr>
                <w:rFonts w:hint="eastAsia"/>
                <w:iCs/>
              </w:rPr>
              <w:t>（</w:t>
            </w:r>
            <w:r w:rsidR="00962607">
              <w:rPr>
                <w:rFonts w:hint="eastAsia"/>
                <w:iCs/>
              </w:rPr>
              <w:t>Role Description</w:t>
            </w:r>
            <w:r w:rsidR="001E4D55" w:rsidRPr="001E4D55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文本输入框，</w:t>
            </w: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-</w:t>
            </w:r>
            <w:r w:rsidR="00B42125">
              <w:rPr>
                <w:iCs/>
              </w:rPr>
              <w:t>5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；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283AA8" w:rsidP="000E3A96">
            <w:r>
              <w:rPr>
                <w:rFonts w:hint="eastAsia"/>
              </w:rPr>
              <w:t>修改角色信息</w:t>
            </w:r>
            <w:r>
              <w:t>成功！</w:t>
            </w:r>
            <w:r w:rsidR="0028395E">
              <w:rPr>
                <w:rFonts w:hint="eastAsia"/>
              </w:rPr>
              <w:t>（</w:t>
            </w:r>
            <w:r w:rsidR="0028395E">
              <w:rPr>
                <w:rFonts w:hint="eastAsia"/>
              </w:rPr>
              <w:t>The information of your role has been successfully updated!</w:t>
            </w:r>
            <w:r w:rsidR="0028395E">
              <w:rPr>
                <w:rFonts w:hint="eastAsia"/>
              </w:rPr>
              <w:t>）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FE4DC0" w:rsidRDefault="00283AA8" w:rsidP="000E3A96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283AA8" w:rsidP="000E3A9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CE3CA3" w:rsidP="00CE3CA3">
            <w:r w:rsidRPr="00CE3CA3">
              <w:t>（</w:t>
            </w:r>
            <w:r w:rsidRPr="00CE3CA3">
              <w:rPr>
                <w:rFonts w:hint="eastAsia"/>
              </w:rPr>
              <w:t>“</w:t>
            </w:r>
            <w:r>
              <w:rPr>
                <w:rFonts w:hint="eastAsia"/>
              </w:rPr>
              <w:t>编辑</w:t>
            </w:r>
            <w:r w:rsidRPr="00CE3CA3">
              <w:rPr>
                <w:rFonts w:hint="eastAsia"/>
              </w:rPr>
              <w:t>”按钮：</w:t>
            </w:r>
            <w:r>
              <w:rPr>
                <w:rFonts w:hint="eastAsia"/>
              </w:rPr>
              <w:t>Edit</w:t>
            </w:r>
            <w:r w:rsidRPr="00CE3CA3">
              <w:t>）</w:t>
            </w:r>
          </w:p>
        </w:tc>
      </w:tr>
    </w:tbl>
    <w:p w:rsidR="001267A3" w:rsidRPr="001267A3" w:rsidRDefault="001267A3" w:rsidP="001267A3">
      <w:pPr>
        <w:pStyle w:val="a0"/>
      </w:pPr>
    </w:p>
    <w:p w:rsidR="00225F00" w:rsidRDefault="00225F00" w:rsidP="003C64BA">
      <w:pPr>
        <w:pStyle w:val="4"/>
      </w:pPr>
      <w:r>
        <w:rPr>
          <w:rFonts w:hint="eastAsia"/>
        </w:rPr>
        <w:t>删除角色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Delete Role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225F00" w:rsidRPr="00883F4B" w:rsidTr="00B246BD">
        <w:tc>
          <w:tcPr>
            <w:tcW w:w="1384" w:type="dxa"/>
            <w:shd w:val="clear" w:color="auto" w:fill="D9D9D9"/>
            <w:vAlign w:val="center"/>
          </w:tcPr>
          <w:p w:rsidR="00225F00" w:rsidRPr="00883F4B" w:rsidRDefault="00225F00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225F00" w:rsidRPr="00883F4B" w:rsidRDefault="00225F00" w:rsidP="00B246BD">
            <w:pPr>
              <w:rPr>
                <w:iCs/>
              </w:rPr>
            </w:pPr>
            <w:r>
              <w:rPr>
                <w:iCs/>
              </w:rPr>
              <w:t>Jk0</w:t>
            </w:r>
            <w:r w:rsidR="000929EF">
              <w:rPr>
                <w:iCs/>
              </w:rPr>
              <w:t>12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225F00" w:rsidRPr="00883F4B" w:rsidRDefault="00225F00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225F00" w:rsidRPr="00883F4B" w:rsidRDefault="00225F00" w:rsidP="00B246BD">
            <w:pPr>
              <w:rPr>
                <w:iCs/>
              </w:rPr>
            </w:pPr>
          </w:p>
        </w:tc>
      </w:tr>
      <w:tr w:rsidR="00225F00" w:rsidRPr="00883F4B" w:rsidTr="00B246BD">
        <w:tc>
          <w:tcPr>
            <w:tcW w:w="1384" w:type="dxa"/>
            <w:shd w:val="clear" w:color="auto" w:fill="D9D9D9"/>
            <w:vAlign w:val="center"/>
          </w:tcPr>
          <w:p w:rsidR="00225F00" w:rsidRPr="00883F4B" w:rsidRDefault="00225F00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225F00" w:rsidRPr="00883F4B" w:rsidRDefault="00225F00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删除</w:t>
            </w:r>
            <w:r>
              <w:rPr>
                <w:iCs/>
              </w:rPr>
              <w:t>角色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225F00" w:rsidRPr="00883F4B" w:rsidRDefault="00225F00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225F00" w:rsidRPr="00883F4B" w:rsidRDefault="00225F00" w:rsidP="00B246BD">
            <w:pPr>
              <w:rPr>
                <w:iCs/>
              </w:rPr>
            </w:pPr>
          </w:p>
        </w:tc>
      </w:tr>
      <w:tr w:rsidR="00225F00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225F00" w:rsidRPr="00883F4B" w:rsidRDefault="00225F00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225F00" w:rsidRPr="00883F4B" w:rsidRDefault="00225F00" w:rsidP="00B246BD">
            <w:r>
              <w:rPr>
                <w:rFonts w:hint="eastAsia"/>
              </w:rPr>
              <w:t>对系统</w:t>
            </w:r>
            <w:r>
              <w:t>中的</w:t>
            </w:r>
            <w:r>
              <w:rPr>
                <w:rFonts w:hint="eastAsia"/>
              </w:rPr>
              <w:t>角色</w:t>
            </w:r>
            <w:r>
              <w:t>进行调整，</w:t>
            </w:r>
            <w:r>
              <w:rPr>
                <w:rFonts w:hint="eastAsia"/>
              </w:rPr>
              <w:t>当</w:t>
            </w:r>
            <w:r>
              <w:t>某些角色没有一些实际意义后</w:t>
            </w:r>
            <w:r>
              <w:rPr>
                <w:rFonts w:hint="eastAsia"/>
              </w:rPr>
              <w:t>，</w:t>
            </w:r>
            <w:r>
              <w:t>可以对其进行删除；</w:t>
            </w:r>
          </w:p>
        </w:tc>
      </w:tr>
      <w:tr w:rsidR="00225F00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225F00" w:rsidRPr="00883F4B" w:rsidRDefault="00225F00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225F00" w:rsidRPr="00A13C39" w:rsidRDefault="00225F00" w:rsidP="00B246B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在</w:t>
            </w:r>
            <w:r>
              <w:rPr>
                <w:iCs/>
              </w:rPr>
              <w:t>角色列表中，选择一个</w:t>
            </w:r>
            <w:r>
              <w:rPr>
                <w:rFonts w:hint="eastAsia"/>
                <w:iCs/>
              </w:rPr>
              <w:t>角色</w:t>
            </w:r>
            <w:r>
              <w:rPr>
                <w:iCs/>
              </w:rPr>
              <w:t>，</w:t>
            </w:r>
            <w:r>
              <w:rPr>
                <w:rFonts w:hint="eastAsia"/>
                <w:iCs/>
              </w:rPr>
              <w:t>对其</w:t>
            </w:r>
            <w:r>
              <w:rPr>
                <w:iCs/>
              </w:rPr>
              <w:t>进行删除；</w:t>
            </w:r>
          </w:p>
        </w:tc>
      </w:tr>
      <w:tr w:rsidR="00225F00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225F00" w:rsidRPr="00883F4B" w:rsidRDefault="00225F00" w:rsidP="00B246B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225F00" w:rsidRPr="00883F4B" w:rsidRDefault="00225F00" w:rsidP="00B246BD">
            <w:r>
              <w:rPr>
                <w:rFonts w:hint="eastAsia"/>
              </w:rPr>
              <w:t>角色删除</w:t>
            </w:r>
            <w:r>
              <w:t>成功！</w:t>
            </w:r>
            <w:r w:rsidR="003A7850">
              <w:rPr>
                <w:rFonts w:hint="eastAsia"/>
              </w:rPr>
              <w:t>（</w:t>
            </w:r>
            <w:r w:rsidR="003A7850">
              <w:rPr>
                <w:rFonts w:hint="eastAsia"/>
              </w:rPr>
              <w:t>Your user has been successfully deleted!</w:t>
            </w:r>
            <w:r w:rsidR="003A7850">
              <w:rPr>
                <w:rFonts w:hint="eastAsia"/>
              </w:rPr>
              <w:t>）</w:t>
            </w:r>
          </w:p>
        </w:tc>
      </w:tr>
      <w:tr w:rsidR="00225F00" w:rsidRPr="00883F4B" w:rsidTr="00B246BD">
        <w:tc>
          <w:tcPr>
            <w:tcW w:w="1384" w:type="dxa"/>
            <w:shd w:val="clear" w:color="auto" w:fill="D9D9D9"/>
            <w:vAlign w:val="center"/>
          </w:tcPr>
          <w:p w:rsidR="00225F00" w:rsidRPr="00883F4B" w:rsidRDefault="00225F00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225F00" w:rsidRDefault="00225F00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当</w:t>
            </w:r>
            <w:r>
              <w:rPr>
                <w:noProof/>
                <w:szCs w:val="21"/>
              </w:rPr>
              <w:t>该角色下有用户时，不可进行删除！</w:t>
            </w:r>
          </w:p>
          <w:p w:rsidR="00335FF0" w:rsidRPr="00FE4DC0" w:rsidRDefault="00335FF0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>
              <w:rPr>
                <w:rFonts w:hint="eastAsia"/>
                <w:noProof/>
                <w:szCs w:val="21"/>
              </w:rPr>
              <w:t xml:space="preserve">Cannot delete a role having </w:t>
            </w:r>
            <w:r w:rsidR="00863F56">
              <w:rPr>
                <w:rFonts w:hint="eastAsia"/>
                <w:noProof/>
                <w:szCs w:val="21"/>
              </w:rPr>
              <w:t>a user</w:t>
            </w:r>
            <w:r w:rsidR="00A320A4">
              <w:rPr>
                <w:rFonts w:hint="eastAsia"/>
                <w:noProof/>
                <w:szCs w:val="21"/>
              </w:rPr>
              <w:t>.</w:t>
            </w:r>
            <w:r>
              <w:rPr>
                <w:rFonts w:hint="eastAsia"/>
                <w:noProof/>
                <w:szCs w:val="21"/>
              </w:rPr>
              <w:t>）</w:t>
            </w:r>
          </w:p>
        </w:tc>
      </w:tr>
      <w:tr w:rsidR="00225F00" w:rsidRPr="00883F4B" w:rsidTr="00B246BD">
        <w:tc>
          <w:tcPr>
            <w:tcW w:w="1384" w:type="dxa"/>
            <w:shd w:val="clear" w:color="auto" w:fill="D9D9D9"/>
            <w:vAlign w:val="center"/>
          </w:tcPr>
          <w:p w:rsidR="00225F00" w:rsidRPr="00883F4B" w:rsidRDefault="00225F00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225F00" w:rsidRPr="00883F4B" w:rsidRDefault="00225F00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225F00" w:rsidRPr="00883F4B" w:rsidTr="00B246BD">
        <w:tc>
          <w:tcPr>
            <w:tcW w:w="1384" w:type="dxa"/>
            <w:shd w:val="clear" w:color="auto" w:fill="D9D9D9"/>
            <w:vAlign w:val="center"/>
          </w:tcPr>
          <w:p w:rsidR="00225F00" w:rsidRPr="00883F4B" w:rsidRDefault="00225F00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225F00" w:rsidRPr="00883F4B" w:rsidRDefault="00676E60" w:rsidP="00B246BD">
            <w:r w:rsidRPr="00676E60">
              <w:t>（</w:t>
            </w:r>
            <w:r w:rsidRPr="00676E60">
              <w:rPr>
                <w:rFonts w:hint="eastAsia"/>
              </w:rPr>
              <w:t>“</w:t>
            </w:r>
            <w:r>
              <w:rPr>
                <w:rFonts w:hint="eastAsia"/>
              </w:rPr>
              <w:t>删除</w:t>
            </w:r>
            <w:r w:rsidRPr="00676E60">
              <w:rPr>
                <w:rFonts w:hint="eastAsia"/>
              </w:rPr>
              <w:t>”按钮：</w:t>
            </w:r>
            <w:r w:rsidRPr="00676E60">
              <w:rPr>
                <w:rFonts w:hint="eastAsia"/>
              </w:rPr>
              <w:t>D</w:t>
            </w:r>
            <w:r w:rsidR="00B328C2">
              <w:rPr>
                <w:rFonts w:hint="eastAsia"/>
              </w:rPr>
              <w:t>elete</w:t>
            </w:r>
            <w:r w:rsidRPr="00676E60">
              <w:t>）</w:t>
            </w:r>
          </w:p>
        </w:tc>
      </w:tr>
    </w:tbl>
    <w:p w:rsidR="00225F00" w:rsidRPr="001267A3" w:rsidRDefault="00225F00" w:rsidP="00225F00">
      <w:pPr>
        <w:pStyle w:val="a0"/>
      </w:pPr>
    </w:p>
    <w:p w:rsidR="001267A3" w:rsidRDefault="004C5CB0" w:rsidP="003C64BA">
      <w:pPr>
        <w:pStyle w:val="4"/>
      </w:pPr>
      <w:r>
        <w:rPr>
          <w:rFonts w:hint="eastAsia"/>
        </w:rPr>
        <w:lastRenderedPageBreak/>
        <w:t>用户</w:t>
      </w:r>
      <w:r w:rsidR="001267A3">
        <w:rPr>
          <w:rFonts w:hint="eastAsia"/>
        </w:rPr>
        <w:t>角色</w:t>
      </w:r>
      <w:r w:rsidR="00323126" w:rsidRPr="00323126">
        <w:rPr>
          <w:rFonts w:hint="eastAsia"/>
        </w:rPr>
        <w:t>（</w:t>
      </w:r>
      <w:r w:rsidR="005F25C5">
        <w:rPr>
          <w:rFonts w:hint="eastAsia"/>
        </w:rPr>
        <w:t>Manage User</w:t>
      </w:r>
      <w:r w:rsidR="00C54CE2">
        <w:rPr>
          <w:rFonts w:hint="eastAsia"/>
        </w:rPr>
        <w:t>s</w:t>
      </w:r>
      <w:r w:rsidR="00D4518C">
        <w:rPr>
          <w:rFonts w:hint="eastAsia"/>
        </w:rPr>
        <w:t xml:space="preserve"> in</w:t>
      </w:r>
      <w:r w:rsidR="005F25C5">
        <w:rPr>
          <w:rFonts w:hint="eastAsia"/>
        </w:rPr>
        <w:t>Role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>
              <w:rPr>
                <w:iCs/>
              </w:rPr>
              <w:t>Jk0</w:t>
            </w:r>
            <w:r w:rsidR="000929EF">
              <w:rPr>
                <w:iCs/>
              </w:rPr>
              <w:t>13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267A3" w:rsidRPr="00883F4B" w:rsidRDefault="00283AA8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角色</w:t>
            </w:r>
            <w:r>
              <w:rPr>
                <w:iCs/>
              </w:rPr>
              <w:t>授权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283AA8" w:rsidP="000E3A96">
            <w:r>
              <w:rPr>
                <w:rFonts w:hint="eastAsia"/>
              </w:rPr>
              <w:t>对</w:t>
            </w:r>
            <w:r>
              <w:t>系统</w:t>
            </w:r>
            <w:r>
              <w:rPr>
                <w:rFonts w:hint="eastAsia"/>
              </w:rPr>
              <w:t>当前</w:t>
            </w:r>
            <w:r>
              <w:t>已经</w:t>
            </w:r>
            <w:r>
              <w:rPr>
                <w:rFonts w:hint="eastAsia"/>
              </w:rPr>
              <w:t>有</w:t>
            </w:r>
            <w:r>
              <w:t>的角色用户进行授权或修改；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283AA8" w:rsidRDefault="00283AA8" w:rsidP="000E3A9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在</w:t>
            </w:r>
            <w:r>
              <w:rPr>
                <w:iCs/>
              </w:rPr>
              <w:t>角色列表</w:t>
            </w:r>
            <w:r>
              <w:rPr>
                <w:rFonts w:hint="eastAsia"/>
                <w:iCs/>
              </w:rPr>
              <w:t>中选择</w:t>
            </w:r>
            <w:r>
              <w:rPr>
                <w:iCs/>
              </w:rPr>
              <w:t>一个角色，确认进入</w:t>
            </w:r>
            <w:r>
              <w:rPr>
                <w:rFonts w:hint="eastAsia"/>
                <w:iCs/>
              </w:rPr>
              <w:t>角色</w:t>
            </w:r>
            <w:r>
              <w:rPr>
                <w:iCs/>
              </w:rPr>
              <w:t>信息页面；</w:t>
            </w:r>
          </w:p>
          <w:p w:rsidR="00283AA8" w:rsidRPr="00283AA8" w:rsidRDefault="00283AA8" w:rsidP="00283AA8">
            <w:pPr>
              <w:rPr>
                <w:iCs/>
              </w:rPr>
            </w:pPr>
            <w:r w:rsidRPr="00283AA8">
              <w:rPr>
                <w:rFonts w:hint="eastAsia"/>
                <w:iCs/>
              </w:rPr>
              <w:t>角色信息</w:t>
            </w:r>
            <w:r w:rsidRPr="00283AA8">
              <w:rPr>
                <w:iCs/>
              </w:rPr>
              <w:t>页面：</w:t>
            </w:r>
          </w:p>
          <w:p w:rsidR="00283AA8" w:rsidRDefault="00283AA8" w:rsidP="000E3A9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角色名称</w:t>
            </w:r>
            <w:r w:rsidR="001E4D55" w:rsidRPr="001E4D55">
              <w:rPr>
                <w:rFonts w:hint="eastAsia"/>
                <w:iCs/>
              </w:rPr>
              <w:t>（</w:t>
            </w:r>
            <w:r w:rsidR="003D5B6D">
              <w:rPr>
                <w:rFonts w:hint="eastAsia"/>
                <w:iCs/>
              </w:rPr>
              <w:t>Role Name</w:t>
            </w:r>
            <w:r w:rsidR="001E4D55" w:rsidRPr="001E4D55">
              <w:rPr>
                <w:rFonts w:hint="eastAsia"/>
                <w:iCs/>
              </w:rPr>
              <w:t>）</w:t>
            </w:r>
            <w:r>
              <w:rPr>
                <w:iCs/>
              </w:rPr>
              <w:t>：不可输入；</w:t>
            </w:r>
          </w:p>
          <w:p w:rsidR="00283AA8" w:rsidRDefault="00283AA8" w:rsidP="000E3A9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角色描述</w:t>
            </w:r>
            <w:r w:rsidR="001E4D55" w:rsidRPr="001E4D55">
              <w:rPr>
                <w:rFonts w:hint="eastAsia"/>
                <w:iCs/>
              </w:rPr>
              <w:t>（</w:t>
            </w:r>
            <w:r w:rsidR="003D5B6D">
              <w:rPr>
                <w:rFonts w:hint="eastAsia"/>
                <w:iCs/>
              </w:rPr>
              <w:t>Role Description</w:t>
            </w:r>
            <w:r w:rsidR="001E4D55" w:rsidRPr="001E4D55">
              <w:rPr>
                <w:rFonts w:hint="eastAsia"/>
                <w:iCs/>
              </w:rPr>
              <w:t>）</w:t>
            </w:r>
            <w:r>
              <w:rPr>
                <w:iCs/>
              </w:rPr>
              <w:t>：不可输入；</w:t>
            </w:r>
          </w:p>
          <w:p w:rsidR="00283AA8" w:rsidRDefault="00283AA8" w:rsidP="000E3A9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角色成员</w:t>
            </w:r>
            <w:r>
              <w:rPr>
                <w:iCs/>
              </w:rPr>
              <w:t>列表</w:t>
            </w:r>
            <w:r>
              <w:rPr>
                <w:rFonts w:hint="eastAsia"/>
                <w:iCs/>
              </w:rPr>
              <w:t>：用户</w:t>
            </w:r>
            <w:r>
              <w:rPr>
                <w:iCs/>
              </w:rPr>
              <w:t>登录名</w:t>
            </w:r>
            <w:r w:rsidR="001E4D55" w:rsidRPr="001E4D55">
              <w:rPr>
                <w:rFonts w:hint="eastAsia"/>
                <w:iCs/>
              </w:rPr>
              <w:t>（</w:t>
            </w:r>
            <w:r w:rsidR="00C16791">
              <w:rPr>
                <w:rFonts w:hint="eastAsia"/>
                <w:iCs/>
              </w:rPr>
              <w:t>Username</w:t>
            </w:r>
            <w:r w:rsidR="001E4D55" w:rsidRPr="001E4D55">
              <w:rPr>
                <w:rFonts w:hint="eastAsia"/>
                <w:iCs/>
              </w:rPr>
              <w:t>）</w:t>
            </w:r>
            <w:r>
              <w:rPr>
                <w:iCs/>
              </w:rPr>
              <w:t>、</w:t>
            </w:r>
            <w:r>
              <w:rPr>
                <w:rFonts w:hint="eastAsia"/>
                <w:iCs/>
              </w:rPr>
              <w:t>真实</w:t>
            </w:r>
            <w:r>
              <w:rPr>
                <w:iCs/>
              </w:rPr>
              <w:t>姓名</w:t>
            </w:r>
            <w:r w:rsidR="001E4D55" w:rsidRPr="001E4D55">
              <w:rPr>
                <w:rFonts w:hint="eastAsia"/>
                <w:iCs/>
              </w:rPr>
              <w:t>（</w:t>
            </w:r>
            <w:r w:rsidR="00C16791">
              <w:rPr>
                <w:rFonts w:hint="eastAsia"/>
                <w:iCs/>
              </w:rPr>
              <w:t>Real Name</w:t>
            </w:r>
            <w:r w:rsidR="001E4D55" w:rsidRPr="001E4D55">
              <w:rPr>
                <w:rFonts w:hint="eastAsia"/>
                <w:iCs/>
              </w:rPr>
              <w:t>）</w:t>
            </w:r>
            <w:r>
              <w:rPr>
                <w:iCs/>
              </w:rPr>
              <w:t>、</w:t>
            </w:r>
            <w:r>
              <w:rPr>
                <w:rFonts w:hint="eastAsia"/>
                <w:iCs/>
              </w:rPr>
              <w:t>所属</w:t>
            </w:r>
            <w:r>
              <w:rPr>
                <w:iCs/>
              </w:rPr>
              <w:t>部门</w:t>
            </w:r>
            <w:r>
              <w:rPr>
                <w:rFonts w:hint="eastAsia"/>
                <w:iCs/>
              </w:rPr>
              <w:t>编码</w:t>
            </w:r>
            <w:r w:rsidR="001E4D55" w:rsidRPr="001E4D55">
              <w:rPr>
                <w:rFonts w:hint="eastAsia"/>
                <w:iCs/>
              </w:rPr>
              <w:t>（</w:t>
            </w:r>
            <w:r w:rsidR="00C16791">
              <w:rPr>
                <w:rFonts w:hint="eastAsia"/>
                <w:iCs/>
              </w:rPr>
              <w:t>Institution Code</w:t>
            </w:r>
            <w:r w:rsidR="001E4D55" w:rsidRPr="001E4D55">
              <w:rPr>
                <w:rFonts w:hint="eastAsia"/>
                <w:iCs/>
              </w:rPr>
              <w:t>）</w:t>
            </w:r>
            <w:r>
              <w:rPr>
                <w:iCs/>
              </w:rPr>
              <w:t>、</w:t>
            </w:r>
            <w:r>
              <w:rPr>
                <w:rFonts w:hint="eastAsia"/>
                <w:iCs/>
              </w:rPr>
              <w:t>所属</w:t>
            </w:r>
            <w:r>
              <w:rPr>
                <w:iCs/>
              </w:rPr>
              <w:t>部门</w:t>
            </w:r>
            <w:r w:rsidR="001E4D55" w:rsidRPr="001E4D55">
              <w:rPr>
                <w:rFonts w:hint="eastAsia"/>
                <w:iCs/>
              </w:rPr>
              <w:t>（</w:t>
            </w:r>
            <w:r w:rsidR="00C16791">
              <w:rPr>
                <w:rFonts w:hint="eastAsia"/>
                <w:iCs/>
              </w:rPr>
              <w:t>Institution</w:t>
            </w:r>
            <w:r w:rsidR="001E4D55" w:rsidRPr="001E4D55">
              <w:rPr>
                <w:rFonts w:hint="eastAsia"/>
                <w:iCs/>
              </w:rPr>
              <w:t>）</w:t>
            </w:r>
          </w:p>
          <w:p w:rsidR="001267A3" w:rsidRDefault="00283360" w:rsidP="000E3A9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iCs/>
              </w:rPr>
              <w:t>【</w:t>
            </w:r>
            <w:r>
              <w:rPr>
                <w:rFonts w:hint="eastAsia"/>
                <w:iCs/>
              </w:rPr>
              <w:t>添</w:t>
            </w:r>
            <w:r w:rsidR="00283AA8">
              <w:rPr>
                <w:rFonts w:hint="eastAsia"/>
                <w:iCs/>
              </w:rPr>
              <w:t>加</w:t>
            </w:r>
            <w:r>
              <w:rPr>
                <w:rFonts w:hint="eastAsia"/>
                <w:iCs/>
              </w:rPr>
              <w:t>】</w:t>
            </w:r>
            <w:r w:rsidR="00283AA8">
              <w:rPr>
                <w:rFonts w:hint="eastAsia"/>
                <w:iCs/>
              </w:rPr>
              <w:t>按钮</w:t>
            </w:r>
            <w:r w:rsidR="001E4D55" w:rsidRPr="001E4D55">
              <w:rPr>
                <w:rFonts w:hint="eastAsia"/>
                <w:iCs/>
              </w:rPr>
              <w:t>（</w:t>
            </w:r>
            <w:r w:rsidR="00A65EEC">
              <w:rPr>
                <w:rFonts w:hint="eastAsia"/>
                <w:iCs/>
              </w:rPr>
              <w:t>Add</w:t>
            </w:r>
            <w:r w:rsidR="001E4D55" w:rsidRPr="001E4D55">
              <w:rPr>
                <w:rFonts w:hint="eastAsia"/>
                <w:iCs/>
              </w:rPr>
              <w:t>）</w:t>
            </w:r>
            <w:r w:rsidR="00283AA8">
              <w:rPr>
                <w:iCs/>
              </w:rPr>
              <w:t>：</w:t>
            </w:r>
            <w:r w:rsidR="00283AA8">
              <w:rPr>
                <w:rFonts w:hint="eastAsia"/>
                <w:iCs/>
              </w:rPr>
              <w:t>显示</w:t>
            </w:r>
            <w:r w:rsidR="00283AA8">
              <w:rPr>
                <w:iCs/>
              </w:rPr>
              <w:t>系统所有用户，按部门分组，选择其中一个</w:t>
            </w:r>
            <w:r w:rsidR="00283AA8">
              <w:rPr>
                <w:rFonts w:hint="eastAsia"/>
                <w:iCs/>
              </w:rPr>
              <w:t>用户</w:t>
            </w:r>
            <w:r w:rsidR="00283AA8">
              <w:rPr>
                <w:iCs/>
              </w:rPr>
              <w:t>；</w:t>
            </w:r>
          </w:p>
          <w:p w:rsidR="00283AA8" w:rsidRPr="00A13C39" w:rsidRDefault="00283360" w:rsidP="000E3A9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【</w:t>
            </w:r>
            <w:r w:rsidR="002E61AB">
              <w:rPr>
                <w:rFonts w:hint="eastAsia"/>
                <w:iCs/>
              </w:rPr>
              <w:t>移除</w:t>
            </w:r>
            <w:r>
              <w:rPr>
                <w:rFonts w:hint="eastAsia"/>
                <w:iCs/>
              </w:rPr>
              <w:t>】</w:t>
            </w:r>
            <w:r w:rsidR="00283AA8">
              <w:rPr>
                <w:iCs/>
              </w:rPr>
              <w:t>按钮</w:t>
            </w:r>
            <w:r w:rsidR="001E4D55" w:rsidRPr="001E4D55">
              <w:rPr>
                <w:rFonts w:hint="eastAsia"/>
                <w:iCs/>
              </w:rPr>
              <w:t>（</w:t>
            </w:r>
            <w:r w:rsidR="004E0A7F">
              <w:rPr>
                <w:rFonts w:hint="eastAsia"/>
                <w:iCs/>
              </w:rPr>
              <w:t>Delete</w:t>
            </w:r>
            <w:r w:rsidR="001E4D55" w:rsidRPr="001E4D55">
              <w:rPr>
                <w:rFonts w:hint="eastAsia"/>
                <w:iCs/>
              </w:rPr>
              <w:t>）</w:t>
            </w:r>
            <w:r w:rsidR="00283AA8">
              <w:rPr>
                <w:iCs/>
              </w:rPr>
              <w:t>：</w:t>
            </w:r>
            <w:r w:rsidR="00283AA8">
              <w:rPr>
                <w:rFonts w:hint="eastAsia"/>
                <w:iCs/>
              </w:rPr>
              <w:t>在</w:t>
            </w:r>
            <w:r w:rsidR="00283AA8">
              <w:rPr>
                <w:iCs/>
              </w:rPr>
              <w:t>角色</w:t>
            </w:r>
            <w:r w:rsidR="00283AA8">
              <w:rPr>
                <w:rFonts w:hint="eastAsia"/>
                <w:iCs/>
              </w:rPr>
              <w:t>成员</w:t>
            </w:r>
            <w:r w:rsidR="00283AA8">
              <w:rPr>
                <w:iCs/>
              </w:rPr>
              <w:t>列表中选择一个用户，进行删除</w:t>
            </w:r>
            <w:r w:rsidR="00283AA8">
              <w:rPr>
                <w:rFonts w:hint="eastAsia"/>
                <w:iCs/>
              </w:rPr>
              <w:t>；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1267A3" w:rsidRDefault="00283AA8" w:rsidP="000E3A96">
            <w:r>
              <w:t>授权已成功！</w:t>
            </w:r>
          </w:p>
          <w:p w:rsidR="00071AA1" w:rsidRDefault="00071AA1" w:rsidP="000E3A9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Your user has been successfully added into this role.</w:t>
            </w:r>
            <w:r>
              <w:rPr>
                <w:rFonts w:hint="eastAsia"/>
              </w:rPr>
              <w:t>）</w:t>
            </w:r>
          </w:p>
          <w:p w:rsidR="00071AA1" w:rsidRPr="00883F4B" w:rsidRDefault="00071AA1" w:rsidP="000E3A96">
            <w:r w:rsidRPr="00071AA1">
              <w:rPr>
                <w:rFonts w:hint="eastAsia"/>
              </w:rPr>
              <w:t>（</w:t>
            </w:r>
            <w:r w:rsidRPr="00071AA1">
              <w:rPr>
                <w:rFonts w:hint="eastAsia"/>
              </w:rPr>
              <w:t xml:space="preserve">Your user has been successfully </w:t>
            </w:r>
            <w:r>
              <w:rPr>
                <w:rFonts w:hint="eastAsia"/>
              </w:rPr>
              <w:t>removed from</w:t>
            </w:r>
            <w:r w:rsidRPr="00071AA1">
              <w:rPr>
                <w:rFonts w:hint="eastAsia"/>
              </w:rPr>
              <w:t xml:space="preserve"> this role.</w:t>
            </w:r>
            <w:r w:rsidRPr="00071AA1">
              <w:rPr>
                <w:rFonts w:hint="eastAsia"/>
              </w:rPr>
              <w:t>）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FE4DC0" w:rsidRDefault="00283AA8" w:rsidP="000E3A96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283AA8" w:rsidP="000E3A9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267A3" w:rsidRDefault="00283AA8" w:rsidP="000E3A96">
            <w:r>
              <w:rPr>
                <w:rFonts w:hint="eastAsia"/>
              </w:rPr>
              <w:t>在角色</w:t>
            </w:r>
            <w:r>
              <w:t>成员列表中</w:t>
            </w:r>
            <w:r>
              <w:rPr>
                <w:rFonts w:hint="eastAsia"/>
              </w:rPr>
              <w:t>删除</w:t>
            </w:r>
            <w:r>
              <w:t>用户，只表示对该用户不在被授权某一个角色，</w:t>
            </w:r>
            <w:r>
              <w:rPr>
                <w:rFonts w:hint="eastAsia"/>
              </w:rPr>
              <w:t>系统</w:t>
            </w:r>
            <w:r>
              <w:t>账户并未被删除；</w:t>
            </w:r>
          </w:p>
          <w:p w:rsidR="00766E88" w:rsidRPr="00883F4B" w:rsidRDefault="00766E88" w:rsidP="00766E88">
            <w:r w:rsidRPr="00766E88">
              <w:t>（</w:t>
            </w:r>
            <w:r w:rsidRPr="00766E88">
              <w:rPr>
                <w:rFonts w:hint="eastAsia"/>
              </w:rPr>
              <w:t>“</w:t>
            </w:r>
            <w:r>
              <w:rPr>
                <w:rFonts w:hint="eastAsia"/>
              </w:rPr>
              <w:t>管理用户</w:t>
            </w:r>
            <w:r w:rsidRPr="00766E88">
              <w:rPr>
                <w:rFonts w:hint="eastAsia"/>
              </w:rPr>
              <w:t>”按钮：</w:t>
            </w:r>
            <w:r w:rsidR="00C16791">
              <w:rPr>
                <w:rFonts w:hint="eastAsia"/>
              </w:rPr>
              <w:t>Users</w:t>
            </w:r>
            <w:r w:rsidRPr="00766E88">
              <w:t>）</w:t>
            </w:r>
          </w:p>
        </w:tc>
      </w:tr>
    </w:tbl>
    <w:p w:rsidR="001267A3" w:rsidRPr="001267A3" w:rsidRDefault="001267A3" w:rsidP="001267A3">
      <w:pPr>
        <w:pStyle w:val="a0"/>
      </w:pPr>
    </w:p>
    <w:p w:rsidR="00716785" w:rsidRDefault="004C5CB0" w:rsidP="003C64BA">
      <w:pPr>
        <w:pStyle w:val="4"/>
      </w:pPr>
      <w:r>
        <w:rPr>
          <w:rFonts w:hint="eastAsia"/>
        </w:rPr>
        <w:t>角色授权</w:t>
      </w:r>
      <w:r w:rsidR="00323126" w:rsidRPr="00323126">
        <w:rPr>
          <w:rFonts w:hint="eastAsia"/>
        </w:rPr>
        <w:t>（</w:t>
      </w:r>
      <w:r w:rsidR="0029252A">
        <w:rPr>
          <w:rFonts w:hint="eastAsia"/>
        </w:rPr>
        <w:t xml:space="preserve">Manage </w:t>
      </w:r>
      <w:r w:rsidR="00E70F00">
        <w:rPr>
          <w:rFonts w:hint="eastAsia"/>
        </w:rPr>
        <w:t>Role</w:t>
      </w:r>
      <w:r w:rsidR="00544706">
        <w:rPr>
          <w:rFonts w:hint="eastAsia"/>
        </w:rPr>
        <w:t xml:space="preserve"> Permissions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6785" w:rsidRPr="00883F4B" w:rsidTr="000E3A96">
        <w:tc>
          <w:tcPr>
            <w:tcW w:w="1384" w:type="dxa"/>
            <w:shd w:val="clear" w:color="auto" w:fill="D9D9D9"/>
            <w:vAlign w:val="center"/>
          </w:tcPr>
          <w:p w:rsidR="00716785" w:rsidRPr="00883F4B" w:rsidRDefault="00716785" w:rsidP="000E3A9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6785" w:rsidRPr="00883F4B" w:rsidRDefault="000929EF" w:rsidP="000E3A96">
            <w:pPr>
              <w:rPr>
                <w:iCs/>
              </w:rPr>
            </w:pPr>
            <w:r>
              <w:rPr>
                <w:iCs/>
              </w:rPr>
              <w:t>Jk014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6785" w:rsidRPr="00883F4B" w:rsidRDefault="00716785" w:rsidP="000E3A9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6785" w:rsidRPr="00883F4B" w:rsidRDefault="00716785" w:rsidP="000E3A96">
            <w:pPr>
              <w:rPr>
                <w:iCs/>
              </w:rPr>
            </w:pPr>
          </w:p>
        </w:tc>
      </w:tr>
      <w:tr w:rsidR="00716785" w:rsidRPr="00883F4B" w:rsidTr="000E3A96">
        <w:tc>
          <w:tcPr>
            <w:tcW w:w="1384" w:type="dxa"/>
            <w:shd w:val="clear" w:color="auto" w:fill="D9D9D9"/>
            <w:vAlign w:val="center"/>
          </w:tcPr>
          <w:p w:rsidR="00716785" w:rsidRPr="00883F4B" w:rsidRDefault="00716785" w:rsidP="000E3A9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6785" w:rsidRPr="00883F4B" w:rsidRDefault="00716785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权限</w:t>
            </w:r>
            <w:r>
              <w:rPr>
                <w:iCs/>
              </w:rPr>
              <w:t>授权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6785" w:rsidRPr="00883F4B" w:rsidRDefault="00716785" w:rsidP="000E3A9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6785" w:rsidRPr="00883F4B" w:rsidRDefault="00716785" w:rsidP="000E3A96">
            <w:pPr>
              <w:rPr>
                <w:iCs/>
              </w:rPr>
            </w:pPr>
          </w:p>
        </w:tc>
      </w:tr>
      <w:tr w:rsidR="00716785" w:rsidRPr="00883F4B" w:rsidTr="000E3A9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6785" w:rsidRPr="00883F4B" w:rsidRDefault="00716785" w:rsidP="000E3A9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6785" w:rsidRPr="00883F4B" w:rsidRDefault="00716785" w:rsidP="000E3A96">
            <w:r>
              <w:rPr>
                <w:rFonts w:hint="eastAsia"/>
              </w:rPr>
              <w:t>为</w:t>
            </w:r>
            <w:r>
              <w:t>某个角色</w:t>
            </w:r>
            <w:r>
              <w:rPr>
                <w:rFonts w:hint="eastAsia"/>
              </w:rPr>
              <w:t>设定</w:t>
            </w:r>
            <w:r>
              <w:t>系统功能授权</w:t>
            </w:r>
          </w:p>
        </w:tc>
      </w:tr>
      <w:tr w:rsidR="00716785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6785" w:rsidRPr="00883F4B" w:rsidRDefault="00716785" w:rsidP="000E3A9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16785" w:rsidRDefault="00716785" w:rsidP="000E3A9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角色列表</w:t>
            </w:r>
            <w:r>
              <w:rPr>
                <w:iCs/>
              </w:rPr>
              <w:t>中，选择一个角色，对其进行功能权限授权</w:t>
            </w:r>
          </w:p>
          <w:p w:rsidR="00716785" w:rsidRPr="00A13C39" w:rsidRDefault="00716785" w:rsidP="007D1B8C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系统</w:t>
            </w:r>
            <w:r>
              <w:rPr>
                <w:iCs/>
              </w:rPr>
              <w:t>功能</w:t>
            </w:r>
            <w:r>
              <w:rPr>
                <w:rFonts w:hint="eastAsia"/>
                <w:iCs/>
              </w:rPr>
              <w:t>树</w:t>
            </w:r>
            <w:r w:rsidR="00E70F00" w:rsidRPr="00E70F00">
              <w:rPr>
                <w:rFonts w:hint="eastAsia"/>
                <w:iCs/>
              </w:rPr>
              <w:t>（</w:t>
            </w:r>
            <w:r w:rsidR="007D1B8C">
              <w:rPr>
                <w:rFonts w:hint="eastAsia"/>
                <w:iCs/>
              </w:rPr>
              <w:t xml:space="preserve">Tree of </w:t>
            </w:r>
            <w:r w:rsidR="006D4ECD">
              <w:rPr>
                <w:rFonts w:hint="eastAsia"/>
                <w:iCs/>
              </w:rPr>
              <w:t>Permissions</w:t>
            </w:r>
            <w:r w:rsidR="00E70F00" w:rsidRPr="00E70F00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默认全部</w:t>
            </w:r>
            <w:r>
              <w:rPr>
                <w:rFonts w:hint="eastAsia"/>
                <w:iCs/>
              </w:rPr>
              <w:t>选择，</w:t>
            </w:r>
            <w:r>
              <w:rPr>
                <w:iCs/>
              </w:rPr>
              <w:t>可进行</w:t>
            </w:r>
            <w:r w:rsidR="00283360">
              <w:rPr>
                <w:rFonts w:hint="eastAsia"/>
                <w:iCs/>
              </w:rPr>
              <w:t>多</w:t>
            </w:r>
            <w:r>
              <w:rPr>
                <w:rFonts w:hint="eastAsia"/>
                <w:iCs/>
              </w:rPr>
              <w:t>个勾选</w:t>
            </w:r>
            <w:r>
              <w:rPr>
                <w:iCs/>
              </w:rPr>
              <w:t>；</w:t>
            </w:r>
          </w:p>
        </w:tc>
      </w:tr>
      <w:tr w:rsidR="00716785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6785" w:rsidRPr="00883F4B" w:rsidRDefault="00716785" w:rsidP="000E3A96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6785" w:rsidRPr="00883F4B" w:rsidRDefault="00716785" w:rsidP="000E3A96">
            <w:r>
              <w:rPr>
                <w:rFonts w:hint="eastAsia"/>
              </w:rPr>
              <w:t>权限</w:t>
            </w:r>
            <w:r>
              <w:t>授权成功！</w:t>
            </w:r>
            <w:r w:rsidR="00256E24">
              <w:rPr>
                <w:rFonts w:hint="eastAsia"/>
              </w:rPr>
              <w:t>（</w:t>
            </w:r>
            <w:r w:rsidR="00256E24">
              <w:rPr>
                <w:rFonts w:hint="eastAsia"/>
              </w:rPr>
              <w:t>The permissions of this role ha</w:t>
            </w:r>
            <w:r w:rsidR="00375CB9">
              <w:rPr>
                <w:rFonts w:hint="eastAsia"/>
              </w:rPr>
              <w:t>ve</w:t>
            </w:r>
            <w:r w:rsidR="00256E24">
              <w:rPr>
                <w:rFonts w:hint="eastAsia"/>
              </w:rPr>
              <w:t xml:space="preserve"> been successfully updated!</w:t>
            </w:r>
            <w:r w:rsidR="00256E24">
              <w:rPr>
                <w:rFonts w:hint="eastAsia"/>
              </w:rPr>
              <w:t>）</w:t>
            </w:r>
          </w:p>
        </w:tc>
      </w:tr>
      <w:tr w:rsidR="00716785" w:rsidRPr="00883F4B" w:rsidTr="000E3A96">
        <w:tc>
          <w:tcPr>
            <w:tcW w:w="1384" w:type="dxa"/>
            <w:shd w:val="clear" w:color="auto" w:fill="D9D9D9"/>
            <w:vAlign w:val="center"/>
          </w:tcPr>
          <w:p w:rsidR="00716785" w:rsidRPr="00883F4B" w:rsidRDefault="00716785" w:rsidP="000E3A96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6785" w:rsidRPr="00FE4DC0" w:rsidRDefault="00716785" w:rsidP="000E3A96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6785" w:rsidRPr="00883F4B" w:rsidTr="000E3A96">
        <w:tc>
          <w:tcPr>
            <w:tcW w:w="1384" w:type="dxa"/>
            <w:shd w:val="clear" w:color="auto" w:fill="D9D9D9"/>
            <w:vAlign w:val="center"/>
          </w:tcPr>
          <w:p w:rsidR="00716785" w:rsidRPr="00883F4B" w:rsidRDefault="00716785" w:rsidP="000E3A9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6785" w:rsidRPr="00883F4B" w:rsidRDefault="00716785" w:rsidP="000E3A9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16785" w:rsidRPr="00883F4B" w:rsidTr="000E3A96">
        <w:tc>
          <w:tcPr>
            <w:tcW w:w="1384" w:type="dxa"/>
            <w:shd w:val="clear" w:color="auto" w:fill="D9D9D9"/>
            <w:vAlign w:val="center"/>
          </w:tcPr>
          <w:p w:rsidR="00716785" w:rsidRPr="00883F4B" w:rsidRDefault="00716785" w:rsidP="000E3A9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53A0F" w:rsidRDefault="00420337" w:rsidP="000E3A96">
            <w:r>
              <w:rPr>
                <w:rFonts w:hint="eastAsia"/>
              </w:rPr>
              <w:t>权限</w:t>
            </w:r>
            <w:r>
              <w:t>设定，只针对于某一个角色，不单独对用户设定；</w:t>
            </w:r>
          </w:p>
          <w:p w:rsidR="00B14D0B" w:rsidRPr="00883F4B" w:rsidRDefault="00B14D0B" w:rsidP="00B14D0B">
            <w:r w:rsidRPr="00B14D0B">
              <w:t>（</w:t>
            </w:r>
            <w:r w:rsidRPr="00B14D0B">
              <w:rPr>
                <w:rFonts w:hint="eastAsia"/>
              </w:rPr>
              <w:t>“管理</w:t>
            </w:r>
            <w:r>
              <w:rPr>
                <w:rFonts w:hint="eastAsia"/>
              </w:rPr>
              <w:t>权限</w:t>
            </w:r>
            <w:r w:rsidRPr="00B14D0B">
              <w:rPr>
                <w:rFonts w:hint="eastAsia"/>
              </w:rPr>
              <w:t>”按钮：</w:t>
            </w:r>
            <w:r>
              <w:rPr>
                <w:rFonts w:hint="eastAsia"/>
              </w:rPr>
              <w:t>Permissions</w:t>
            </w:r>
            <w:r w:rsidRPr="00B14D0B">
              <w:t>）</w:t>
            </w:r>
          </w:p>
        </w:tc>
      </w:tr>
    </w:tbl>
    <w:p w:rsidR="00716785" w:rsidRPr="00420337" w:rsidRDefault="00716785" w:rsidP="00716785">
      <w:pPr>
        <w:pStyle w:val="a0"/>
        <w:ind w:firstLineChars="0" w:firstLine="0"/>
      </w:pPr>
    </w:p>
    <w:p w:rsidR="00D55654" w:rsidRPr="00D55654" w:rsidRDefault="00D55654" w:rsidP="00711B0D">
      <w:pPr>
        <w:pStyle w:val="2"/>
      </w:pPr>
      <w:bookmarkStart w:id="156" w:name="_Toc430873003"/>
      <w:r>
        <w:rPr>
          <w:rFonts w:hint="eastAsia"/>
        </w:rPr>
        <w:t>数据</w:t>
      </w:r>
      <w:r>
        <w:t>维护</w:t>
      </w:r>
      <w:r w:rsidR="00323126" w:rsidRPr="00323126">
        <w:rPr>
          <w:rFonts w:hint="eastAsia"/>
        </w:rPr>
        <w:t>（</w:t>
      </w:r>
      <w:r w:rsidR="00E35788">
        <w:rPr>
          <w:rFonts w:hint="eastAsia"/>
        </w:rPr>
        <w:t>Data</w:t>
      </w:r>
      <w:r w:rsidR="00DF1F7B">
        <w:rPr>
          <w:rFonts w:hint="eastAsia"/>
        </w:rPr>
        <w:t xml:space="preserve"> Maintenance</w:t>
      </w:r>
      <w:r w:rsidR="00323126" w:rsidRPr="00323126">
        <w:rPr>
          <w:rFonts w:hint="eastAsia"/>
        </w:rPr>
        <w:t>）</w:t>
      </w:r>
      <w:bookmarkEnd w:id="156"/>
    </w:p>
    <w:p w:rsidR="000E3A96" w:rsidRDefault="00792CBC" w:rsidP="003C64BA">
      <w:pPr>
        <w:pStyle w:val="3"/>
      </w:pPr>
      <w:bookmarkStart w:id="157" w:name="_Toc430873004"/>
      <w:r>
        <w:rPr>
          <w:rFonts w:hint="eastAsia"/>
        </w:rPr>
        <w:t>行政</w:t>
      </w:r>
      <w:r w:rsidR="000E3A96">
        <w:rPr>
          <w:rFonts w:hint="eastAsia"/>
        </w:rPr>
        <w:t>区域</w:t>
      </w:r>
      <w:r w:rsidR="00323126" w:rsidRPr="00323126">
        <w:rPr>
          <w:rFonts w:hint="eastAsia"/>
        </w:rPr>
        <w:t>（</w:t>
      </w:r>
      <w:r w:rsidR="00376757">
        <w:rPr>
          <w:rFonts w:hint="eastAsia"/>
        </w:rPr>
        <w:t>Administrative Areas</w:t>
      </w:r>
      <w:r w:rsidR="00323126" w:rsidRPr="00323126">
        <w:rPr>
          <w:rFonts w:hint="eastAsia"/>
        </w:rPr>
        <w:t>）</w:t>
      </w:r>
      <w:bookmarkEnd w:id="157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0E3A96" w:rsidRPr="00883F4B" w:rsidRDefault="008A768D" w:rsidP="000E3A96">
            <w:pPr>
              <w:rPr>
                <w:iCs/>
              </w:rPr>
            </w:pPr>
            <w:r>
              <w:rPr>
                <w:iCs/>
              </w:rPr>
              <w:t>Jk015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0E3A96" w:rsidRPr="00883F4B" w:rsidRDefault="000E3A96" w:rsidP="000E3A96">
            <w:pPr>
              <w:rPr>
                <w:iCs/>
              </w:rPr>
            </w:pPr>
          </w:p>
        </w:tc>
      </w:tr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0E3A96" w:rsidRDefault="005A4A4B" w:rsidP="000E3A96">
            <w:pPr>
              <w:rPr>
                <w:iCs/>
              </w:rPr>
            </w:pPr>
            <w:r>
              <w:rPr>
                <w:iCs/>
              </w:rPr>
              <w:t>区域</w:t>
            </w:r>
            <w:r>
              <w:rPr>
                <w:rFonts w:hint="eastAsia"/>
                <w:iCs/>
              </w:rPr>
              <w:t>列表</w:t>
            </w:r>
          </w:p>
          <w:p w:rsidR="00F32F8F" w:rsidRPr="00883F4B" w:rsidRDefault="00F32F8F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Administrative Areas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E3A96" w:rsidRPr="00883F4B" w:rsidRDefault="000E3A96" w:rsidP="000E3A9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0E3A96" w:rsidRPr="00883F4B" w:rsidRDefault="000E3A96" w:rsidP="000E3A96">
            <w:pPr>
              <w:rPr>
                <w:iCs/>
              </w:rPr>
            </w:pPr>
          </w:p>
        </w:tc>
      </w:tr>
      <w:tr w:rsidR="000E3A96" w:rsidRPr="00883F4B" w:rsidTr="000E3A9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0E3A96" w:rsidRPr="00883F4B" w:rsidRDefault="000E3A96" w:rsidP="000E3A96">
            <w:r>
              <w:t>区域</w:t>
            </w:r>
            <w:r>
              <w:rPr>
                <w:rFonts w:hint="eastAsia"/>
              </w:rPr>
              <w:t>划分</w:t>
            </w:r>
            <w:r>
              <w:t>信息</w:t>
            </w:r>
          </w:p>
        </w:tc>
      </w:tr>
      <w:tr w:rsidR="000E3A96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0E3A96" w:rsidRPr="000E3A96" w:rsidRDefault="005A4A4B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0E3A96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0E3A96" w:rsidRDefault="005A4A4B" w:rsidP="000E3A96">
            <w:r>
              <w:rPr>
                <w:rFonts w:hint="eastAsia"/>
              </w:rPr>
              <w:t>行政</w:t>
            </w:r>
            <w:r>
              <w:t>区域列表：</w:t>
            </w:r>
          </w:p>
          <w:p w:rsidR="005A4A4B" w:rsidRDefault="005A4A4B" w:rsidP="003967F2">
            <w:pPr>
              <w:pStyle w:val="a8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编号</w:t>
            </w:r>
            <w:r w:rsidR="00444194" w:rsidRPr="00444194">
              <w:rPr>
                <w:rFonts w:hint="eastAsia"/>
                <w:iCs/>
              </w:rPr>
              <w:t>（</w:t>
            </w:r>
            <w:r w:rsidR="00FE4DC9">
              <w:rPr>
                <w:rFonts w:hint="eastAsia"/>
                <w:iCs/>
              </w:rPr>
              <w:t>Area Code</w:t>
            </w:r>
            <w:r w:rsidR="00444194" w:rsidRPr="00444194">
              <w:rPr>
                <w:rFonts w:hint="eastAsia"/>
                <w:iCs/>
              </w:rPr>
              <w:t>）</w:t>
            </w:r>
            <w:r>
              <w:t>：</w:t>
            </w:r>
          </w:p>
          <w:p w:rsidR="005A4A4B" w:rsidRPr="00883F4B" w:rsidRDefault="00525BEC" w:rsidP="003967F2">
            <w:pPr>
              <w:pStyle w:val="a8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省市名称</w:t>
            </w:r>
            <w:r w:rsidR="00444194" w:rsidRPr="00444194">
              <w:rPr>
                <w:rFonts w:hint="eastAsia"/>
                <w:iCs/>
              </w:rPr>
              <w:t>（</w:t>
            </w:r>
            <w:r w:rsidR="00FE4DC9">
              <w:rPr>
                <w:rFonts w:hint="eastAsia"/>
                <w:iCs/>
              </w:rPr>
              <w:t>Area Name</w:t>
            </w:r>
            <w:r w:rsidR="00444194" w:rsidRPr="00444194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</w:tc>
      </w:tr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0E3A96" w:rsidRPr="00FE4DC0" w:rsidRDefault="005A4A4B" w:rsidP="000E3A96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0E3A96" w:rsidRPr="00883F4B" w:rsidRDefault="005A4A4B" w:rsidP="000E3A9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0E3A96" w:rsidRPr="00883F4B" w:rsidRDefault="008A768D" w:rsidP="000E3A96">
            <w:r>
              <w:rPr>
                <w:rFonts w:hint="eastAsia"/>
              </w:rPr>
              <w:t>系统默认值，不需手动添加；</w:t>
            </w:r>
          </w:p>
        </w:tc>
      </w:tr>
    </w:tbl>
    <w:p w:rsidR="000E3A96" w:rsidRPr="000E3A96" w:rsidRDefault="000E3A96" w:rsidP="000E3A96">
      <w:pPr>
        <w:pStyle w:val="a0"/>
      </w:pPr>
    </w:p>
    <w:p w:rsidR="00411243" w:rsidRDefault="008A768D" w:rsidP="003C64BA">
      <w:pPr>
        <w:pStyle w:val="3"/>
      </w:pPr>
      <w:bookmarkStart w:id="158" w:name="_Toc430873005"/>
      <w:r>
        <w:rPr>
          <w:rFonts w:hint="eastAsia"/>
        </w:rPr>
        <w:t>部门</w:t>
      </w:r>
      <w:r w:rsidR="00411243">
        <w:t>管理</w:t>
      </w:r>
      <w:r w:rsidR="00323126" w:rsidRPr="00323126">
        <w:rPr>
          <w:rFonts w:hint="eastAsia"/>
        </w:rPr>
        <w:t>（</w:t>
      </w:r>
      <w:r w:rsidR="00376757">
        <w:rPr>
          <w:rFonts w:hint="eastAsia"/>
        </w:rPr>
        <w:t>Institutions</w:t>
      </w:r>
      <w:r w:rsidR="00323126" w:rsidRPr="00323126">
        <w:rPr>
          <w:rFonts w:hint="eastAsia"/>
        </w:rPr>
        <w:t>）</w:t>
      </w:r>
      <w:bookmarkEnd w:id="158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0E3A96" w:rsidRPr="00883F4B" w:rsidRDefault="008A768D" w:rsidP="000E3A96">
            <w:pPr>
              <w:rPr>
                <w:iCs/>
              </w:rPr>
            </w:pPr>
            <w:r>
              <w:rPr>
                <w:iCs/>
              </w:rPr>
              <w:t>Jk016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0E3A96" w:rsidRPr="00883F4B" w:rsidRDefault="000E3A96" w:rsidP="000E3A96">
            <w:pPr>
              <w:rPr>
                <w:iCs/>
              </w:rPr>
            </w:pPr>
          </w:p>
        </w:tc>
      </w:tr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0E3A96" w:rsidRDefault="008A768D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部门</w:t>
            </w:r>
            <w:r w:rsidR="000E3A96">
              <w:rPr>
                <w:rFonts w:hint="eastAsia"/>
                <w:iCs/>
              </w:rPr>
              <w:t>信息</w:t>
            </w:r>
            <w:r w:rsidR="000E3A96">
              <w:rPr>
                <w:iCs/>
              </w:rPr>
              <w:t>列表</w:t>
            </w:r>
          </w:p>
          <w:p w:rsidR="00D54DB6" w:rsidRPr="00883F4B" w:rsidRDefault="00D54DB6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Institutions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E3A96" w:rsidRPr="00883F4B" w:rsidRDefault="000E3A96" w:rsidP="000E3A9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0E3A96" w:rsidRPr="00883F4B" w:rsidRDefault="000E3A96" w:rsidP="000E3A96">
            <w:pPr>
              <w:rPr>
                <w:iCs/>
              </w:rPr>
            </w:pPr>
          </w:p>
        </w:tc>
      </w:tr>
      <w:tr w:rsidR="000E3A96" w:rsidRPr="00883F4B" w:rsidTr="000E3A9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0E3A96" w:rsidRPr="00883F4B" w:rsidRDefault="008A768D" w:rsidP="000E3A96">
            <w:r>
              <w:rPr>
                <w:rFonts w:hint="eastAsia"/>
              </w:rPr>
              <w:t>部门</w:t>
            </w:r>
            <w:r w:rsidR="000E3A96">
              <w:t>信息列表</w:t>
            </w:r>
            <w:r>
              <w:rPr>
                <w:rFonts w:hint="eastAsia"/>
              </w:rPr>
              <w:t>，</w:t>
            </w:r>
            <w:r>
              <w:t>包括分公司和代理商</w:t>
            </w:r>
          </w:p>
        </w:tc>
      </w:tr>
      <w:tr w:rsidR="000E3A96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0E3A96" w:rsidRDefault="000E3A96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401216" w:rsidRDefault="00401216" w:rsidP="000E3A96">
            <w:pPr>
              <w:rPr>
                <w:iCs/>
              </w:rPr>
            </w:pPr>
            <w:r>
              <w:rPr>
                <w:iCs/>
              </w:rPr>
              <w:t>部门编码</w:t>
            </w:r>
            <w:r w:rsidR="00444194" w:rsidRPr="00444194">
              <w:rPr>
                <w:rFonts w:hint="eastAsia"/>
                <w:iCs/>
              </w:rPr>
              <w:t>（</w:t>
            </w:r>
            <w:r w:rsidR="009B4769">
              <w:rPr>
                <w:rFonts w:hint="eastAsia"/>
                <w:iCs/>
              </w:rPr>
              <w:t>Institution Code</w:t>
            </w:r>
            <w:r w:rsidR="00444194" w:rsidRPr="00444194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0E3A96" w:rsidRPr="000E3A96" w:rsidRDefault="008A768D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部门</w:t>
            </w:r>
            <w:r w:rsidR="000E3A96">
              <w:rPr>
                <w:iCs/>
              </w:rPr>
              <w:t>名称</w:t>
            </w:r>
            <w:r w:rsidR="00444194" w:rsidRPr="00444194">
              <w:rPr>
                <w:rFonts w:hint="eastAsia"/>
                <w:iCs/>
              </w:rPr>
              <w:t>（</w:t>
            </w:r>
            <w:r w:rsidR="009B4769">
              <w:rPr>
                <w:rFonts w:hint="eastAsia"/>
                <w:iCs/>
              </w:rPr>
              <w:t>Institution Name</w:t>
            </w:r>
            <w:r w:rsidR="00444194" w:rsidRPr="00444194">
              <w:rPr>
                <w:rFonts w:hint="eastAsia"/>
                <w:iCs/>
              </w:rPr>
              <w:t>）</w:t>
            </w:r>
            <w:r w:rsidR="000E3A96">
              <w:rPr>
                <w:iCs/>
              </w:rPr>
              <w:t>：</w:t>
            </w:r>
          </w:p>
        </w:tc>
      </w:tr>
      <w:tr w:rsidR="000E3A96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0E3A96" w:rsidRDefault="000E3A96" w:rsidP="000E3A96">
            <w:r>
              <w:rPr>
                <w:rFonts w:hint="eastAsia"/>
              </w:rPr>
              <w:t>列表</w:t>
            </w:r>
            <w:r>
              <w:t>信息：</w:t>
            </w:r>
          </w:p>
          <w:p w:rsidR="00401216" w:rsidRDefault="00401216" w:rsidP="003967F2">
            <w:pPr>
              <w:pStyle w:val="a8"/>
              <w:numPr>
                <w:ilvl w:val="0"/>
                <w:numId w:val="49"/>
              </w:numPr>
              <w:ind w:firstLineChars="0"/>
            </w:pPr>
            <w:r>
              <w:t>部门编码</w:t>
            </w:r>
            <w:r w:rsidR="00FB6DFE" w:rsidRPr="00FB6DFE">
              <w:rPr>
                <w:rFonts w:hint="eastAsia"/>
                <w:iCs/>
              </w:rPr>
              <w:t>（</w:t>
            </w:r>
            <w:r w:rsidR="00131744">
              <w:rPr>
                <w:rFonts w:hint="eastAsia"/>
                <w:iCs/>
              </w:rPr>
              <w:t>Institution Code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0E3A96" w:rsidRDefault="00401216" w:rsidP="005A4A4B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</w:t>
            </w:r>
            <w:r w:rsidR="000E3A96">
              <w:t>名称</w:t>
            </w:r>
            <w:r w:rsidR="00FB6DFE" w:rsidRPr="00FB6DFE">
              <w:rPr>
                <w:rFonts w:hint="eastAsia"/>
                <w:iCs/>
              </w:rPr>
              <w:t>（</w:t>
            </w:r>
            <w:r w:rsidR="00131744">
              <w:rPr>
                <w:rFonts w:hint="eastAsia"/>
                <w:iCs/>
              </w:rPr>
              <w:t>Institution Name</w:t>
            </w:r>
            <w:r w:rsidR="00FB6DFE" w:rsidRPr="00FB6DFE">
              <w:rPr>
                <w:rFonts w:hint="eastAsia"/>
                <w:iCs/>
              </w:rPr>
              <w:t>）</w:t>
            </w:r>
            <w:r w:rsidR="000E3A96">
              <w:t>：</w:t>
            </w:r>
          </w:p>
          <w:p w:rsidR="005E53AF" w:rsidRDefault="005E53AF" w:rsidP="005A4A4B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负责人</w:t>
            </w:r>
            <w:r w:rsidR="00FB6DFE" w:rsidRPr="00FB6DFE">
              <w:rPr>
                <w:rFonts w:hint="eastAsia"/>
                <w:iCs/>
              </w:rPr>
              <w:t>（</w:t>
            </w:r>
            <w:r w:rsidR="00131744">
              <w:rPr>
                <w:rFonts w:hint="eastAsia"/>
                <w:iCs/>
              </w:rPr>
              <w:t>Head</w:t>
            </w:r>
            <w:r w:rsidR="00AF3BCC">
              <w:rPr>
                <w:rFonts w:hint="eastAsia"/>
                <w:iCs/>
              </w:rPr>
              <w:t xml:space="preserve"> of Institution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5E53AF" w:rsidRPr="00883F4B" w:rsidRDefault="00283360" w:rsidP="005405D7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联系</w:t>
            </w:r>
            <w:r w:rsidR="005E53AF">
              <w:t>电话</w:t>
            </w:r>
            <w:r w:rsidR="00FB6DFE" w:rsidRPr="00FB6DFE">
              <w:rPr>
                <w:rFonts w:hint="eastAsia"/>
                <w:iCs/>
              </w:rPr>
              <w:t>（</w:t>
            </w:r>
            <w:r w:rsidR="00131744">
              <w:rPr>
                <w:rFonts w:hint="eastAsia"/>
                <w:iCs/>
              </w:rPr>
              <w:t>Contact Phone</w:t>
            </w:r>
            <w:r w:rsidR="00FB6DFE" w:rsidRPr="00FB6DFE">
              <w:rPr>
                <w:rFonts w:hint="eastAsia"/>
                <w:iCs/>
              </w:rPr>
              <w:t>）</w:t>
            </w:r>
            <w:r w:rsidR="005E53AF">
              <w:t>：</w:t>
            </w:r>
          </w:p>
        </w:tc>
      </w:tr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0E3A96" w:rsidRPr="00FE4DC0" w:rsidRDefault="005E53AF" w:rsidP="000E3A96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0E3A96" w:rsidRPr="00883F4B" w:rsidRDefault="005E53AF" w:rsidP="000E3A9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0E3A96" w:rsidRPr="00883F4B" w:rsidRDefault="005E53AF" w:rsidP="000E3A96">
            <w:r>
              <w:rPr>
                <w:rFonts w:hint="eastAsia"/>
              </w:rPr>
              <w:t>无</w:t>
            </w:r>
          </w:p>
        </w:tc>
      </w:tr>
    </w:tbl>
    <w:p w:rsidR="000E3A96" w:rsidRPr="000E3A96" w:rsidRDefault="000E3A96" w:rsidP="000E3A96">
      <w:pPr>
        <w:pStyle w:val="a0"/>
      </w:pPr>
    </w:p>
    <w:p w:rsidR="00711B0D" w:rsidRDefault="00711B0D" w:rsidP="003C64BA">
      <w:pPr>
        <w:pStyle w:val="4"/>
      </w:pPr>
      <w:r>
        <w:rPr>
          <w:rFonts w:hint="eastAsia"/>
        </w:rPr>
        <w:t>添加</w:t>
      </w:r>
      <w:r w:rsidR="008A768D">
        <w:rPr>
          <w:rFonts w:hint="eastAsia"/>
        </w:rPr>
        <w:t>部门信息</w:t>
      </w:r>
      <w:r w:rsidR="00323126" w:rsidRPr="00323126">
        <w:rPr>
          <w:rFonts w:hint="eastAsia"/>
        </w:rPr>
        <w:t>（</w:t>
      </w:r>
      <w:r w:rsidR="000859E3">
        <w:rPr>
          <w:rFonts w:hint="eastAsia"/>
        </w:rPr>
        <w:t>New</w:t>
      </w:r>
      <w:r w:rsidR="004E550A">
        <w:rPr>
          <w:rFonts w:hint="eastAsia"/>
        </w:rPr>
        <w:t xml:space="preserve"> Institution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>
              <w:rPr>
                <w:iCs/>
              </w:rPr>
              <w:t>Jk0</w:t>
            </w:r>
            <w:r w:rsidR="000929EF">
              <w:rPr>
                <w:iCs/>
              </w:rPr>
              <w:t>17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Pr="00883F4B" w:rsidRDefault="008A768D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添加部门</w:t>
            </w:r>
            <w:r w:rsidR="00B439AD">
              <w:rPr>
                <w:iCs/>
              </w:rPr>
              <w:t>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8A768D" w:rsidP="00711B0D">
            <w:r>
              <w:rPr>
                <w:rFonts w:hint="eastAsia"/>
              </w:rPr>
              <w:t>在系统中添加分公司或代理商信息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965CCD" w:rsidRDefault="00401216" w:rsidP="00965CC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</w:t>
            </w:r>
            <w:r>
              <w:t>编码</w:t>
            </w:r>
            <w:r w:rsidR="00FB6DFE" w:rsidRPr="00FB6DFE">
              <w:rPr>
                <w:rFonts w:hint="eastAsia"/>
                <w:iCs/>
              </w:rPr>
              <w:t>（</w:t>
            </w:r>
            <w:r w:rsidR="00AF3BCC">
              <w:rPr>
                <w:rFonts w:hint="eastAsia"/>
                <w:iCs/>
              </w:rPr>
              <w:t>Institution Code</w:t>
            </w:r>
            <w:r w:rsidR="00FB6DFE" w:rsidRPr="00FB6DFE">
              <w:rPr>
                <w:rFonts w:hint="eastAsia"/>
                <w:iCs/>
              </w:rPr>
              <w:t>）</w:t>
            </w:r>
            <w:r w:rsidR="00965CCD">
              <w:t>：</w:t>
            </w:r>
            <w:ins w:id="159" w:author="Microsoft" w:date="2015-10-21T17:30:00Z">
              <w:r w:rsidR="00A566C2">
                <w:rPr>
                  <w:rFonts w:hint="eastAsia"/>
                </w:rPr>
                <w:t>自动</w:t>
              </w:r>
              <w:r w:rsidR="00A566C2">
                <w:t>生成，</w:t>
              </w:r>
              <w:r w:rsidR="00A566C2" w:rsidDel="00A566C2">
                <w:rPr>
                  <w:rFonts w:hint="eastAsia"/>
                </w:rPr>
                <w:t xml:space="preserve"> </w:t>
              </w:r>
            </w:ins>
            <w:ins w:id="160" w:author="Microsoft" w:date="2015-10-21T17:56:00Z">
              <w:r w:rsidR="00954BEA">
                <w:t>2</w:t>
              </w:r>
              <w:r w:rsidR="00954BEA">
                <w:rPr>
                  <w:rFonts w:hint="eastAsia"/>
                </w:rPr>
                <w:t>位</w:t>
              </w:r>
            </w:ins>
            <w:del w:id="161" w:author="Microsoft" w:date="2015-10-21T17:30:00Z">
              <w:r w:rsidR="00965CCD" w:rsidDel="00A566C2">
                <w:rPr>
                  <w:rFonts w:hint="eastAsia"/>
                </w:rPr>
                <w:delText>必填项</w:delText>
              </w:r>
              <w:r w:rsidR="00965CCD" w:rsidDel="00A566C2">
                <w:delText>，文本输入框；</w:delText>
              </w:r>
              <w:r w:rsidR="005405D7" w:rsidDel="00A566C2">
                <w:rPr>
                  <w:rFonts w:hint="eastAsia"/>
                </w:rPr>
                <w:delText>1-10</w:delText>
              </w:r>
              <w:r w:rsidR="005405D7" w:rsidDel="00A566C2">
                <w:rPr>
                  <w:rFonts w:hint="eastAsia"/>
                </w:rPr>
                <w:delText>；</w:delText>
              </w:r>
            </w:del>
          </w:p>
          <w:p w:rsidR="00965CCD" w:rsidRDefault="00401216" w:rsidP="00965CC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</w:t>
            </w:r>
            <w:r w:rsidR="00965CCD">
              <w:t>名称</w:t>
            </w:r>
            <w:r w:rsidR="00FB6DFE" w:rsidRPr="00FB6DFE">
              <w:rPr>
                <w:rFonts w:hint="eastAsia"/>
                <w:iCs/>
              </w:rPr>
              <w:t>（</w:t>
            </w:r>
            <w:r w:rsidR="00AF3BCC">
              <w:rPr>
                <w:rFonts w:hint="eastAsia"/>
                <w:iCs/>
              </w:rPr>
              <w:t>Institution Name</w:t>
            </w:r>
            <w:r w:rsidR="00FB6DFE" w:rsidRPr="00FB6DFE">
              <w:rPr>
                <w:rFonts w:hint="eastAsia"/>
                <w:iCs/>
              </w:rPr>
              <w:t>）</w:t>
            </w:r>
            <w:r w:rsidR="00965CCD">
              <w:t>：</w:t>
            </w:r>
            <w:r w:rsidR="00965CCD">
              <w:rPr>
                <w:rFonts w:hint="eastAsia"/>
              </w:rPr>
              <w:t>必填项</w:t>
            </w:r>
            <w:r w:rsidR="00965CCD">
              <w:t>，文本输入框；</w:t>
            </w:r>
            <w:r w:rsidR="002E61AB">
              <w:rPr>
                <w:rFonts w:hint="eastAsia"/>
              </w:rPr>
              <w:t>1-</w:t>
            </w:r>
            <w:r w:rsidR="008A768D">
              <w:t>5</w:t>
            </w:r>
            <w:r w:rsidR="002E61AB">
              <w:t>00</w:t>
            </w:r>
            <w:r w:rsidR="002E61AB">
              <w:rPr>
                <w:rFonts w:hint="eastAsia"/>
              </w:rPr>
              <w:t>；</w:t>
            </w:r>
          </w:p>
          <w:p w:rsidR="00965CCD" w:rsidRDefault="00965CCD" w:rsidP="00965CC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负责人</w:t>
            </w:r>
            <w:r w:rsidR="00FB6DFE" w:rsidRPr="00FB6DFE">
              <w:rPr>
                <w:rFonts w:hint="eastAsia"/>
                <w:iCs/>
              </w:rPr>
              <w:t>（</w:t>
            </w:r>
            <w:r w:rsidR="00AF3BCC">
              <w:rPr>
                <w:rFonts w:hint="eastAsia"/>
                <w:iCs/>
              </w:rPr>
              <w:t>Head of Institution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必填项</w:t>
            </w:r>
            <w:r>
              <w:t>，</w:t>
            </w:r>
            <w:r w:rsidR="005405D7">
              <w:rPr>
                <w:rFonts w:hint="eastAsia"/>
              </w:rPr>
              <w:t>下拉</w:t>
            </w:r>
            <w:r w:rsidR="005405D7">
              <w:t>列表选择；</w:t>
            </w:r>
            <w:ins w:id="162" w:author="Microsoft" w:date="2015-10-09T11:31:00Z">
              <w:r w:rsidR="00D11F93">
                <w:rPr>
                  <w:rFonts w:hint="eastAsia"/>
                </w:rPr>
                <w:t>无</w:t>
              </w:r>
              <w:r w:rsidR="00D11F93">
                <w:t>人员列表时默认为</w:t>
              </w:r>
              <w:r w:rsidR="00D11F93">
                <w:t>admin</w:t>
              </w:r>
              <w:r w:rsidR="00D11F93">
                <w:t>；</w:t>
              </w:r>
            </w:ins>
          </w:p>
          <w:p w:rsidR="00965CCD" w:rsidRDefault="00965CCD" w:rsidP="00965CC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联系</w:t>
            </w:r>
            <w:r>
              <w:t>电话</w:t>
            </w:r>
            <w:r w:rsidR="00FB6DFE" w:rsidRPr="00FB6DFE">
              <w:rPr>
                <w:rFonts w:hint="eastAsia"/>
                <w:iCs/>
              </w:rPr>
              <w:t>（</w:t>
            </w:r>
            <w:r w:rsidR="00AF3BCC">
              <w:rPr>
                <w:rFonts w:hint="eastAsia"/>
                <w:iCs/>
              </w:rPr>
              <w:t>Contact Phone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：必填项，文本输入框；</w:t>
            </w:r>
            <w:ins w:id="163" w:author="Microsoft" w:date="2015-11-05T10:20:00Z">
              <w:r w:rsidR="005C14FE">
                <w:rPr>
                  <w:rFonts w:hint="eastAsia"/>
                </w:rPr>
                <w:t>1-15</w:t>
              </w:r>
              <w:r w:rsidR="005C14FE">
                <w:rPr>
                  <w:rFonts w:hint="eastAsia"/>
                </w:rPr>
                <w:t>；</w:t>
              </w:r>
            </w:ins>
          </w:p>
          <w:p w:rsidR="00965CCD" w:rsidRDefault="00EE5759" w:rsidP="00965CC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</w:t>
            </w:r>
            <w:r w:rsidR="00965CCD">
              <w:rPr>
                <w:rFonts w:hint="eastAsia"/>
              </w:rPr>
              <w:t>人数</w:t>
            </w:r>
            <w:r w:rsidR="00FB6DFE" w:rsidRPr="00FB6DFE">
              <w:rPr>
                <w:rFonts w:hint="eastAsia"/>
                <w:iCs/>
              </w:rPr>
              <w:t>（</w:t>
            </w:r>
            <w:r w:rsidR="00AF3BCC">
              <w:rPr>
                <w:rFonts w:hint="eastAsia"/>
                <w:iCs/>
              </w:rPr>
              <w:t>Number of Employees</w:t>
            </w:r>
            <w:r w:rsidR="00FB6DFE" w:rsidRPr="00FB6DFE">
              <w:rPr>
                <w:rFonts w:hint="eastAsia"/>
                <w:iCs/>
              </w:rPr>
              <w:t>）</w:t>
            </w:r>
            <w:r w:rsidR="00965CCD">
              <w:t>：文本框；</w:t>
            </w:r>
            <w:r w:rsidR="009E4F73">
              <w:rPr>
                <w:rFonts w:hint="eastAsia"/>
              </w:rPr>
              <w:t>1-10</w:t>
            </w:r>
            <w:r w:rsidR="009E4F73">
              <w:rPr>
                <w:rFonts w:hint="eastAsia"/>
              </w:rPr>
              <w:t>；</w:t>
            </w:r>
          </w:p>
          <w:p w:rsidR="00965CCD" w:rsidRDefault="00965CCD" w:rsidP="00965CCD">
            <w:pPr>
              <w:pStyle w:val="a8"/>
              <w:numPr>
                <w:ilvl w:val="0"/>
                <w:numId w:val="3"/>
              </w:numPr>
              <w:ind w:firstLineChars="0"/>
              <w:rPr>
                <w:ins w:id="164" w:author="Microsoft" w:date="2015-10-10T15:59:00Z"/>
              </w:rPr>
            </w:pPr>
            <w:r>
              <w:t>地址</w:t>
            </w:r>
            <w:r w:rsidR="00FB6DFE" w:rsidRPr="00FB6DFE">
              <w:rPr>
                <w:rFonts w:hint="eastAsia"/>
                <w:iCs/>
              </w:rPr>
              <w:t>（</w:t>
            </w:r>
            <w:r w:rsidR="00AF3BCC">
              <w:rPr>
                <w:rFonts w:hint="eastAsia"/>
                <w:iCs/>
              </w:rPr>
              <w:t>Address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：文本框，</w:t>
            </w:r>
            <w:r>
              <w:rPr>
                <w:rFonts w:hint="eastAsia"/>
              </w:rPr>
              <w:t>1</w:t>
            </w:r>
            <w:r w:rsidR="002E61AB">
              <w:t>-5</w:t>
            </w:r>
            <w:r>
              <w:t>00</w:t>
            </w:r>
            <w:r>
              <w:rPr>
                <w:rFonts w:hint="eastAsia"/>
              </w:rPr>
              <w:t>字符</w:t>
            </w:r>
            <w:r>
              <w:t>；</w:t>
            </w:r>
          </w:p>
          <w:p w:rsidR="00135DEF" w:rsidRDefault="00135DEF" w:rsidP="00965CCD">
            <w:pPr>
              <w:pStyle w:val="a8"/>
              <w:numPr>
                <w:ilvl w:val="0"/>
                <w:numId w:val="3"/>
              </w:numPr>
              <w:ind w:firstLineChars="0"/>
              <w:rPr>
                <w:ins w:id="165" w:author="Microsoft" w:date="2015-10-10T16:00:00Z"/>
              </w:rPr>
            </w:pPr>
            <w:ins w:id="166" w:author="Microsoft" w:date="2015-10-10T16:00:00Z">
              <w:r>
                <w:rPr>
                  <w:rFonts w:hint="eastAsia"/>
                </w:rPr>
                <w:t>所属公司（</w:t>
              </w:r>
              <w:r>
                <w:t>parent Institution</w:t>
              </w:r>
              <w:r>
                <w:t>）：</w:t>
              </w:r>
              <w:r>
                <w:rPr>
                  <w:rFonts w:hint="eastAsia"/>
                </w:rPr>
                <w:t>下拉</w:t>
              </w:r>
            </w:ins>
            <w:ins w:id="167" w:author="Microsoft" w:date="2015-10-10T16:01:00Z">
              <w:r>
                <w:rPr>
                  <w:rFonts w:hint="eastAsia"/>
                </w:rPr>
                <w:t>列表</w:t>
              </w:r>
              <w:r>
                <w:t>选择</w:t>
              </w:r>
            </w:ins>
          </w:p>
          <w:p w:rsidR="00135DEF" w:rsidRDefault="00135DEF" w:rsidP="00965CCD">
            <w:pPr>
              <w:pStyle w:val="a8"/>
              <w:numPr>
                <w:ilvl w:val="0"/>
                <w:numId w:val="3"/>
              </w:numPr>
              <w:ind w:firstLineChars="0"/>
            </w:pPr>
            <w:ins w:id="168" w:author="Microsoft" w:date="2015-10-10T16:01:00Z">
              <w:r>
                <w:rPr>
                  <w:rFonts w:hint="eastAsia"/>
                </w:rPr>
                <w:t>部门</w:t>
              </w:r>
              <w:r>
                <w:t>类型</w:t>
              </w:r>
            </w:ins>
            <w:ins w:id="169" w:author="Microsoft" w:date="2015-10-10T16:02:00Z">
              <w:r>
                <w:rPr>
                  <w:rFonts w:hint="eastAsia"/>
                </w:rPr>
                <w:t>（</w:t>
              </w:r>
              <w:r>
                <w:rPr>
                  <w:rFonts w:ascii="微软雅黑" w:eastAsia="微软雅黑" w:hAnsi="微软雅黑" w:hint="eastAsia"/>
                  <w:color w:val="2F332A"/>
                  <w:szCs w:val="21"/>
                  <w:shd w:val="clear" w:color="auto" w:fill="FFFFFF"/>
                </w:rPr>
                <w:t>Type of Institution</w:t>
              </w:r>
              <w:r>
                <w:t>）</w:t>
              </w:r>
            </w:ins>
            <w:ins w:id="170" w:author="Microsoft" w:date="2015-10-10T16:01:00Z">
              <w:r>
                <w:t>：</w:t>
              </w:r>
              <w:r>
                <w:rPr>
                  <w:rFonts w:hint="eastAsia"/>
                </w:rPr>
                <w:t>下拉列表：</w:t>
              </w:r>
              <w:r>
                <w:t>分公司、代理商</w:t>
              </w:r>
            </w:ins>
          </w:p>
          <w:p w:rsidR="008A768D" w:rsidRPr="009E4F73" w:rsidRDefault="00965CCD" w:rsidP="009E4F73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</w:rPr>
              <w:t>管辖</w:t>
            </w:r>
            <w:r>
              <w:t>区域</w:t>
            </w:r>
            <w:r w:rsidR="00FB6DFE" w:rsidRPr="00FB6DFE">
              <w:rPr>
                <w:rFonts w:hint="eastAsia"/>
                <w:iCs/>
              </w:rPr>
              <w:t>（</w:t>
            </w:r>
            <w:r w:rsidR="00AF3BCC">
              <w:rPr>
                <w:rFonts w:hint="eastAsia"/>
                <w:iCs/>
              </w:rPr>
              <w:t>Administrative Area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弹出</w:t>
            </w:r>
            <w:r>
              <w:t>行政区域树型选择页面</w:t>
            </w:r>
            <w:r>
              <w:rPr>
                <w:rFonts w:hint="eastAsia"/>
              </w:rPr>
              <w:t>，对其</w:t>
            </w:r>
            <w:r>
              <w:t>所管辖的区域进行勾选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965CCD" w:rsidP="00711B0D">
            <w:r>
              <w:rPr>
                <w:rFonts w:hint="eastAsia"/>
              </w:rPr>
              <w:t>添加</w:t>
            </w:r>
            <w:r>
              <w:t>信息成功！</w:t>
            </w:r>
            <w:r w:rsidR="00C328F7">
              <w:rPr>
                <w:rFonts w:hint="eastAsia"/>
              </w:rPr>
              <w:t>（</w:t>
            </w:r>
            <w:r w:rsidR="00C328F7">
              <w:rPr>
                <w:rFonts w:hint="eastAsia"/>
              </w:rPr>
              <w:t>Your institution has been successfully added!</w:t>
            </w:r>
            <w:r w:rsidR="00C328F7">
              <w:rPr>
                <w:rFonts w:hint="eastAsia"/>
              </w:rPr>
              <w:t>）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965CCD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8033FB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部门</w:t>
            </w:r>
            <w:r>
              <w:rPr>
                <w:bCs/>
                <w:iCs/>
              </w:rPr>
              <w:t>编码不可重复；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AF3BCC" w:rsidP="00AF3BCC">
            <w:r w:rsidRPr="00AF3BCC">
              <w:t>（</w:t>
            </w:r>
            <w:r w:rsidRPr="00AF3BCC">
              <w:rPr>
                <w:rFonts w:hint="eastAsia"/>
              </w:rPr>
              <w:t>“</w:t>
            </w:r>
            <w:r>
              <w:rPr>
                <w:rFonts w:hint="eastAsia"/>
              </w:rPr>
              <w:t>添加部门信息</w:t>
            </w:r>
            <w:r w:rsidRPr="00AF3BCC">
              <w:rPr>
                <w:rFonts w:hint="eastAsia"/>
              </w:rPr>
              <w:t>”按钮：</w:t>
            </w:r>
            <w:r w:rsidRPr="00AF3BCC">
              <w:rPr>
                <w:rFonts w:hint="eastAsia"/>
              </w:rPr>
              <w:t>New</w:t>
            </w:r>
            <w:r>
              <w:rPr>
                <w:rFonts w:hint="eastAsia"/>
              </w:rPr>
              <w:t xml:space="preserve"> Institution</w:t>
            </w:r>
            <w:r w:rsidRPr="00AF3BCC">
              <w:t>）</w:t>
            </w:r>
          </w:p>
        </w:tc>
      </w:tr>
    </w:tbl>
    <w:p w:rsidR="00711B0D" w:rsidRPr="00711B0D" w:rsidRDefault="00711B0D" w:rsidP="00711B0D">
      <w:pPr>
        <w:pStyle w:val="a0"/>
      </w:pPr>
    </w:p>
    <w:p w:rsidR="00985277" w:rsidRDefault="00985277" w:rsidP="003C64BA">
      <w:pPr>
        <w:pStyle w:val="4"/>
      </w:pPr>
      <w:r>
        <w:rPr>
          <w:rFonts w:hint="eastAsia"/>
        </w:rPr>
        <w:lastRenderedPageBreak/>
        <w:t>部门</w:t>
      </w:r>
      <w:r w:rsidR="00287DF4">
        <w:rPr>
          <w:rFonts w:hint="eastAsia"/>
        </w:rPr>
        <w:t>详细</w:t>
      </w:r>
      <w:r>
        <w:rPr>
          <w:rFonts w:hint="eastAsia"/>
        </w:rPr>
        <w:t>信息</w:t>
      </w:r>
      <w:r w:rsidR="00323126" w:rsidRPr="00323126">
        <w:rPr>
          <w:rFonts w:hint="eastAsia"/>
        </w:rPr>
        <w:t>（</w:t>
      </w:r>
      <w:r w:rsidR="004E550A">
        <w:rPr>
          <w:rFonts w:hint="eastAsia"/>
        </w:rPr>
        <w:t xml:space="preserve">Institution </w:t>
      </w:r>
      <w:r w:rsidR="00F763A9">
        <w:rPr>
          <w:rFonts w:hint="eastAsia"/>
        </w:rPr>
        <w:t>Details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985277" w:rsidRPr="00883F4B" w:rsidTr="006C404A">
        <w:tc>
          <w:tcPr>
            <w:tcW w:w="1384" w:type="dxa"/>
            <w:shd w:val="clear" w:color="auto" w:fill="D9D9D9"/>
            <w:vAlign w:val="center"/>
          </w:tcPr>
          <w:p w:rsidR="00985277" w:rsidRPr="00883F4B" w:rsidRDefault="00985277" w:rsidP="006C404A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985277" w:rsidRPr="00883F4B" w:rsidRDefault="00985277" w:rsidP="006C404A">
            <w:pPr>
              <w:rPr>
                <w:iCs/>
              </w:rPr>
            </w:pPr>
            <w:r>
              <w:rPr>
                <w:iCs/>
              </w:rPr>
              <w:t>Jk018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985277" w:rsidRPr="00883F4B" w:rsidRDefault="00985277" w:rsidP="006C404A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985277" w:rsidRPr="00883F4B" w:rsidRDefault="00985277" w:rsidP="006C404A">
            <w:pPr>
              <w:rPr>
                <w:iCs/>
              </w:rPr>
            </w:pPr>
          </w:p>
        </w:tc>
      </w:tr>
      <w:tr w:rsidR="00985277" w:rsidRPr="00883F4B" w:rsidTr="006C404A">
        <w:tc>
          <w:tcPr>
            <w:tcW w:w="1384" w:type="dxa"/>
            <w:shd w:val="clear" w:color="auto" w:fill="D9D9D9"/>
            <w:vAlign w:val="center"/>
          </w:tcPr>
          <w:p w:rsidR="00985277" w:rsidRPr="00883F4B" w:rsidRDefault="00985277" w:rsidP="006C404A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985277" w:rsidRPr="00883F4B" w:rsidRDefault="00985277" w:rsidP="006C404A">
            <w:pPr>
              <w:rPr>
                <w:iCs/>
              </w:rPr>
            </w:pPr>
            <w:r>
              <w:rPr>
                <w:rFonts w:hint="eastAsia"/>
                <w:iCs/>
              </w:rPr>
              <w:t>查看</w:t>
            </w:r>
            <w:r>
              <w:rPr>
                <w:iCs/>
              </w:rPr>
              <w:t>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985277" w:rsidRPr="00883F4B" w:rsidRDefault="00985277" w:rsidP="006C404A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985277" w:rsidRPr="00883F4B" w:rsidRDefault="00985277" w:rsidP="006C404A">
            <w:pPr>
              <w:rPr>
                <w:iCs/>
              </w:rPr>
            </w:pPr>
          </w:p>
        </w:tc>
      </w:tr>
      <w:tr w:rsidR="00985277" w:rsidRPr="00883F4B" w:rsidTr="006C404A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985277" w:rsidRPr="00883F4B" w:rsidRDefault="00985277" w:rsidP="006C404A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985277" w:rsidRPr="00883F4B" w:rsidRDefault="00985277" w:rsidP="006C404A">
            <w:r>
              <w:rPr>
                <w:rFonts w:hint="eastAsia"/>
              </w:rPr>
              <w:t>列表</w:t>
            </w:r>
            <w:r>
              <w:t>中选择查看信息详情</w:t>
            </w:r>
          </w:p>
        </w:tc>
      </w:tr>
      <w:tr w:rsidR="00985277" w:rsidRPr="00883F4B" w:rsidTr="006C404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985277" w:rsidRPr="00883F4B" w:rsidRDefault="00985277" w:rsidP="006C404A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985277" w:rsidRDefault="00985277" w:rsidP="006C404A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</w:t>
            </w:r>
            <w:r w:rsidR="008033FB">
              <w:rPr>
                <w:rFonts w:hint="eastAsia"/>
              </w:rPr>
              <w:t>编码</w:t>
            </w:r>
            <w:r w:rsidR="00FB6DFE" w:rsidRPr="00FB6DFE">
              <w:rPr>
                <w:rFonts w:hint="eastAsia"/>
                <w:iCs/>
              </w:rPr>
              <w:t>（</w:t>
            </w:r>
            <w:r w:rsidR="00D54DB6">
              <w:rPr>
                <w:rFonts w:hint="eastAsia"/>
                <w:iCs/>
              </w:rPr>
              <w:t>Institution Code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985277" w:rsidRDefault="00985277" w:rsidP="006C404A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</w:t>
            </w:r>
            <w:r>
              <w:t>名称</w:t>
            </w:r>
            <w:r w:rsidR="00FB6DFE" w:rsidRPr="00FB6DFE">
              <w:rPr>
                <w:rFonts w:hint="eastAsia"/>
                <w:iCs/>
              </w:rPr>
              <w:t>（</w:t>
            </w:r>
            <w:r w:rsidR="00D54DB6">
              <w:rPr>
                <w:rFonts w:hint="eastAsia"/>
                <w:iCs/>
              </w:rPr>
              <w:t>Institution Name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985277" w:rsidRDefault="00985277" w:rsidP="006C404A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负责人</w:t>
            </w:r>
            <w:r w:rsidR="00FB6DFE" w:rsidRPr="00FB6DFE">
              <w:rPr>
                <w:rFonts w:hint="eastAsia"/>
                <w:iCs/>
              </w:rPr>
              <w:t>（</w:t>
            </w:r>
            <w:r w:rsidR="00D54DB6">
              <w:rPr>
                <w:rFonts w:hint="eastAsia"/>
                <w:iCs/>
              </w:rPr>
              <w:t>Head of Institution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985277" w:rsidRDefault="00985277" w:rsidP="006C404A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联系</w:t>
            </w:r>
            <w:r>
              <w:t>电话</w:t>
            </w:r>
            <w:r w:rsidR="00FB6DFE" w:rsidRPr="00FB6DFE">
              <w:rPr>
                <w:rFonts w:hint="eastAsia"/>
                <w:iCs/>
              </w:rPr>
              <w:t>（</w:t>
            </w:r>
            <w:r w:rsidR="00D54DB6">
              <w:rPr>
                <w:rFonts w:hint="eastAsia"/>
                <w:iCs/>
              </w:rPr>
              <w:t>Contact Phone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985277" w:rsidRDefault="00985277" w:rsidP="006C404A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部门人数</w:t>
            </w:r>
            <w:r w:rsidR="00FB6DFE" w:rsidRPr="00FB6DFE">
              <w:rPr>
                <w:rFonts w:hint="eastAsia"/>
                <w:iCs/>
              </w:rPr>
              <w:t>（</w:t>
            </w:r>
            <w:r w:rsidR="00D54DB6">
              <w:rPr>
                <w:rFonts w:hint="eastAsia"/>
                <w:iCs/>
              </w:rPr>
              <w:t>Number of Employees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985277" w:rsidRDefault="00985277" w:rsidP="006C404A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t>地址</w:t>
            </w:r>
            <w:r w:rsidR="00FB6DFE" w:rsidRPr="00FB6DFE">
              <w:rPr>
                <w:rFonts w:hint="eastAsia"/>
                <w:iCs/>
              </w:rPr>
              <w:t>（</w:t>
            </w:r>
            <w:r w:rsidR="00D54DB6">
              <w:rPr>
                <w:rFonts w:hint="eastAsia"/>
                <w:iCs/>
              </w:rPr>
              <w:t>Address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985277" w:rsidRPr="00F035C0" w:rsidRDefault="00985277" w:rsidP="00985277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</w:rPr>
              <w:t>管辖</w:t>
            </w:r>
            <w:r>
              <w:t>区域</w:t>
            </w:r>
            <w:r w:rsidR="00FB6DFE" w:rsidRPr="00FB6DFE">
              <w:rPr>
                <w:rFonts w:hint="eastAsia"/>
                <w:iCs/>
              </w:rPr>
              <w:t>（</w:t>
            </w:r>
            <w:r w:rsidR="00D54DB6">
              <w:rPr>
                <w:rFonts w:hint="eastAsia"/>
                <w:iCs/>
              </w:rPr>
              <w:t>Administrative Area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</w:tc>
      </w:tr>
      <w:tr w:rsidR="00985277" w:rsidRPr="00883F4B" w:rsidTr="006C404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985277" w:rsidRPr="00883F4B" w:rsidRDefault="00985277" w:rsidP="006C404A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985277" w:rsidRPr="00883F4B" w:rsidRDefault="00985277" w:rsidP="006C404A"/>
        </w:tc>
      </w:tr>
      <w:tr w:rsidR="00985277" w:rsidRPr="00883F4B" w:rsidTr="006C404A">
        <w:tc>
          <w:tcPr>
            <w:tcW w:w="1384" w:type="dxa"/>
            <w:shd w:val="clear" w:color="auto" w:fill="D9D9D9"/>
            <w:vAlign w:val="center"/>
          </w:tcPr>
          <w:p w:rsidR="00985277" w:rsidRPr="00883F4B" w:rsidRDefault="00985277" w:rsidP="006C404A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985277" w:rsidRPr="00FE4DC0" w:rsidRDefault="00985277" w:rsidP="006C404A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985277" w:rsidRPr="00883F4B" w:rsidTr="006C404A">
        <w:tc>
          <w:tcPr>
            <w:tcW w:w="1384" w:type="dxa"/>
            <w:shd w:val="clear" w:color="auto" w:fill="D9D9D9"/>
            <w:vAlign w:val="center"/>
          </w:tcPr>
          <w:p w:rsidR="00985277" w:rsidRPr="00883F4B" w:rsidRDefault="00985277" w:rsidP="006C404A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985277" w:rsidRPr="00883F4B" w:rsidRDefault="00985277" w:rsidP="006C404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985277" w:rsidRPr="00883F4B" w:rsidTr="006C404A">
        <w:tc>
          <w:tcPr>
            <w:tcW w:w="1384" w:type="dxa"/>
            <w:shd w:val="clear" w:color="auto" w:fill="D9D9D9"/>
            <w:vAlign w:val="center"/>
          </w:tcPr>
          <w:p w:rsidR="00985277" w:rsidRPr="00883F4B" w:rsidRDefault="00985277" w:rsidP="006C404A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985277" w:rsidRPr="00883F4B" w:rsidRDefault="00D54DB6" w:rsidP="006C404A">
            <w:r>
              <w:rPr>
                <w:rFonts w:hint="eastAsia"/>
              </w:rPr>
              <w:t>（“详情”按钮：</w:t>
            </w:r>
            <w:r>
              <w:rPr>
                <w:rFonts w:hint="eastAsia"/>
              </w:rPr>
              <w:t>Details</w:t>
            </w:r>
            <w:r>
              <w:rPr>
                <w:rFonts w:hint="eastAsia"/>
              </w:rPr>
              <w:t>）</w:t>
            </w:r>
          </w:p>
        </w:tc>
      </w:tr>
    </w:tbl>
    <w:p w:rsidR="00985277" w:rsidRPr="00985277" w:rsidRDefault="00985277" w:rsidP="00985277">
      <w:pPr>
        <w:pStyle w:val="a0"/>
      </w:pPr>
    </w:p>
    <w:p w:rsidR="008A768D" w:rsidRDefault="008A768D" w:rsidP="003C64BA">
      <w:pPr>
        <w:pStyle w:val="4"/>
      </w:pPr>
      <w:r>
        <w:rPr>
          <w:rFonts w:hint="eastAsia"/>
        </w:rPr>
        <w:t>修改</w:t>
      </w:r>
      <w:r w:rsidR="00323126" w:rsidRPr="00323126">
        <w:rPr>
          <w:rFonts w:hint="eastAsia"/>
        </w:rPr>
        <w:t>（</w:t>
      </w:r>
      <w:r w:rsidR="00F763A9">
        <w:rPr>
          <w:rFonts w:hint="eastAsia"/>
        </w:rPr>
        <w:t>Edit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A768D" w:rsidRPr="00883F4B" w:rsidTr="00003290">
        <w:tc>
          <w:tcPr>
            <w:tcW w:w="1384" w:type="dxa"/>
            <w:shd w:val="clear" w:color="auto" w:fill="D9D9D9"/>
            <w:vAlign w:val="center"/>
          </w:tcPr>
          <w:p w:rsidR="008A768D" w:rsidRPr="00883F4B" w:rsidRDefault="008A768D" w:rsidP="00003290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8A768D" w:rsidRPr="00883F4B" w:rsidRDefault="000929EF" w:rsidP="00003290">
            <w:pPr>
              <w:rPr>
                <w:iCs/>
              </w:rPr>
            </w:pPr>
            <w:r>
              <w:rPr>
                <w:iCs/>
              </w:rPr>
              <w:t>Jk018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A768D" w:rsidRPr="00883F4B" w:rsidRDefault="008A768D" w:rsidP="00003290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8A768D" w:rsidRPr="00883F4B" w:rsidRDefault="008A768D" w:rsidP="00003290">
            <w:pPr>
              <w:rPr>
                <w:iCs/>
              </w:rPr>
            </w:pPr>
          </w:p>
        </w:tc>
      </w:tr>
      <w:tr w:rsidR="008A768D" w:rsidRPr="00883F4B" w:rsidTr="00003290">
        <w:tc>
          <w:tcPr>
            <w:tcW w:w="1384" w:type="dxa"/>
            <w:shd w:val="clear" w:color="auto" w:fill="D9D9D9"/>
            <w:vAlign w:val="center"/>
          </w:tcPr>
          <w:p w:rsidR="008A768D" w:rsidRPr="00883F4B" w:rsidRDefault="008A768D" w:rsidP="00003290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8A768D" w:rsidRPr="00883F4B" w:rsidRDefault="008A768D" w:rsidP="00003290">
            <w:pPr>
              <w:rPr>
                <w:iCs/>
              </w:rPr>
            </w:pPr>
            <w:r>
              <w:rPr>
                <w:rFonts w:hint="eastAsia"/>
                <w:iCs/>
              </w:rPr>
              <w:t>修改</w:t>
            </w:r>
            <w:r>
              <w:rPr>
                <w:iCs/>
              </w:rPr>
              <w:t>代理商信息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A768D" w:rsidRPr="00883F4B" w:rsidRDefault="008A768D" w:rsidP="00003290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8A768D" w:rsidRPr="00883F4B" w:rsidRDefault="008A768D" w:rsidP="00003290">
            <w:pPr>
              <w:rPr>
                <w:iCs/>
              </w:rPr>
            </w:pPr>
          </w:p>
        </w:tc>
      </w:tr>
      <w:tr w:rsidR="008A768D" w:rsidRPr="00883F4B" w:rsidTr="00003290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8A768D" w:rsidRPr="00883F4B" w:rsidRDefault="008A768D" w:rsidP="00003290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8A768D" w:rsidRPr="00883F4B" w:rsidRDefault="008A768D" w:rsidP="00003290">
            <w:r>
              <w:rPr>
                <w:rFonts w:hint="eastAsia"/>
              </w:rPr>
              <w:t>当</w:t>
            </w:r>
            <w:r>
              <w:t>代理商信息有变动</w:t>
            </w:r>
            <w:r>
              <w:rPr>
                <w:rFonts w:hint="eastAsia"/>
              </w:rPr>
              <w:t>时</w:t>
            </w:r>
            <w:r>
              <w:t>，可对其进行修改</w:t>
            </w:r>
          </w:p>
        </w:tc>
      </w:tr>
      <w:tr w:rsidR="008A768D" w:rsidRPr="00883F4B" w:rsidTr="00003290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A768D" w:rsidRPr="00883F4B" w:rsidRDefault="008A768D" w:rsidP="00003290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A768D" w:rsidRDefault="006229BA" w:rsidP="008A768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</w:t>
            </w:r>
            <w:r w:rsidR="005405D7">
              <w:rPr>
                <w:rFonts w:hint="eastAsia"/>
              </w:rPr>
              <w:t>编</w:t>
            </w:r>
            <w:r w:rsidR="008A768D">
              <w:t>码</w:t>
            </w:r>
            <w:r w:rsidR="00FB6DFE" w:rsidRPr="00FB6DFE">
              <w:rPr>
                <w:rFonts w:hint="eastAsia"/>
                <w:iCs/>
              </w:rPr>
              <w:t>（</w:t>
            </w:r>
            <w:r w:rsidR="00B94A28">
              <w:rPr>
                <w:rFonts w:hint="eastAsia"/>
                <w:iCs/>
              </w:rPr>
              <w:t>Institution Code</w:t>
            </w:r>
            <w:r w:rsidR="00FB6DFE" w:rsidRPr="00FB6DFE">
              <w:rPr>
                <w:rFonts w:hint="eastAsia"/>
                <w:iCs/>
              </w:rPr>
              <w:t>）</w:t>
            </w:r>
            <w:r w:rsidR="008A768D">
              <w:t>：</w:t>
            </w:r>
            <w:r w:rsidR="008A768D">
              <w:rPr>
                <w:rFonts w:hint="eastAsia"/>
              </w:rPr>
              <w:t>必填项</w:t>
            </w:r>
            <w:r w:rsidR="008A768D">
              <w:t>，文本输入框；</w:t>
            </w:r>
            <w:r w:rsidR="005405D7">
              <w:rPr>
                <w:rFonts w:hint="eastAsia"/>
              </w:rPr>
              <w:t>1-10</w:t>
            </w:r>
          </w:p>
          <w:p w:rsidR="008A768D" w:rsidRDefault="006229BA" w:rsidP="008A768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</w:t>
            </w:r>
            <w:r w:rsidR="008A768D">
              <w:t>名称</w:t>
            </w:r>
            <w:r w:rsidR="00FB6DFE" w:rsidRPr="00FB6DFE">
              <w:rPr>
                <w:rFonts w:hint="eastAsia"/>
                <w:iCs/>
              </w:rPr>
              <w:t>（</w:t>
            </w:r>
            <w:r w:rsidR="00B94A28">
              <w:rPr>
                <w:rFonts w:hint="eastAsia"/>
                <w:iCs/>
              </w:rPr>
              <w:t>Institution Name</w:t>
            </w:r>
            <w:r w:rsidR="00FB6DFE" w:rsidRPr="00FB6DFE">
              <w:rPr>
                <w:rFonts w:hint="eastAsia"/>
                <w:iCs/>
              </w:rPr>
              <w:t>）</w:t>
            </w:r>
            <w:r w:rsidR="008A768D">
              <w:t>：</w:t>
            </w:r>
            <w:r w:rsidR="008A768D">
              <w:rPr>
                <w:rFonts w:hint="eastAsia"/>
              </w:rPr>
              <w:t>必填项</w:t>
            </w:r>
            <w:r w:rsidR="008A768D">
              <w:t>，文本输入框；</w:t>
            </w:r>
            <w:r w:rsidR="008A768D">
              <w:rPr>
                <w:rFonts w:hint="eastAsia"/>
              </w:rPr>
              <w:t>1-</w:t>
            </w:r>
            <w:r w:rsidR="008A768D">
              <w:t>500</w:t>
            </w:r>
            <w:r w:rsidR="008A768D">
              <w:rPr>
                <w:rFonts w:hint="eastAsia"/>
              </w:rPr>
              <w:t>；</w:t>
            </w:r>
          </w:p>
          <w:p w:rsidR="008A768D" w:rsidRDefault="008A768D" w:rsidP="008A768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负责人</w:t>
            </w:r>
            <w:r w:rsidR="00FB6DFE" w:rsidRPr="00FB6DFE">
              <w:rPr>
                <w:rFonts w:hint="eastAsia"/>
                <w:iCs/>
              </w:rPr>
              <w:t>（</w:t>
            </w:r>
            <w:r w:rsidR="00B94A28">
              <w:rPr>
                <w:rFonts w:hint="eastAsia"/>
                <w:iCs/>
              </w:rPr>
              <w:t>Head of Institution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必填项</w:t>
            </w:r>
            <w:r>
              <w:t>，</w:t>
            </w:r>
            <w:r w:rsidR="005405D7">
              <w:rPr>
                <w:rFonts w:hint="eastAsia"/>
              </w:rPr>
              <w:t>下拉</w:t>
            </w:r>
            <w:r w:rsidR="005405D7">
              <w:t>框选择；</w:t>
            </w:r>
          </w:p>
          <w:p w:rsidR="008A768D" w:rsidRDefault="008A768D" w:rsidP="008A768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联系</w:t>
            </w:r>
            <w:r>
              <w:t>电话</w:t>
            </w:r>
            <w:r w:rsidR="00FB6DFE" w:rsidRPr="00FB6DFE">
              <w:rPr>
                <w:rFonts w:hint="eastAsia"/>
                <w:iCs/>
              </w:rPr>
              <w:t>（</w:t>
            </w:r>
            <w:r w:rsidR="00B94A28">
              <w:rPr>
                <w:rFonts w:hint="eastAsia"/>
                <w:iCs/>
              </w:rPr>
              <w:t>Contact Phone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：必填项，文本输入框；</w:t>
            </w:r>
            <w:r w:rsidR="00F035C0">
              <w:rPr>
                <w:rFonts w:hint="eastAsia"/>
              </w:rPr>
              <w:t>1-15</w:t>
            </w:r>
            <w:r w:rsidR="00F035C0">
              <w:rPr>
                <w:rFonts w:hint="eastAsia"/>
              </w:rPr>
              <w:t>；</w:t>
            </w:r>
          </w:p>
          <w:p w:rsidR="008A768D" w:rsidRDefault="006229BA" w:rsidP="008A768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</w:t>
            </w:r>
            <w:r w:rsidR="008A768D">
              <w:rPr>
                <w:rFonts w:hint="eastAsia"/>
              </w:rPr>
              <w:t>人数</w:t>
            </w:r>
            <w:r w:rsidR="00FB6DFE" w:rsidRPr="00FB6DFE">
              <w:rPr>
                <w:rFonts w:hint="eastAsia"/>
                <w:iCs/>
              </w:rPr>
              <w:t>（</w:t>
            </w:r>
            <w:r w:rsidR="00B94A28">
              <w:rPr>
                <w:rFonts w:hint="eastAsia"/>
                <w:iCs/>
              </w:rPr>
              <w:t>Number of Employees</w:t>
            </w:r>
            <w:r w:rsidR="00FB6DFE" w:rsidRPr="00FB6DFE">
              <w:rPr>
                <w:rFonts w:hint="eastAsia"/>
                <w:iCs/>
              </w:rPr>
              <w:t>）</w:t>
            </w:r>
            <w:r w:rsidR="008A768D">
              <w:t>：文本框；</w:t>
            </w:r>
            <w:r w:rsidR="00F035C0">
              <w:rPr>
                <w:rFonts w:hint="eastAsia"/>
              </w:rPr>
              <w:t>1-10</w:t>
            </w:r>
          </w:p>
          <w:p w:rsidR="008A768D" w:rsidRDefault="008A768D" w:rsidP="008A768D">
            <w:pPr>
              <w:pStyle w:val="a8"/>
              <w:numPr>
                <w:ilvl w:val="0"/>
                <w:numId w:val="3"/>
              </w:numPr>
              <w:ind w:firstLineChars="0"/>
              <w:rPr>
                <w:ins w:id="171" w:author="Microsoft" w:date="2015-10-10T16:03:00Z"/>
              </w:rPr>
            </w:pPr>
            <w:r>
              <w:t>地址</w:t>
            </w:r>
            <w:r w:rsidR="00FB6DFE" w:rsidRPr="00FB6DFE">
              <w:rPr>
                <w:rFonts w:hint="eastAsia"/>
                <w:iCs/>
              </w:rPr>
              <w:t>（</w:t>
            </w:r>
            <w:r w:rsidR="00B94A28">
              <w:rPr>
                <w:rFonts w:hint="eastAsia"/>
                <w:iCs/>
              </w:rPr>
              <w:t>Address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：文本框，</w:t>
            </w:r>
            <w:r>
              <w:rPr>
                <w:rFonts w:hint="eastAsia"/>
              </w:rPr>
              <w:t>1</w:t>
            </w:r>
            <w:r>
              <w:t>-500</w:t>
            </w:r>
            <w:r>
              <w:rPr>
                <w:rFonts w:hint="eastAsia"/>
              </w:rPr>
              <w:t>字符</w:t>
            </w:r>
            <w:r>
              <w:t>；</w:t>
            </w:r>
          </w:p>
          <w:p w:rsidR="00135DEF" w:rsidRDefault="00135DEF" w:rsidP="00135DEF">
            <w:pPr>
              <w:pStyle w:val="a8"/>
              <w:numPr>
                <w:ilvl w:val="0"/>
                <w:numId w:val="3"/>
              </w:numPr>
              <w:ind w:firstLineChars="0"/>
              <w:rPr>
                <w:ins w:id="172" w:author="Microsoft" w:date="2015-10-10T16:03:00Z"/>
              </w:rPr>
            </w:pPr>
            <w:ins w:id="173" w:author="Microsoft" w:date="2015-10-10T16:03:00Z">
              <w:r>
                <w:rPr>
                  <w:rFonts w:hint="eastAsia"/>
                </w:rPr>
                <w:t>所属公司（</w:t>
              </w:r>
              <w:r>
                <w:t>parent Institution</w:t>
              </w:r>
              <w:r>
                <w:t>）：</w:t>
              </w:r>
              <w:r>
                <w:rPr>
                  <w:rFonts w:hint="eastAsia"/>
                </w:rPr>
                <w:t>下拉列表</w:t>
              </w:r>
              <w:r>
                <w:t>选择</w:t>
              </w:r>
            </w:ins>
          </w:p>
          <w:p w:rsidR="00135DEF" w:rsidRDefault="00135DEF">
            <w:pPr>
              <w:pStyle w:val="a8"/>
              <w:numPr>
                <w:ilvl w:val="0"/>
                <w:numId w:val="3"/>
              </w:numPr>
              <w:ind w:firstLineChars="0"/>
            </w:pPr>
            <w:ins w:id="174" w:author="Microsoft" w:date="2015-10-10T16:03:00Z">
              <w:r>
                <w:rPr>
                  <w:rFonts w:hint="eastAsia"/>
                </w:rPr>
                <w:t>部门</w:t>
              </w:r>
              <w:r>
                <w:t>类型</w:t>
              </w:r>
              <w:r>
                <w:rPr>
                  <w:rFonts w:hint="eastAsia"/>
                </w:rPr>
                <w:t>（</w:t>
              </w:r>
              <w:r>
                <w:rPr>
                  <w:rFonts w:ascii="微软雅黑" w:eastAsia="微软雅黑" w:hAnsi="微软雅黑" w:hint="eastAsia"/>
                  <w:color w:val="2F332A"/>
                  <w:szCs w:val="21"/>
                  <w:shd w:val="clear" w:color="auto" w:fill="FFFFFF"/>
                </w:rPr>
                <w:t>Type of Institution</w:t>
              </w:r>
              <w:r>
                <w:t>）：</w:t>
              </w:r>
              <w:r>
                <w:rPr>
                  <w:rFonts w:hint="eastAsia"/>
                </w:rPr>
                <w:t>下拉列表：</w:t>
              </w:r>
              <w:r>
                <w:t>分公司、代理商</w:t>
              </w:r>
            </w:ins>
          </w:p>
          <w:p w:rsidR="008A768D" w:rsidRPr="00F035C0" w:rsidRDefault="008A768D" w:rsidP="00F035C0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</w:rPr>
              <w:t>管辖</w:t>
            </w:r>
            <w:r>
              <w:t>区域</w:t>
            </w:r>
            <w:r w:rsidR="00FB6DFE" w:rsidRPr="00FB6DFE">
              <w:rPr>
                <w:rFonts w:hint="eastAsia"/>
                <w:iCs/>
              </w:rPr>
              <w:t>（</w:t>
            </w:r>
            <w:r w:rsidR="00B94A28">
              <w:rPr>
                <w:rFonts w:hint="eastAsia"/>
                <w:iCs/>
              </w:rPr>
              <w:t>Administrative Areas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弹出</w:t>
            </w:r>
            <w:r>
              <w:t>行政区域树型选择页面</w:t>
            </w:r>
            <w:r>
              <w:rPr>
                <w:rFonts w:hint="eastAsia"/>
              </w:rPr>
              <w:t>，对其</w:t>
            </w:r>
            <w:r>
              <w:t>所管</w:t>
            </w:r>
            <w:r>
              <w:lastRenderedPageBreak/>
              <w:t>辖的区域进行勾选</w:t>
            </w:r>
          </w:p>
        </w:tc>
      </w:tr>
      <w:tr w:rsidR="008A768D" w:rsidRPr="00883F4B" w:rsidTr="00003290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A768D" w:rsidRPr="00883F4B" w:rsidRDefault="008A768D" w:rsidP="00003290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8A768D" w:rsidRPr="00883F4B" w:rsidRDefault="008A768D" w:rsidP="00003290">
            <w:r>
              <w:rPr>
                <w:rFonts w:hint="eastAsia"/>
              </w:rPr>
              <w:t>修改</w:t>
            </w:r>
            <w:r>
              <w:t>信息成功！</w:t>
            </w:r>
            <w:r w:rsidR="00B94A28">
              <w:rPr>
                <w:rFonts w:hint="eastAsia"/>
              </w:rPr>
              <w:t>（</w:t>
            </w:r>
            <w:r w:rsidR="00B94A28">
              <w:rPr>
                <w:rFonts w:hint="eastAsia"/>
              </w:rPr>
              <w:t>The information of your institution has been successfully updated!</w:t>
            </w:r>
            <w:r w:rsidR="00B94A28">
              <w:rPr>
                <w:rFonts w:hint="eastAsia"/>
              </w:rPr>
              <w:t>）</w:t>
            </w:r>
          </w:p>
        </w:tc>
      </w:tr>
      <w:tr w:rsidR="008A768D" w:rsidRPr="00883F4B" w:rsidTr="00003290">
        <w:tc>
          <w:tcPr>
            <w:tcW w:w="1384" w:type="dxa"/>
            <w:shd w:val="clear" w:color="auto" w:fill="D9D9D9"/>
            <w:vAlign w:val="center"/>
          </w:tcPr>
          <w:p w:rsidR="008A768D" w:rsidRPr="00883F4B" w:rsidRDefault="008A768D" w:rsidP="00003290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8A768D" w:rsidRPr="00FE4DC0" w:rsidRDefault="008A768D" w:rsidP="00003290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8A768D" w:rsidRPr="00883F4B" w:rsidTr="00003290">
        <w:tc>
          <w:tcPr>
            <w:tcW w:w="1384" w:type="dxa"/>
            <w:shd w:val="clear" w:color="auto" w:fill="D9D9D9"/>
            <w:vAlign w:val="center"/>
          </w:tcPr>
          <w:p w:rsidR="008A768D" w:rsidRPr="00883F4B" w:rsidRDefault="008A768D" w:rsidP="00003290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8A768D" w:rsidRPr="00883F4B" w:rsidRDefault="008A768D" w:rsidP="00003290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8A768D" w:rsidRPr="00883F4B" w:rsidTr="00003290">
        <w:tc>
          <w:tcPr>
            <w:tcW w:w="1384" w:type="dxa"/>
            <w:shd w:val="clear" w:color="auto" w:fill="D9D9D9"/>
            <w:vAlign w:val="center"/>
          </w:tcPr>
          <w:p w:rsidR="008A768D" w:rsidRPr="00883F4B" w:rsidRDefault="008A768D" w:rsidP="00003290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8A768D" w:rsidRPr="00883F4B" w:rsidRDefault="00B94A28" w:rsidP="00B94A28">
            <w:r w:rsidRPr="00B94A28">
              <w:t>（</w:t>
            </w:r>
            <w:r w:rsidRPr="00B94A28">
              <w:rPr>
                <w:rFonts w:hint="eastAsia"/>
              </w:rPr>
              <w:t>“</w:t>
            </w:r>
            <w:r>
              <w:rPr>
                <w:rFonts w:hint="eastAsia"/>
              </w:rPr>
              <w:t>编辑</w:t>
            </w:r>
            <w:r w:rsidRPr="00B94A28">
              <w:rPr>
                <w:rFonts w:hint="eastAsia"/>
              </w:rPr>
              <w:t>”按钮：</w:t>
            </w:r>
            <w:r>
              <w:rPr>
                <w:rFonts w:hint="eastAsia"/>
              </w:rPr>
              <w:t>Edit</w:t>
            </w:r>
            <w:r w:rsidRPr="00B94A28">
              <w:t>）</w:t>
            </w:r>
          </w:p>
        </w:tc>
      </w:tr>
    </w:tbl>
    <w:p w:rsidR="008A768D" w:rsidRPr="00B439AD" w:rsidRDefault="008A768D" w:rsidP="008A768D">
      <w:pPr>
        <w:pStyle w:val="a0"/>
      </w:pPr>
    </w:p>
    <w:p w:rsidR="00711B0D" w:rsidRDefault="00711B0D" w:rsidP="003C64BA">
      <w:pPr>
        <w:pStyle w:val="4"/>
      </w:pPr>
      <w:r>
        <w:rPr>
          <w:rFonts w:hint="eastAsia"/>
        </w:rPr>
        <w:t>删除</w:t>
      </w:r>
      <w:r w:rsidR="00323126" w:rsidRPr="00323126">
        <w:rPr>
          <w:rFonts w:hint="eastAsia"/>
        </w:rPr>
        <w:t>（</w:t>
      </w:r>
      <w:r w:rsidR="00F763A9">
        <w:rPr>
          <w:rFonts w:hint="eastAsia"/>
        </w:rPr>
        <w:t>Delete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>
              <w:rPr>
                <w:iCs/>
              </w:rPr>
              <w:t>Jk0</w:t>
            </w:r>
            <w:r w:rsidR="000929EF">
              <w:rPr>
                <w:iCs/>
              </w:rPr>
              <w:t>19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Pr="00883F4B" w:rsidRDefault="00965CCD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删除</w:t>
            </w:r>
            <w:r>
              <w:rPr>
                <w:iCs/>
              </w:rPr>
              <w:t>分公司信息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965CCD" w:rsidP="00711B0D">
            <w:r>
              <w:rPr>
                <w:rFonts w:hint="eastAsia"/>
              </w:rPr>
              <w:t>当</w:t>
            </w:r>
            <w:r w:rsidR="008A768D">
              <w:t>部门</w:t>
            </w:r>
            <w:r>
              <w:t>信息有所变动</w:t>
            </w:r>
            <w:r>
              <w:rPr>
                <w:rFonts w:hint="eastAsia"/>
              </w:rPr>
              <w:t>时</w:t>
            </w:r>
            <w:r>
              <w:t>，可对其进行删除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965CCD" w:rsidRDefault="008A768D" w:rsidP="00965CCD">
            <w:pPr>
              <w:rPr>
                <w:iCs/>
              </w:rPr>
            </w:pPr>
            <w:r>
              <w:rPr>
                <w:rFonts w:hint="eastAsia"/>
                <w:iCs/>
              </w:rPr>
              <w:t>分</w:t>
            </w:r>
            <w:r w:rsidR="00965CCD">
              <w:rPr>
                <w:iCs/>
              </w:rPr>
              <w:t>信息</w:t>
            </w:r>
            <w:r w:rsidR="00965CCD">
              <w:rPr>
                <w:rFonts w:hint="eastAsia"/>
                <w:iCs/>
              </w:rPr>
              <w:t>列表</w:t>
            </w:r>
            <w:r w:rsidR="00965CCD">
              <w:rPr>
                <w:iCs/>
              </w:rPr>
              <w:t>中选择</w:t>
            </w:r>
            <w:r w:rsidR="00965CCD">
              <w:rPr>
                <w:rFonts w:hint="eastAsia"/>
                <w:iCs/>
              </w:rPr>
              <w:t>一个</w:t>
            </w:r>
            <w:r w:rsidR="00965CCD">
              <w:rPr>
                <w:iCs/>
              </w:rPr>
              <w:t>分公司，点击删除按钮</w:t>
            </w:r>
            <w:r w:rsidR="00965CCD">
              <w:rPr>
                <w:rFonts w:hint="eastAsia"/>
                <w:iCs/>
              </w:rPr>
              <w:t>进行</w:t>
            </w:r>
            <w:r w:rsidR="00965CCD">
              <w:rPr>
                <w:iCs/>
              </w:rPr>
              <w:t>删除；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965CCD" w:rsidP="00711B0D">
            <w:r>
              <w:rPr>
                <w:rFonts w:hint="eastAsia"/>
              </w:rPr>
              <w:t>删除</w:t>
            </w:r>
            <w:r>
              <w:t>信息成功！</w:t>
            </w:r>
            <w:r w:rsidR="00277E03">
              <w:rPr>
                <w:rFonts w:hint="eastAsia"/>
              </w:rPr>
              <w:t>（</w:t>
            </w:r>
            <w:r w:rsidR="00277E03">
              <w:rPr>
                <w:rFonts w:hint="eastAsia"/>
              </w:rPr>
              <w:t>Your institution has been successfully deleted!</w:t>
            </w:r>
            <w:r w:rsidR="00277E03">
              <w:rPr>
                <w:rFonts w:hint="eastAsia"/>
              </w:rPr>
              <w:t>）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965CCD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Default="00965CCD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当</w:t>
            </w:r>
            <w:r>
              <w:rPr>
                <w:noProof/>
                <w:szCs w:val="21"/>
              </w:rPr>
              <w:t>该分公司下</w:t>
            </w:r>
            <w:del w:id="175" w:author="Microsoft" w:date="2015-10-28T14:22:00Z">
              <w:r w:rsidDel="00FB341B">
                <w:rPr>
                  <w:noProof/>
                  <w:szCs w:val="21"/>
                </w:rPr>
                <w:delText>有管辖区域</w:delText>
              </w:r>
              <w:r w:rsidDel="00FB341B">
                <w:rPr>
                  <w:rFonts w:hint="eastAsia"/>
                  <w:noProof/>
                  <w:szCs w:val="21"/>
                </w:rPr>
                <w:delText>或</w:delText>
              </w:r>
            </w:del>
            <w:r>
              <w:rPr>
                <w:noProof/>
                <w:szCs w:val="21"/>
              </w:rPr>
              <w:t>有代理商时不可进行删除！</w:t>
            </w:r>
          </w:p>
          <w:p w:rsidR="00277E03" w:rsidRDefault="00277E03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>
              <w:rPr>
                <w:rFonts w:hint="eastAsia"/>
                <w:noProof/>
                <w:szCs w:val="21"/>
              </w:rPr>
              <w:t>Cannot delete a</w:t>
            </w:r>
            <w:r w:rsidR="00863F56">
              <w:rPr>
                <w:rFonts w:hint="eastAsia"/>
                <w:noProof/>
                <w:szCs w:val="21"/>
              </w:rPr>
              <w:t xml:space="preserve"> branch office </w:t>
            </w:r>
            <w:r>
              <w:rPr>
                <w:rFonts w:hint="eastAsia"/>
                <w:noProof/>
                <w:szCs w:val="21"/>
              </w:rPr>
              <w:t>having an administrative area.</w:t>
            </w:r>
            <w:r>
              <w:rPr>
                <w:rFonts w:hint="eastAsia"/>
                <w:noProof/>
                <w:szCs w:val="21"/>
              </w:rPr>
              <w:t>）</w:t>
            </w:r>
          </w:p>
          <w:p w:rsidR="00277E03" w:rsidRDefault="00277E03" w:rsidP="00711B0D">
            <w:pPr>
              <w:rPr>
                <w:noProof/>
                <w:szCs w:val="21"/>
              </w:rPr>
            </w:pPr>
            <w:r w:rsidRPr="00277E03">
              <w:rPr>
                <w:rFonts w:hint="eastAsia"/>
                <w:noProof/>
                <w:szCs w:val="21"/>
              </w:rPr>
              <w:t>（</w:t>
            </w:r>
            <w:r w:rsidRPr="00277E03">
              <w:rPr>
                <w:rFonts w:hint="eastAsia"/>
                <w:noProof/>
                <w:szCs w:val="21"/>
              </w:rPr>
              <w:t>Cannot delete a</w:t>
            </w:r>
            <w:r w:rsidR="00863F56">
              <w:rPr>
                <w:rFonts w:hint="eastAsia"/>
                <w:noProof/>
                <w:szCs w:val="21"/>
              </w:rPr>
              <w:t xml:space="preserve"> branch office</w:t>
            </w:r>
            <w:r w:rsidRPr="00277E03">
              <w:rPr>
                <w:rFonts w:hint="eastAsia"/>
                <w:noProof/>
                <w:szCs w:val="21"/>
              </w:rPr>
              <w:t xml:space="preserve"> having a</w:t>
            </w:r>
            <w:r w:rsidR="00FE18F9">
              <w:rPr>
                <w:rFonts w:hint="eastAsia"/>
                <w:noProof/>
                <w:szCs w:val="21"/>
              </w:rPr>
              <w:t xml:space="preserve"> sales </w:t>
            </w:r>
            <w:r>
              <w:rPr>
                <w:rFonts w:hint="eastAsia"/>
                <w:noProof/>
                <w:szCs w:val="21"/>
              </w:rPr>
              <w:t>agent</w:t>
            </w:r>
            <w:r w:rsidRPr="00277E03">
              <w:rPr>
                <w:rFonts w:hint="eastAsia"/>
                <w:noProof/>
                <w:szCs w:val="21"/>
              </w:rPr>
              <w:t>.</w:t>
            </w:r>
            <w:r w:rsidRPr="00277E03">
              <w:rPr>
                <w:rFonts w:hint="eastAsia"/>
                <w:noProof/>
                <w:szCs w:val="21"/>
              </w:rPr>
              <w:t>）</w:t>
            </w:r>
          </w:p>
          <w:p w:rsidR="008A768D" w:rsidRDefault="008A768D" w:rsidP="00711B0D">
            <w:pPr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当代理商下有站点时不可进行删除</w:t>
            </w:r>
            <w:r>
              <w:rPr>
                <w:rFonts w:hint="eastAsia"/>
                <w:noProof/>
                <w:szCs w:val="21"/>
              </w:rPr>
              <w:t>！</w:t>
            </w:r>
          </w:p>
          <w:p w:rsidR="00863F56" w:rsidRPr="00883F4B" w:rsidRDefault="00863F56" w:rsidP="00711B0D">
            <w:pPr>
              <w:rPr>
                <w:bCs/>
                <w:iCs/>
              </w:rPr>
            </w:pPr>
            <w:r w:rsidRPr="00863F56">
              <w:rPr>
                <w:rFonts w:hint="eastAsia"/>
                <w:bCs/>
                <w:iCs/>
              </w:rPr>
              <w:t>（</w:t>
            </w:r>
            <w:r w:rsidRPr="00863F56">
              <w:rPr>
                <w:rFonts w:hint="eastAsia"/>
                <w:bCs/>
                <w:iCs/>
              </w:rPr>
              <w:t xml:space="preserve">Cannot delete </w:t>
            </w:r>
            <w:r>
              <w:rPr>
                <w:rFonts w:hint="eastAsia"/>
                <w:bCs/>
                <w:iCs/>
              </w:rPr>
              <w:t>an agent</w:t>
            </w:r>
            <w:r w:rsidRPr="00863F56">
              <w:rPr>
                <w:rFonts w:hint="eastAsia"/>
                <w:bCs/>
                <w:iCs/>
              </w:rPr>
              <w:t xml:space="preserve"> having a </w:t>
            </w:r>
            <w:r>
              <w:rPr>
                <w:rFonts w:hint="eastAsia"/>
                <w:bCs/>
                <w:iCs/>
              </w:rPr>
              <w:t>client</w:t>
            </w:r>
            <w:r w:rsidRPr="00863F56">
              <w:rPr>
                <w:rFonts w:hint="eastAsia"/>
                <w:bCs/>
                <w:iCs/>
              </w:rPr>
              <w:t>.</w:t>
            </w:r>
            <w:r w:rsidRPr="00863F56">
              <w:rPr>
                <w:rFonts w:hint="eastAsia"/>
                <w:bCs/>
                <w:iCs/>
              </w:rPr>
              <w:t>）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BE07B0" w:rsidP="00BE07B0">
            <w:r w:rsidRPr="00BE07B0">
              <w:t>（</w:t>
            </w:r>
            <w:r w:rsidRPr="00BE07B0">
              <w:rPr>
                <w:rFonts w:hint="eastAsia"/>
              </w:rPr>
              <w:t>“</w:t>
            </w:r>
            <w:r>
              <w:rPr>
                <w:rFonts w:hint="eastAsia"/>
              </w:rPr>
              <w:t>删除</w:t>
            </w:r>
            <w:r w:rsidRPr="00BE07B0">
              <w:rPr>
                <w:rFonts w:hint="eastAsia"/>
              </w:rPr>
              <w:t>”按钮：</w:t>
            </w:r>
            <w:r>
              <w:rPr>
                <w:rFonts w:hint="eastAsia"/>
              </w:rPr>
              <w:t>Delete</w:t>
            </w:r>
            <w:r w:rsidRPr="00BE07B0">
              <w:t>）</w:t>
            </w:r>
          </w:p>
        </w:tc>
      </w:tr>
    </w:tbl>
    <w:p w:rsidR="00711B0D" w:rsidRPr="00711B0D" w:rsidRDefault="00711B0D" w:rsidP="00711B0D">
      <w:pPr>
        <w:pStyle w:val="a0"/>
      </w:pPr>
    </w:p>
    <w:p w:rsidR="00411243" w:rsidRDefault="00411243" w:rsidP="003C64BA">
      <w:pPr>
        <w:pStyle w:val="3"/>
      </w:pPr>
      <w:bookmarkStart w:id="176" w:name="_Toc430873006"/>
      <w:r>
        <w:rPr>
          <w:rFonts w:hint="eastAsia"/>
        </w:rPr>
        <w:t>站</w:t>
      </w:r>
      <w:r w:rsidR="00B439AD">
        <w:rPr>
          <w:rFonts w:hint="eastAsia"/>
        </w:rPr>
        <w:t>点</w:t>
      </w:r>
      <w:r>
        <w:t>管理</w:t>
      </w:r>
      <w:r w:rsidR="00323126" w:rsidRPr="00323126">
        <w:rPr>
          <w:rFonts w:hint="eastAsia"/>
        </w:rPr>
        <w:t>（</w:t>
      </w:r>
      <w:r w:rsidR="00E86FDA">
        <w:rPr>
          <w:rFonts w:hint="eastAsia"/>
        </w:rPr>
        <w:t>Outlets</w:t>
      </w:r>
      <w:r w:rsidR="00323126" w:rsidRPr="00323126">
        <w:rPr>
          <w:rFonts w:hint="eastAsia"/>
        </w:rPr>
        <w:t>）</w:t>
      </w:r>
      <w:bookmarkEnd w:id="176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4C1D16" w:rsidRPr="00883F4B" w:rsidRDefault="000929EF" w:rsidP="00B246BD">
            <w:pPr>
              <w:rPr>
                <w:iCs/>
              </w:rPr>
            </w:pPr>
            <w:r>
              <w:rPr>
                <w:iCs/>
              </w:rPr>
              <w:t>Jk020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4C1D16" w:rsidRPr="00883F4B" w:rsidRDefault="004C1D16" w:rsidP="00B246BD">
            <w:pPr>
              <w:rPr>
                <w:iCs/>
              </w:rPr>
            </w:pPr>
          </w:p>
        </w:tc>
      </w:tr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4C1D16" w:rsidRDefault="004C1D16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站点</w:t>
            </w:r>
            <w:r>
              <w:rPr>
                <w:iCs/>
              </w:rPr>
              <w:t>列表</w:t>
            </w:r>
          </w:p>
          <w:p w:rsidR="00CF659A" w:rsidRPr="00883F4B" w:rsidRDefault="00CF659A" w:rsidP="00E86FDA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 xml:space="preserve">List of </w:t>
            </w:r>
            <w:r w:rsidR="00E86FDA">
              <w:rPr>
                <w:rFonts w:hint="eastAsia"/>
                <w:iCs/>
              </w:rPr>
              <w:t>Outlets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4C1D16" w:rsidRPr="00883F4B" w:rsidRDefault="004C1D16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4C1D16" w:rsidRPr="00883F4B" w:rsidRDefault="004C1D16" w:rsidP="00B246BD">
            <w:pPr>
              <w:rPr>
                <w:iCs/>
              </w:rPr>
            </w:pPr>
          </w:p>
        </w:tc>
      </w:tr>
      <w:tr w:rsidR="004C1D16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883F4B" w:rsidRDefault="004C1D16" w:rsidP="00B246BD">
            <w:r>
              <w:rPr>
                <w:rFonts w:hint="eastAsia"/>
              </w:rPr>
              <w:t>查看</w:t>
            </w:r>
            <w:r>
              <w:t>分公司直属下的</w:t>
            </w:r>
            <w:r>
              <w:rPr>
                <w:rFonts w:hint="eastAsia"/>
              </w:rPr>
              <w:t>销售</w:t>
            </w:r>
            <w:r>
              <w:t>站点</w:t>
            </w:r>
            <w:r>
              <w:rPr>
                <w:rFonts w:hint="eastAsia"/>
              </w:rPr>
              <w:t>列表</w:t>
            </w:r>
          </w:p>
        </w:tc>
      </w:tr>
      <w:tr w:rsidR="004C1D16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4C1D16" w:rsidRDefault="004C1D16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查询条件：</w:t>
            </w:r>
          </w:p>
          <w:p w:rsidR="004C1D16" w:rsidRDefault="004C1D16" w:rsidP="00B246BD">
            <w:pPr>
              <w:rPr>
                <w:iCs/>
              </w:rPr>
            </w:pPr>
            <w:r>
              <w:rPr>
                <w:iCs/>
              </w:rPr>
              <w:t>所属部门</w:t>
            </w:r>
            <w:r w:rsidR="00FB6DFE" w:rsidRPr="00FB6DFE">
              <w:rPr>
                <w:rFonts w:hint="eastAsia"/>
                <w:iCs/>
              </w:rPr>
              <w:t>（</w:t>
            </w:r>
            <w:r w:rsidR="00E86FDA">
              <w:rPr>
                <w:rFonts w:hint="eastAsia"/>
                <w:iCs/>
              </w:rPr>
              <w:t>Institution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91711B" w:rsidRPr="00C50703" w:rsidRDefault="0091711B" w:rsidP="00E86FDA">
            <w:pPr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站点</w:t>
            </w:r>
            <w:r>
              <w:rPr>
                <w:iCs/>
              </w:rPr>
              <w:t>编</w:t>
            </w:r>
            <w:r>
              <w:rPr>
                <w:rFonts w:hint="eastAsia"/>
                <w:iCs/>
              </w:rPr>
              <w:t>号</w:t>
            </w:r>
            <w:r w:rsidR="00FB6DFE" w:rsidRPr="00FB6DFE">
              <w:rPr>
                <w:rFonts w:hint="eastAsia"/>
                <w:iCs/>
              </w:rPr>
              <w:t>（</w:t>
            </w:r>
            <w:r w:rsidR="00E86FDA">
              <w:rPr>
                <w:rFonts w:hint="eastAsia"/>
                <w:iCs/>
              </w:rPr>
              <w:t>Outlet Code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</w:tc>
      </w:tr>
      <w:tr w:rsidR="004C1D16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4C1D16" w:rsidRDefault="004C1D16" w:rsidP="00B246BD">
            <w:r>
              <w:rPr>
                <w:rFonts w:hint="eastAsia"/>
              </w:rPr>
              <w:t>站点</w:t>
            </w:r>
            <w:r>
              <w:t>信息列表：</w:t>
            </w:r>
          </w:p>
          <w:p w:rsidR="004C1D16" w:rsidRDefault="004C1D16" w:rsidP="00B246BD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站点</w:t>
            </w:r>
            <w:r w:rsidR="0091711B">
              <w:rPr>
                <w:rFonts w:hint="eastAsia"/>
              </w:rPr>
              <w:t>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E86FDA">
              <w:rPr>
                <w:rFonts w:hint="eastAsia"/>
                <w:iCs/>
              </w:rPr>
              <w:t>Outlet Code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4C1D16" w:rsidRDefault="004C1D16" w:rsidP="00B246BD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站点名称</w:t>
            </w:r>
            <w:r w:rsidR="00FB6DFE" w:rsidRPr="00FB6DFE">
              <w:rPr>
                <w:rFonts w:hint="eastAsia"/>
                <w:iCs/>
              </w:rPr>
              <w:t>（</w:t>
            </w:r>
            <w:r w:rsidR="00E86FDA">
              <w:rPr>
                <w:rFonts w:hint="eastAsia"/>
                <w:iCs/>
              </w:rPr>
              <w:t>Outlet Name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4C1D16" w:rsidRDefault="004C1D16" w:rsidP="00B246BD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所属</w:t>
            </w:r>
            <w:r w:rsidR="0091711B">
              <w:t>部门</w:t>
            </w:r>
            <w:r w:rsidR="00FB6DFE" w:rsidRPr="00FB6DFE">
              <w:rPr>
                <w:rFonts w:hint="eastAsia"/>
                <w:iCs/>
              </w:rPr>
              <w:t>（</w:t>
            </w:r>
            <w:r w:rsidR="00E86FDA">
              <w:rPr>
                <w:rFonts w:hint="eastAsia"/>
                <w:iCs/>
              </w:rPr>
              <w:t>Institution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401216" w:rsidRDefault="00401216" w:rsidP="00B246BD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所属区域</w:t>
            </w:r>
            <w:r w:rsidR="00FB6DFE" w:rsidRPr="00FB6DFE">
              <w:rPr>
                <w:rFonts w:hint="eastAsia"/>
                <w:iCs/>
              </w:rPr>
              <w:t>（</w:t>
            </w:r>
            <w:r w:rsidR="00E86FDA">
              <w:rPr>
                <w:rFonts w:hint="eastAsia"/>
                <w:iCs/>
              </w:rPr>
              <w:t>Administrative Area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4C1D16" w:rsidRDefault="004C1D16" w:rsidP="00B246BD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负责人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Contact Person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4C1D16" w:rsidRDefault="004C1D16" w:rsidP="00B246BD">
            <w:pPr>
              <w:pStyle w:val="a8"/>
              <w:numPr>
                <w:ilvl w:val="0"/>
                <w:numId w:val="6"/>
              </w:numPr>
              <w:ind w:firstLineChars="0"/>
              <w:rPr>
                <w:ins w:id="177" w:author="Microsoft" w:date="2015-10-22T16:04:00Z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  <w:r w:rsidR="00FB6DFE" w:rsidRPr="00FB6DFE">
              <w:rPr>
                <w:rFonts w:hint="eastAsia"/>
                <w:iCs/>
              </w:rPr>
              <w:t>（</w:t>
            </w:r>
            <w:r w:rsidR="00E86FDA">
              <w:rPr>
                <w:rFonts w:hint="eastAsia"/>
                <w:iCs/>
              </w:rPr>
              <w:t>Contact Phone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C371FE" w:rsidRPr="00883F4B" w:rsidRDefault="00C371FE" w:rsidP="00B246BD">
            <w:pPr>
              <w:pStyle w:val="a8"/>
              <w:numPr>
                <w:ilvl w:val="0"/>
                <w:numId w:val="6"/>
              </w:numPr>
              <w:ind w:firstLineChars="0"/>
            </w:pPr>
            <w:ins w:id="178" w:author="Microsoft" w:date="2015-10-22T16:04:00Z">
              <w:r>
                <w:rPr>
                  <w:rFonts w:hint="eastAsia"/>
                </w:rPr>
                <w:t>状态</w:t>
              </w:r>
              <w:r>
                <w:t>：正常、</w:t>
              </w:r>
              <w:r>
                <w:rPr>
                  <w:rFonts w:hint="eastAsia"/>
                </w:rPr>
                <w:t>禁用</w:t>
              </w:r>
              <w:r>
                <w:t>、</w:t>
              </w:r>
              <w:r>
                <w:rPr>
                  <w:rFonts w:hint="eastAsia"/>
                </w:rPr>
                <w:t>清退</w:t>
              </w:r>
            </w:ins>
          </w:p>
        </w:tc>
      </w:tr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FE4DC0" w:rsidRDefault="004C1D16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883F4B" w:rsidRDefault="004C1D16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883F4B" w:rsidRDefault="004C1D16" w:rsidP="00B246BD">
            <w:r>
              <w:rPr>
                <w:rFonts w:hint="eastAsia"/>
              </w:rPr>
              <w:t>无</w:t>
            </w:r>
          </w:p>
        </w:tc>
      </w:tr>
    </w:tbl>
    <w:p w:rsidR="004C1D16" w:rsidRPr="004C1D16" w:rsidRDefault="004C1D16" w:rsidP="004C1D16">
      <w:pPr>
        <w:pStyle w:val="a0"/>
      </w:pPr>
    </w:p>
    <w:p w:rsidR="00711B0D" w:rsidRDefault="00711B0D" w:rsidP="003C64BA">
      <w:pPr>
        <w:pStyle w:val="4"/>
      </w:pPr>
      <w:r>
        <w:rPr>
          <w:rFonts w:hint="eastAsia"/>
        </w:rPr>
        <w:t>添加站点</w:t>
      </w:r>
      <w:r>
        <w:t>信息</w:t>
      </w:r>
      <w:r w:rsidR="00323126" w:rsidRPr="00323126">
        <w:rPr>
          <w:rFonts w:hint="eastAsia"/>
        </w:rPr>
        <w:t>（</w:t>
      </w:r>
      <w:r w:rsidR="0054329A">
        <w:rPr>
          <w:rFonts w:hint="eastAsia"/>
        </w:rPr>
        <w:t xml:space="preserve">New </w:t>
      </w:r>
      <w:r w:rsidR="00404553">
        <w:rPr>
          <w:rFonts w:hint="eastAsia"/>
        </w:rPr>
        <w:t>Outlet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>
              <w:rPr>
                <w:iCs/>
              </w:rPr>
              <w:t>Jk0</w:t>
            </w:r>
            <w:r w:rsidR="000929EF">
              <w:rPr>
                <w:iCs/>
              </w:rPr>
              <w:t>21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Pr="00883F4B" w:rsidRDefault="003C54BF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添加</w:t>
            </w:r>
            <w:r>
              <w:rPr>
                <w:iCs/>
              </w:rPr>
              <w:t>站点信息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3C54BF" w:rsidP="00711B0D">
            <w:r>
              <w:rPr>
                <w:rFonts w:hint="eastAsia"/>
              </w:rPr>
              <w:t>添加</w:t>
            </w:r>
            <w:r>
              <w:t>站点信息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3C54BF" w:rsidRPr="003C54BF" w:rsidRDefault="003C54BF" w:rsidP="003C54BF">
            <w:pPr>
              <w:rPr>
                <w:iCs/>
              </w:rPr>
            </w:pPr>
            <w:r>
              <w:rPr>
                <w:rFonts w:hint="eastAsia"/>
                <w:iCs/>
              </w:rPr>
              <w:t>站点基本</w:t>
            </w:r>
            <w:r>
              <w:rPr>
                <w:iCs/>
              </w:rPr>
              <w:t>信息：</w:t>
            </w:r>
          </w:p>
          <w:p w:rsidR="00711B0D" w:rsidRDefault="003C54BF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站点</w:t>
            </w:r>
            <w:r>
              <w:rPr>
                <w:iCs/>
              </w:rPr>
              <w:t>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Outlet Code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</w:t>
            </w:r>
            <w:r>
              <w:rPr>
                <w:iCs/>
              </w:rPr>
              <w:t>，必填项</w:t>
            </w:r>
            <w:r w:rsidR="0091711B">
              <w:rPr>
                <w:rFonts w:hint="eastAsia"/>
                <w:iCs/>
              </w:rPr>
              <w:t xml:space="preserve"> 1-10</w:t>
            </w:r>
            <w:r w:rsidR="0091711B">
              <w:rPr>
                <w:rFonts w:hint="eastAsia"/>
                <w:iCs/>
              </w:rPr>
              <w:t>；</w:t>
            </w:r>
          </w:p>
          <w:p w:rsidR="003C54BF" w:rsidRDefault="003C54BF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站点</w:t>
            </w:r>
            <w:r>
              <w:rPr>
                <w:iCs/>
              </w:rPr>
              <w:t>名称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Outlet Name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</w:t>
            </w:r>
            <w:r>
              <w:rPr>
                <w:iCs/>
              </w:rPr>
              <w:t>，必填项</w:t>
            </w:r>
            <w:r w:rsidR="008E4790">
              <w:rPr>
                <w:rFonts w:hint="eastAsia"/>
                <w:iCs/>
              </w:rPr>
              <w:t>，</w:t>
            </w:r>
            <w:r w:rsidR="008E4790">
              <w:rPr>
                <w:rFonts w:hint="eastAsia"/>
                <w:iCs/>
              </w:rPr>
              <w:t>1-</w:t>
            </w:r>
            <w:r w:rsidR="008E4790">
              <w:rPr>
                <w:iCs/>
              </w:rPr>
              <w:t>500</w:t>
            </w:r>
            <w:r w:rsidR="008E4790">
              <w:rPr>
                <w:rFonts w:hint="eastAsia"/>
                <w:iCs/>
              </w:rPr>
              <w:t>；</w:t>
            </w:r>
          </w:p>
          <w:p w:rsidR="003C54BF" w:rsidRDefault="00A10BCD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负责</w:t>
            </w:r>
            <w:r w:rsidR="003C54BF">
              <w:rPr>
                <w:rFonts w:hint="eastAsia"/>
                <w:iCs/>
              </w:rPr>
              <w:t>人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Contact Person</w:t>
            </w:r>
            <w:r w:rsidR="00FB6DFE" w:rsidRPr="00FB6DFE">
              <w:rPr>
                <w:rFonts w:hint="eastAsia"/>
                <w:iCs/>
              </w:rPr>
              <w:t>）</w:t>
            </w:r>
            <w:r w:rsidR="003C54BF">
              <w:rPr>
                <w:iCs/>
              </w:rPr>
              <w:t>：</w:t>
            </w:r>
            <w:r w:rsidR="003C54BF">
              <w:rPr>
                <w:rFonts w:hint="eastAsia"/>
                <w:iCs/>
              </w:rPr>
              <w:t>文本框，</w:t>
            </w:r>
            <w:r w:rsidR="003C54BF">
              <w:rPr>
                <w:iCs/>
              </w:rPr>
              <w:t>必填项</w:t>
            </w:r>
            <w:r w:rsidR="008E4790">
              <w:rPr>
                <w:rFonts w:hint="eastAsia"/>
                <w:iCs/>
              </w:rPr>
              <w:t>；</w:t>
            </w:r>
            <w:r w:rsidR="008E4790">
              <w:rPr>
                <w:rFonts w:hint="eastAsia"/>
                <w:iCs/>
              </w:rPr>
              <w:t>1-</w:t>
            </w:r>
            <w:r w:rsidR="008E4790">
              <w:rPr>
                <w:iCs/>
              </w:rPr>
              <w:t>200</w:t>
            </w:r>
          </w:p>
          <w:p w:rsidR="003C54BF" w:rsidRDefault="003C54BF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联系电话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Contact Phone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</w:t>
            </w:r>
            <w:r>
              <w:rPr>
                <w:iCs/>
              </w:rPr>
              <w:t>，必填项</w:t>
            </w:r>
          </w:p>
          <w:p w:rsidR="00E70F78" w:rsidRDefault="00E70F78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iCs/>
              </w:rPr>
              <w:t>所属银行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Partnership Bank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646CB9">
              <w:rPr>
                <w:rFonts w:hint="eastAsia"/>
                <w:iCs/>
              </w:rPr>
              <w:t>文本框</w:t>
            </w:r>
            <w:r w:rsidR="00646CB9">
              <w:rPr>
                <w:iCs/>
              </w:rPr>
              <w:t>，</w:t>
            </w:r>
            <w:r w:rsidR="00646CB9">
              <w:rPr>
                <w:rFonts w:hint="eastAsia"/>
                <w:iCs/>
              </w:rPr>
              <w:t>1-50</w:t>
            </w:r>
            <w:r w:rsidR="00646CB9">
              <w:rPr>
                <w:rFonts w:hint="eastAsia"/>
                <w:iCs/>
              </w:rPr>
              <w:t>；</w:t>
            </w:r>
          </w:p>
          <w:p w:rsidR="00E70F78" w:rsidRDefault="00E70F78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iCs/>
              </w:rPr>
              <w:t>银行账号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Bank Account ID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646CB9">
              <w:rPr>
                <w:rFonts w:hint="eastAsia"/>
                <w:iCs/>
              </w:rPr>
              <w:t>文本框</w:t>
            </w:r>
            <w:r w:rsidR="00646CB9">
              <w:rPr>
                <w:iCs/>
              </w:rPr>
              <w:t>，</w:t>
            </w:r>
            <w:r w:rsidR="00646CB9">
              <w:rPr>
                <w:rFonts w:hint="eastAsia"/>
                <w:iCs/>
              </w:rPr>
              <w:t>1-50</w:t>
            </w:r>
          </w:p>
          <w:p w:rsidR="00E70F78" w:rsidRDefault="00E70F78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iCs/>
              </w:rPr>
              <w:t>证件号码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Personal ID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646CB9">
              <w:rPr>
                <w:rFonts w:hint="eastAsia"/>
                <w:iCs/>
              </w:rPr>
              <w:t>文本框</w:t>
            </w:r>
            <w:r w:rsidR="00646CB9">
              <w:rPr>
                <w:iCs/>
              </w:rPr>
              <w:t>，必填项</w:t>
            </w:r>
            <w:r w:rsidR="00F5439C">
              <w:rPr>
                <w:rFonts w:hint="eastAsia"/>
                <w:iCs/>
              </w:rPr>
              <w:t>；</w:t>
            </w:r>
            <w:r w:rsidR="00F5439C">
              <w:rPr>
                <w:rFonts w:hint="eastAsia"/>
                <w:iCs/>
              </w:rPr>
              <w:t>1-50</w:t>
            </w:r>
          </w:p>
          <w:p w:rsidR="00E70F78" w:rsidRDefault="00E70F78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iCs/>
              </w:rPr>
              <w:t>合同编号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Contract No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646CB9">
              <w:rPr>
                <w:rFonts w:hint="eastAsia"/>
                <w:iCs/>
              </w:rPr>
              <w:t>文本框</w:t>
            </w:r>
            <w:r w:rsidR="00646CB9">
              <w:rPr>
                <w:iCs/>
              </w:rPr>
              <w:t>，必填项</w:t>
            </w:r>
            <w:r w:rsidR="00F5439C">
              <w:rPr>
                <w:rFonts w:hint="eastAsia"/>
                <w:iCs/>
              </w:rPr>
              <w:t>；</w:t>
            </w:r>
            <w:r w:rsidR="00F5439C">
              <w:rPr>
                <w:rFonts w:hint="eastAsia"/>
                <w:iCs/>
              </w:rPr>
              <w:t>1-50</w:t>
            </w:r>
          </w:p>
          <w:p w:rsidR="003C54BF" w:rsidRDefault="003C54BF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所属</w:t>
            </w:r>
            <w:r w:rsidR="00F71C5F">
              <w:rPr>
                <w:iCs/>
              </w:rPr>
              <w:t>部门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Institution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：必填项</w:t>
            </w:r>
            <w:r>
              <w:rPr>
                <w:iCs/>
              </w:rPr>
              <w:t>，下拉选择</w:t>
            </w:r>
            <w:r>
              <w:rPr>
                <w:rFonts w:hint="eastAsia"/>
                <w:iCs/>
              </w:rPr>
              <w:t>框</w:t>
            </w:r>
          </w:p>
          <w:p w:rsidR="003C54BF" w:rsidRDefault="003C54BF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ns w:id="179" w:author="Microsoft" w:date="2015-10-21T17:24:00Z"/>
                <w:iCs/>
              </w:rPr>
            </w:pPr>
            <w:r>
              <w:rPr>
                <w:rFonts w:hint="eastAsia"/>
                <w:iCs/>
              </w:rPr>
              <w:t>所属</w:t>
            </w:r>
            <w:r>
              <w:rPr>
                <w:iCs/>
              </w:rPr>
              <w:t>区域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Administrative Area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必填项，</w:t>
            </w:r>
            <w:r>
              <w:rPr>
                <w:iCs/>
              </w:rPr>
              <w:t>下拉</w:t>
            </w:r>
            <w:r>
              <w:rPr>
                <w:rFonts w:hint="eastAsia"/>
                <w:iCs/>
              </w:rPr>
              <w:t>选择</w:t>
            </w:r>
            <w:r>
              <w:rPr>
                <w:iCs/>
              </w:rPr>
              <w:t>框</w:t>
            </w:r>
            <w:r w:rsidR="00AC4558">
              <w:rPr>
                <w:rFonts w:hint="eastAsia"/>
                <w:iCs/>
              </w:rPr>
              <w:t>；选择</w:t>
            </w:r>
            <w:r w:rsidR="00AC4558">
              <w:rPr>
                <w:iCs/>
              </w:rPr>
              <w:t>所属部门后，区域列表中显示该所属部门所管辖的区域列表</w:t>
            </w:r>
            <w:r w:rsidR="00AC4558">
              <w:rPr>
                <w:rFonts w:hint="eastAsia"/>
                <w:iCs/>
              </w:rPr>
              <w:t>；</w:t>
            </w:r>
          </w:p>
          <w:p w:rsidR="008D30FF" w:rsidRDefault="008D30FF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ns w:id="180" w:author="Microsoft" w:date="2015-10-21T17:24:00Z"/>
                <w:iCs/>
              </w:rPr>
            </w:pPr>
            <w:ins w:id="181" w:author="Microsoft" w:date="2015-10-21T17:24:00Z">
              <w:r>
                <w:rPr>
                  <w:rFonts w:hint="eastAsia"/>
                  <w:iCs/>
                </w:rPr>
                <w:t>站点类型：非</w:t>
              </w:r>
              <w:r>
                <w:rPr>
                  <w:iCs/>
                </w:rPr>
                <w:t>必填项，扩展使用；</w:t>
              </w:r>
            </w:ins>
          </w:p>
          <w:p w:rsidR="008D30FF" w:rsidRPr="003C54BF" w:rsidRDefault="008D30FF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ins w:id="182" w:author="Microsoft" w:date="2015-10-21T17:24:00Z">
              <w:r>
                <w:rPr>
                  <w:rFonts w:hint="eastAsia"/>
                  <w:iCs/>
                </w:rPr>
                <w:t>机构类型：非</w:t>
              </w:r>
              <w:r>
                <w:rPr>
                  <w:iCs/>
                </w:rPr>
                <w:t>必填项，扩展使用；</w:t>
              </w:r>
            </w:ins>
          </w:p>
          <w:p w:rsidR="003C54BF" w:rsidRDefault="003C54BF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地址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Address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：文本框，</w:t>
            </w: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-</w:t>
            </w:r>
            <w:r w:rsidR="009F767F">
              <w:rPr>
                <w:iCs/>
              </w:rPr>
              <w:t>5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字符</w:t>
            </w:r>
          </w:p>
          <w:p w:rsidR="008E3CC4" w:rsidRDefault="008E3CC4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经度</w:t>
            </w:r>
            <w:r>
              <w:rPr>
                <w:iCs/>
              </w:rPr>
              <w:t>坐标：</w:t>
            </w:r>
          </w:p>
          <w:p w:rsidR="0013448B" w:rsidRDefault="008E3CC4" w:rsidP="0013448B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纬度</w:t>
            </w:r>
            <w:r>
              <w:rPr>
                <w:iCs/>
              </w:rPr>
              <w:t>坐标：</w:t>
            </w:r>
          </w:p>
          <w:p w:rsidR="0013448B" w:rsidRPr="0013448B" w:rsidRDefault="0013448B" w:rsidP="0013448B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站点</w:t>
            </w:r>
            <w:r>
              <w:rPr>
                <w:iCs/>
              </w:rPr>
              <w:t>登录密码：</w:t>
            </w:r>
            <w:r>
              <w:rPr>
                <w:rFonts w:hint="eastAsia"/>
                <w:iCs/>
              </w:rPr>
              <w:t>6</w:t>
            </w:r>
            <w:r>
              <w:rPr>
                <w:rFonts w:hint="eastAsia"/>
                <w:iCs/>
              </w:rPr>
              <w:t>位</w:t>
            </w:r>
            <w:r>
              <w:rPr>
                <w:iCs/>
              </w:rPr>
              <w:t>数字密码；</w:t>
            </w:r>
            <w:r w:rsidR="006F33E9">
              <w:rPr>
                <w:rFonts w:hint="eastAsia"/>
                <w:iCs/>
              </w:rPr>
              <w:t>初始</w:t>
            </w:r>
            <w:r w:rsidR="006F33E9">
              <w:rPr>
                <w:iCs/>
              </w:rPr>
              <w:t>密码</w:t>
            </w:r>
            <w:r w:rsidR="006F33E9">
              <w:rPr>
                <w:rFonts w:hint="eastAsia"/>
                <w:iCs/>
              </w:rPr>
              <w:t>：</w:t>
            </w:r>
            <w:ins w:id="183" w:author="Microsoft" w:date="2015-10-10T16:12:00Z">
              <w:r w:rsidR="00F6628F">
                <w:rPr>
                  <w:iCs/>
                </w:rPr>
                <w:t>111111</w:t>
              </w:r>
            </w:ins>
            <w:del w:id="184" w:author="Microsoft" w:date="2015-10-10T16:12:00Z">
              <w:r w:rsidR="006F33E9" w:rsidDel="00F6628F">
                <w:rPr>
                  <w:iCs/>
                </w:rPr>
                <w:delText>password</w:delText>
              </w:r>
            </w:del>
          </w:p>
          <w:p w:rsidR="003C54BF" w:rsidRPr="0091711B" w:rsidRDefault="00ED13E6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iCs/>
              </w:rPr>
              <w:t>选择市场管理员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Market Managers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91711B">
              <w:rPr>
                <w:rFonts w:hint="eastAsia"/>
                <w:iCs/>
              </w:rPr>
              <w:t>弹出</w:t>
            </w:r>
            <w:r w:rsidR="0091711B">
              <w:rPr>
                <w:iCs/>
              </w:rPr>
              <w:t>市场管理员列表，</w:t>
            </w:r>
            <w:r w:rsidR="0091711B">
              <w:rPr>
                <w:rFonts w:hint="eastAsia"/>
                <w:iCs/>
              </w:rPr>
              <w:t>选择</w:t>
            </w:r>
            <w:r w:rsidR="0091711B">
              <w:rPr>
                <w:iCs/>
              </w:rPr>
              <w:t>市</w:t>
            </w:r>
            <w:r w:rsidR="0091711B">
              <w:rPr>
                <w:rFonts w:hint="eastAsia"/>
                <w:iCs/>
              </w:rPr>
              <w:t>市场</w:t>
            </w:r>
            <w:r w:rsidR="0091711B">
              <w:rPr>
                <w:iCs/>
              </w:rPr>
              <w:t>管理员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FE5E8A" w:rsidP="00711B0D">
            <w:r>
              <w:rPr>
                <w:rFonts w:hint="eastAsia"/>
              </w:rPr>
              <w:t>添加</w:t>
            </w:r>
            <w:r>
              <w:t>信息成功！</w:t>
            </w:r>
            <w:r w:rsidR="00BE1112">
              <w:rPr>
                <w:rFonts w:hint="eastAsia"/>
              </w:rPr>
              <w:t>（</w:t>
            </w:r>
            <w:r w:rsidR="00BE1112">
              <w:rPr>
                <w:rFonts w:hint="eastAsia"/>
              </w:rPr>
              <w:t>Your outlet has been successfully added!</w:t>
            </w:r>
            <w:r w:rsidR="00BE1112">
              <w:rPr>
                <w:rFonts w:hint="eastAsia"/>
              </w:rPr>
              <w:t>）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FE5E8A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0C59B6" w:rsidRDefault="000321AA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站点编号不可重复；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BE1112" w:rsidP="00BE1112">
            <w:r w:rsidRPr="00BE1112">
              <w:t>（</w:t>
            </w:r>
            <w:r w:rsidRPr="00BE1112">
              <w:rPr>
                <w:rFonts w:hint="eastAsia"/>
              </w:rPr>
              <w:t>“</w:t>
            </w:r>
            <w:r>
              <w:rPr>
                <w:rFonts w:hint="eastAsia"/>
              </w:rPr>
              <w:t>添加站点</w:t>
            </w:r>
            <w:r w:rsidRPr="00BE1112">
              <w:rPr>
                <w:rFonts w:hint="eastAsia"/>
              </w:rPr>
              <w:t>”按钮：</w:t>
            </w:r>
            <w:r>
              <w:rPr>
                <w:rFonts w:hint="eastAsia"/>
              </w:rPr>
              <w:t>New Outlet</w:t>
            </w:r>
            <w:r w:rsidRPr="00BE1112">
              <w:t>）</w:t>
            </w:r>
          </w:p>
        </w:tc>
      </w:tr>
    </w:tbl>
    <w:p w:rsidR="00711B0D" w:rsidRPr="00711B0D" w:rsidRDefault="00711B0D" w:rsidP="00711B0D">
      <w:pPr>
        <w:pStyle w:val="a0"/>
      </w:pPr>
    </w:p>
    <w:p w:rsidR="00646CB9" w:rsidRDefault="00646CB9" w:rsidP="003C64BA">
      <w:pPr>
        <w:pStyle w:val="4"/>
      </w:pPr>
      <w:r>
        <w:rPr>
          <w:rFonts w:hint="eastAsia"/>
        </w:rPr>
        <w:t>站点</w:t>
      </w:r>
      <w:r>
        <w:t>详细信息</w:t>
      </w:r>
      <w:r w:rsidR="00323126" w:rsidRPr="00323126">
        <w:rPr>
          <w:rFonts w:hint="eastAsia"/>
        </w:rPr>
        <w:t>（</w:t>
      </w:r>
      <w:r w:rsidR="00404553">
        <w:rPr>
          <w:rFonts w:hint="eastAsia"/>
        </w:rPr>
        <w:t>Outlet</w:t>
      </w:r>
      <w:r w:rsidR="0054329A">
        <w:rPr>
          <w:rFonts w:hint="eastAsia"/>
        </w:rPr>
        <w:t xml:space="preserve"> Details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646CB9" w:rsidRPr="00883F4B" w:rsidTr="00DB45CE">
        <w:tc>
          <w:tcPr>
            <w:tcW w:w="1384" w:type="dxa"/>
            <w:shd w:val="clear" w:color="auto" w:fill="D9D9D9"/>
            <w:vAlign w:val="center"/>
          </w:tcPr>
          <w:p w:rsidR="00646CB9" w:rsidRPr="00883F4B" w:rsidRDefault="00646CB9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646CB9" w:rsidRPr="00883F4B" w:rsidRDefault="008E5A19" w:rsidP="00DB45CE">
            <w:pPr>
              <w:rPr>
                <w:iCs/>
              </w:rPr>
            </w:pPr>
            <w:r>
              <w:rPr>
                <w:iCs/>
              </w:rPr>
              <w:t>Jk022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646CB9" w:rsidRPr="00883F4B" w:rsidRDefault="00646CB9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646CB9" w:rsidRPr="00883F4B" w:rsidRDefault="00646CB9" w:rsidP="00DB45CE">
            <w:pPr>
              <w:rPr>
                <w:iCs/>
              </w:rPr>
            </w:pPr>
          </w:p>
        </w:tc>
      </w:tr>
      <w:tr w:rsidR="00646CB9" w:rsidRPr="00883F4B" w:rsidTr="00DB45CE">
        <w:tc>
          <w:tcPr>
            <w:tcW w:w="1384" w:type="dxa"/>
            <w:shd w:val="clear" w:color="auto" w:fill="D9D9D9"/>
            <w:vAlign w:val="center"/>
          </w:tcPr>
          <w:p w:rsidR="00646CB9" w:rsidRPr="00883F4B" w:rsidRDefault="00646CB9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646CB9" w:rsidRPr="00883F4B" w:rsidRDefault="00646CB9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查看</w:t>
            </w:r>
            <w:r>
              <w:rPr>
                <w:iCs/>
              </w:rPr>
              <w:t>站点信息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646CB9" w:rsidRPr="00883F4B" w:rsidRDefault="00646CB9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646CB9" w:rsidRPr="00883F4B" w:rsidRDefault="00646CB9" w:rsidP="00DB45CE">
            <w:pPr>
              <w:rPr>
                <w:iCs/>
              </w:rPr>
            </w:pPr>
          </w:p>
        </w:tc>
      </w:tr>
      <w:tr w:rsidR="00646CB9" w:rsidRPr="00883F4B" w:rsidTr="00DB45C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646CB9" w:rsidRPr="00883F4B" w:rsidRDefault="00646CB9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646CB9" w:rsidRPr="00883F4B" w:rsidRDefault="00646CB9" w:rsidP="00DB45CE">
            <w:r>
              <w:rPr>
                <w:rFonts w:hint="eastAsia"/>
              </w:rPr>
              <w:t>查看</w:t>
            </w:r>
            <w:r>
              <w:t>站点信息</w:t>
            </w:r>
          </w:p>
        </w:tc>
      </w:tr>
      <w:tr w:rsidR="00646CB9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646CB9" w:rsidRPr="00883F4B" w:rsidRDefault="00646CB9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646CB9" w:rsidRPr="00980FDA" w:rsidRDefault="00980FDA" w:rsidP="00980FDA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646CB9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646CB9" w:rsidRPr="00883F4B" w:rsidRDefault="00646CB9" w:rsidP="00DB45CE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980FDA" w:rsidRPr="003C54BF" w:rsidRDefault="00980FDA" w:rsidP="00980FDA">
            <w:pPr>
              <w:rPr>
                <w:iCs/>
              </w:rPr>
            </w:pPr>
            <w:r>
              <w:rPr>
                <w:rFonts w:hint="eastAsia"/>
                <w:iCs/>
              </w:rPr>
              <w:t>站点基本</w:t>
            </w:r>
            <w:r>
              <w:rPr>
                <w:iCs/>
              </w:rPr>
              <w:t>信息：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站点</w:t>
            </w:r>
            <w:r>
              <w:rPr>
                <w:iCs/>
              </w:rPr>
              <w:t>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Outlet Code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</w:t>
            </w:r>
            <w:r>
              <w:rPr>
                <w:iCs/>
              </w:rPr>
              <w:t>，必填项</w:t>
            </w:r>
            <w:r>
              <w:rPr>
                <w:rFonts w:hint="eastAsia"/>
                <w:iCs/>
              </w:rPr>
              <w:t xml:space="preserve"> 1-10</w:t>
            </w:r>
            <w:r>
              <w:rPr>
                <w:rFonts w:hint="eastAsia"/>
                <w:iCs/>
              </w:rPr>
              <w:t>；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站点</w:t>
            </w:r>
            <w:r>
              <w:rPr>
                <w:iCs/>
              </w:rPr>
              <w:t>名称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Outlet Name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</w:t>
            </w:r>
            <w:r>
              <w:rPr>
                <w:iCs/>
              </w:rPr>
              <w:t>，必填项</w:t>
            </w:r>
            <w:r>
              <w:rPr>
                <w:rFonts w:hint="eastAsia"/>
                <w:iCs/>
              </w:rPr>
              <w:t>，</w:t>
            </w:r>
            <w:r>
              <w:rPr>
                <w:rFonts w:hint="eastAsia"/>
                <w:iCs/>
              </w:rPr>
              <w:t>1-</w:t>
            </w:r>
            <w:r>
              <w:rPr>
                <w:iCs/>
              </w:rPr>
              <w:t>500</w:t>
            </w:r>
            <w:r>
              <w:rPr>
                <w:rFonts w:hint="eastAsia"/>
                <w:iCs/>
              </w:rPr>
              <w:t>；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联系人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Contact Person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文本框，</w:t>
            </w:r>
            <w:r>
              <w:rPr>
                <w:iCs/>
              </w:rPr>
              <w:t>必填项</w:t>
            </w:r>
            <w:r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1-</w:t>
            </w:r>
            <w:r>
              <w:rPr>
                <w:iCs/>
              </w:rPr>
              <w:t>200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联系电话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Contact Phone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</w:t>
            </w:r>
            <w:r>
              <w:rPr>
                <w:iCs/>
              </w:rPr>
              <w:t>，必填项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iCs/>
              </w:rPr>
              <w:t>所属银行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Partnership Bank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：文本框</w:t>
            </w:r>
            <w:r>
              <w:rPr>
                <w:iCs/>
              </w:rPr>
              <w:t>，</w:t>
            </w:r>
            <w:r>
              <w:rPr>
                <w:rFonts w:hint="eastAsia"/>
                <w:iCs/>
              </w:rPr>
              <w:t>1-50</w:t>
            </w:r>
            <w:r>
              <w:rPr>
                <w:rFonts w:hint="eastAsia"/>
                <w:iCs/>
              </w:rPr>
              <w:t>；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iCs/>
              </w:rPr>
              <w:t>银行账号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Bank Account ID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：文本框</w:t>
            </w:r>
            <w:r>
              <w:rPr>
                <w:iCs/>
              </w:rPr>
              <w:t>，</w:t>
            </w:r>
            <w:r>
              <w:rPr>
                <w:rFonts w:hint="eastAsia"/>
                <w:iCs/>
              </w:rPr>
              <w:t>1-50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iCs/>
              </w:rPr>
              <w:t>证件号码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Personal ID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：文本框</w:t>
            </w:r>
            <w:r>
              <w:rPr>
                <w:iCs/>
              </w:rPr>
              <w:t>，必填项</w:t>
            </w:r>
            <w:r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1-50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iCs/>
              </w:rPr>
              <w:t>合同编号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Contract No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：文本框</w:t>
            </w:r>
            <w:r>
              <w:rPr>
                <w:iCs/>
              </w:rPr>
              <w:t>，必填项</w:t>
            </w:r>
            <w:r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1-50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所属</w:t>
            </w:r>
            <w:r>
              <w:rPr>
                <w:iCs/>
              </w:rPr>
              <w:t>部门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Institution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：必填项</w:t>
            </w:r>
            <w:r>
              <w:rPr>
                <w:iCs/>
              </w:rPr>
              <w:t>，下拉选择</w:t>
            </w:r>
            <w:r>
              <w:rPr>
                <w:rFonts w:hint="eastAsia"/>
                <w:iCs/>
              </w:rPr>
              <w:t>框</w:t>
            </w:r>
          </w:p>
          <w:p w:rsidR="00980FDA" w:rsidRPr="003C54BF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所属</w:t>
            </w:r>
            <w:r>
              <w:rPr>
                <w:iCs/>
              </w:rPr>
              <w:t>区域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Administrative Area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必填项，</w:t>
            </w:r>
            <w:r>
              <w:rPr>
                <w:iCs/>
              </w:rPr>
              <w:t>下拉</w:t>
            </w:r>
            <w:r>
              <w:rPr>
                <w:rFonts w:hint="eastAsia"/>
                <w:iCs/>
              </w:rPr>
              <w:t>选择</w:t>
            </w:r>
            <w:r>
              <w:rPr>
                <w:iCs/>
              </w:rPr>
              <w:t>框</w:t>
            </w:r>
          </w:p>
          <w:p w:rsidR="00FB6DFE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地址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Address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：文本框，</w:t>
            </w: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-500</w:t>
            </w:r>
            <w:r>
              <w:rPr>
                <w:rFonts w:hint="eastAsia"/>
                <w:iCs/>
              </w:rPr>
              <w:t>字符</w:t>
            </w:r>
          </w:p>
          <w:p w:rsidR="00827501" w:rsidRDefault="00827501" w:rsidP="00827501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经度</w:t>
            </w:r>
            <w:r>
              <w:rPr>
                <w:iCs/>
              </w:rPr>
              <w:t>坐标：</w:t>
            </w:r>
          </w:p>
          <w:p w:rsidR="00827501" w:rsidRDefault="00827501" w:rsidP="00827501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纬度</w:t>
            </w:r>
            <w:r>
              <w:rPr>
                <w:iCs/>
              </w:rPr>
              <w:t>坐标：</w:t>
            </w:r>
          </w:p>
          <w:p w:rsidR="00827501" w:rsidRPr="0013448B" w:rsidDel="00F6628F" w:rsidRDefault="00827501" w:rsidP="00827501">
            <w:pPr>
              <w:pStyle w:val="a8"/>
              <w:numPr>
                <w:ilvl w:val="0"/>
                <w:numId w:val="8"/>
              </w:numPr>
              <w:ind w:firstLineChars="0"/>
              <w:rPr>
                <w:del w:id="185" w:author="Microsoft" w:date="2015-10-10T16:16:00Z"/>
                <w:iCs/>
              </w:rPr>
            </w:pPr>
            <w:r>
              <w:rPr>
                <w:rFonts w:hint="eastAsia"/>
                <w:iCs/>
              </w:rPr>
              <w:t>站点</w:t>
            </w:r>
            <w:r>
              <w:rPr>
                <w:iCs/>
              </w:rPr>
              <w:t>登录密码：</w:t>
            </w:r>
            <w:r>
              <w:rPr>
                <w:rFonts w:hint="eastAsia"/>
                <w:iCs/>
              </w:rPr>
              <w:t>6</w:t>
            </w:r>
            <w:r>
              <w:rPr>
                <w:rFonts w:hint="eastAsia"/>
                <w:iCs/>
              </w:rPr>
              <w:t>位</w:t>
            </w:r>
            <w:r>
              <w:rPr>
                <w:iCs/>
              </w:rPr>
              <w:t>数字密码；</w:t>
            </w:r>
          </w:p>
          <w:p w:rsidR="00827501" w:rsidRPr="00F6628F" w:rsidRDefault="00827501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  <w:rPrChange w:id="186" w:author="Microsoft" w:date="2015-10-10T16:16:00Z">
                  <w:rPr/>
                </w:rPrChange>
              </w:rPr>
            </w:pPr>
          </w:p>
          <w:p w:rsidR="00646CB9" w:rsidRPr="00FB6DFE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 w:rsidRPr="00FB6DFE">
              <w:rPr>
                <w:iCs/>
              </w:rPr>
              <w:lastRenderedPageBreak/>
              <w:t>选择市场管理员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Market Managers</w:t>
            </w:r>
            <w:r w:rsidR="00FB6DFE" w:rsidRPr="00FB6DFE">
              <w:rPr>
                <w:rFonts w:hint="eastAsia"/>
                <w:iCs/>
              </w:rPr>
              <w:t>）</w:t>
            </w:r>
            <w:r w:rsidRPr="00FB6DFE">
              <w:rPr>
                <w:rFonts w:hint="eastAsia"/>
                <w:iCs/>
              </w:rPr>
              <w:t>：弹出</w:t>
            </w:r>
            <w:r w:rsidRPr="00FB6DFE">
              <w:rPr>
                <w:iCs/>
              </w:rPr>
              <w:t>市场管理员列表，</w:t>
            </w:r>
            <w:r w:rsidRPr="00FB6DFE">
              <w:rPr>
                <w:rFonts w:hint="eastAsia"/>
                <w:iCs/>
              </w:rPr>
              <w:t>选择一名市场</w:t>
            </w:r>
            <w:r w:rsidRPr="00FB6DFE">
              <w:rPr>
                <w:iCs/>
              </w:rPr>
              <w:t>管理员</w:t>
            </w:r>
          </w:p>
        </w:tc>
      </w:tr>
      <w:tr w:rsidR="00646CB9" w:rsidRPr="00883F4B" w:rsidTr="00DB45CE">
        <w:tc>
          <w:tcPr>
            <w:tcW w:w="1384" w:type="dxa"/>
            <w:shd w:val="clear" w:color="auto" w:fill="D9D9D9"/>
            <w:vAlign w:val="center"/>
          </w:tcPr>
          <w:p w:rsidR="00646CB9" w:rsidRPr="00883F4B" w:rsidRDefault="00646CB9" w:rsidP="00DB45CE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646CB9" w:rsidRPr="00FE4DC0" w:rsidRDefault="00646CB9" w:rsidP="00DB45C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646CB9" w:rsidRPr="00883F4B" w:rsidTr="00DB45CE">
        <w:tc>
          <w:tcPr>
            <w:tcW w:w="1384" w:type="dxa"/>
            <w:shd w:val="clear" w:color="auto" w:fill="D9D9D9"/>
            <w:vAlign w:val="center"/>
          </w:tcPr>
          <w:p w:rsidR="00646CB9" w:rsidRPr="00883F4B" w:rsidRDefault="00646CB9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646CB9" w:rsidRPr="00883F4B" w:rsidRDefault="00646CB9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646CB9" w:rsidRPr="00883F4B" w:rsidTr="00DB45CE">
        <w:tc>
          <w:tcPr>
            <w:tcW w:w="1384" w:type="dxa"/>
            <w:shd w:val="clear" w:color="auto" w:fill="D9D9D9"/>
            <w:vAlign w:val="center"/>
          </w:tcPr>
          <w:p w:rsidR="00646CB9" w:rsidRPr="00883F4B" w:rsidRDefault="00646CB9" w:rsidP="00DB45C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646CB9" w:rsidRPr="00883F4B" w:rsidRDefault="00D74CF6" w:rsidP="00D74CF6">
            <w:r w:rsidRPr="00D74CF6">
              <w:t>（</w:t>
            </w:r>
            <w:r w:rsidRPr="00D74CF6">
              <w:rPr>
                <w:rFonts w:hint="eastAsia"/>
              </w:rPr>
              <w:t>“</w:t>
            </w:r>
            <w:r>
              <w:rPr>
                <w:rFonts w:hint="eastAsia"/>
              </w:rPr>
              <w:t>详情</w:t>
            </w:r>
            <w:r w:rsidRPr="00D74CF6">
              <w:rPr>
                <w:rFonts w:hint="eastAsia"/>
              </w:rPr>
              <w:t>”按钮：</w:t>
            </w:r>
            <w:r>
              <w:rPr>
                <w:rFonts w:hint="eastAsia"/>
              </w:rPr>
              <w:t>Details</w:t>
            </w:r>
            <w:r w:rsidRPr="00D74CF6">
              <w:t>）</w:t>
            </w:r>
          </w:p>
        </w:tc>
      </w:tr>
    </w:tbl>
    <w:p w:rsidR="00646CB9" w:rsidRPr="00646CB9" w:rsidRDefault="00646CB9" w:rsidP="00646CB9">
      <w:pPr>
        <w:pStyle w:val="a0"/>
      </w:pPr>
    </w:p>
    <w:p w:rsidR="004C1D16" w:rsidRDefault="004C1D16" w:rsidP="003C64BA">
      <w:pPr>
        <w:pStyle w:val="4"/>
      </w:pPr>
      <w:r>
        <w:rPr>
          <w:rFonts w:hint="eastAsia"/>
        </w:rPr>
        <w:t>修改</w:t>
      </w:r>
      <w:r w:rsidR="00323126" w:rsidRPr="00323126">
        <w:rPr>
          <w:rFonts w:hint="eastAsia"/>
        </w:rPr>
        <w:t>（</w:t>
      </w:r>
      <w:r w:rsidR="0054329A">
        <w:rPr>
          <w:rFonts w:hint="eastAsia"/>
        </w:rPr>
        <w:t>Edit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4C1D16" w:rsidRPr="00883F4B" w:rsidRDefault="004C1D16" w:rsidP="00B246BD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23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4C1D16" w:rsidRPr="00883F4B" w:rsidRDefault="004C1D16" w:rsidP="00B246BD">
            <w:pPr>
              <w:rPr>
                <w:iCs/>
              </w:rPr>
            </w:pPr>
          </w:p>
        </w:tc>
      </w:tr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4C1D16" w:rsidRPr="00883F4B" w:rsidRDefault="00980FDA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修改</w:t>
            </w:r>
            <w:r w:rsidR="004C1D16">
              <w:rPr>
                <w:iCs/>
              </w:rPr>
              <w:t>站点信息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4C1D16" w:rsidRPr="00883F4B" w:rsidRDefault="004C1D16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4C1D16" w:rsidRPr="00883F4B" w:rsidRDefault="004C1D16" w:rsidP="00B246BD">
            <w:pPr>
              <w:rPr>
                <w:iCs/>
              </w:rPr>
            </w:pPr>
          </w:p>
        </w:tc>
      </w:tr>
      <w:tr w:rsidR="004C1D16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883F4B" w:rsidRDefault="00980FDA" w:rsidP="00B246BD">
            <w:r>
              <w:rPr>
                <w:rFonts w:hint="eastAsia"/>
              </w:rPr>
              <w:t>修改</w:t>
            </w:r>
            <w:r w:rsidR="004C1D16">
              <w:t>站点信息</w:t>
            </w:r>
          </w:p>
        </w:tc>
      </w:tr>
      <w:tr w:rsidR="004C1D16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3C54BF" w:rsidRDefault="004C1D16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站点基本</w:t>
            </w:r>
            <w:r>
              <w:rPr>
                <w:iCs/>
              </w:rPr>
              <w:t>信息：</w:t>
            </w:r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站点</w:t>
            </w:r>
            <w:r>
              <w:rPr>
                <w:iCs/>
              </w:rPr>
              <w:t>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Outlet Code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827501">
              <w:rPr>
                <w:rFonts w:hint="eastAsia"/>
                <w:iCs/>
              </w:rPr>
              <w:t>不可</w:t>
            </w:r>
            <w:r w:rsidR="00827501">
              <w:rPr>
                <w:iCs/>
              </w:rPr>
              <w:t>修改</w:t>
            </w:r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站点</w:t>
            </w:r>
            <w:r>
              <w:rPr>
                <w:iCs/>
              </w:rPr>
              <w:t>名称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Outlet Name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</w:t>
            </w:r>
            <w:r>
              <w:rPr>
                <w:iCs/>
              </w:rPr>
              <w:t>，必填项</w:t>
            </w:r>
            <w:r>
              <w:rPr>
                <w:rFonts w:hint="eastAsia"/>
                <w:iCs/>
              </w:rPr>
              <w:t>，</w:t>
            </w:r>
            <w:r>
              <w:rPr>
                <w:rFonts w:hint="eastAsia"/>
                <w:iCs/>
              </w:rPr>
              <w:t>1-</w:t>
            </w:r>
            <w:r>
              <w:rPr>
                <w:iCs/>
              </w:rPr>
              <w:t>500</w:t>
            </w:r>
            <w:r>
              <w:rPr>
                <w:rFonts w:hint="eastAsia"/>
                <w:iCs/>
              </w:rPr>
              <w:t>；</w:t>
            </w:r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联系人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Contact Person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文本框，</w:t>
            </w:r>
            <w:r>
              <w:rPr>
                <w:iCs/>
              </w:rPr>
              <w:t>必填项</w:t>
            </w:r>
            <w:r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1-</w:t>
            </w:r>
            <w:r>
              <w:rPr>
                <w:iCs/>
              </w:rPr>
              <w:t>200</w:t>
            </w:r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联系电话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Contact Phone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</w:t>
            </w:r>
            <w:r>
              <w:rPr>
                <w:iCs/>
              </w:rPr>
              <w:t>，必填项</w:t>
            </w:r>
            <w:ins w:id="187" w:author="Microsoft" w:date="2015-11-05T10:25:00Z">
              <w:r w:rsidR="005C14FE">
                <w:rPr>
                  <w:rFonts w:hint="eastAsia"/>
                  <w:iCs/>
                </w:rPr>
                <w:t>；</w:t>
              </w:r>
              <w:r w:rsidR="005C14FE">
                <w:rPr>
                  <w:rFonts w:hint="eastAsia"/>
                  <w:iCs/>
                </w:rPr>
                <w:t>1-15</w:t>
              </w:r>
              <w:r w:rsidR="005C14FE">
                <w:rPr>
                  <w:rFonts w:hint="eastAsia"/>
                  <w:iCs/>
                </w:rPr>
                <w:t>；</w:t>
              </w:r>
            </w:ins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iCs/>
              </w:rPr>
              <w:t>所属银行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Partnership Bank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：文本框</w:t>
            </w:r>
            <w:r>
              <w:rPr>
                <w:iCs/>
              </w:rPr>
              <w:t>，</w:t>
            </w:r>
            <w:r>
              <w:rPr>
                <w:rFonts w:hint="eastAsia"/>
                <w:iCs/>
              </w:rPr>
              <w:t>1-50</w:t>
            </w:r>
            <w:r>
              <w:rPr>
                <w:rFonts w:hint="eastAsia"/>
                <w:iCs/>
              </w:rPr>
              <w:t>；</w:t>
            </w:r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iCs/>
              </w:rPr>
              <w:t>银行账号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Bank Account ID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：文本框</w:t>
            </w:r>
            <w:r>
              <w:rPr>
                <w:iCs/>
              </w:rPr>
              <w:t>，</w:t>
            </w:r>
            <w:r>
              <w:rPr>
                <w:rFonts w:hint="eastAsia"/>
                <w:iCs/>
              </w:rPr>
              <w:t>1-50</w:t>
            </w:r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iCs/>
              </w:rPr>
              <w:t>证件号码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Personal ID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：文本框</w:t>
            </w:r>
            <w:r>
              <w:rPr>
                <w:iCs/>
              </w:rPr>
              <w:t>，必填项</w:t>
            </w:r>
            <w:r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1-50</w:t>
            </w:r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iCs/>
              </w:rPr>
              <w:t>合同编号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Contract No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：文本框</w:t>
            </w:r>
            <w:r>
              <w:rPr>
                <w:iCs/>
              </w:rPr>
              <w:t>，必填项</w:t>
            </w:r>
            <w:r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1-50</w:t>
            </w:r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所属</w:t>
            </w:r>
            <w:r>
              <w:rPr>
                <w:iCs/>
              </w:rPr>
              <w:t>部门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Institution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：必填项</w:t>
            </w:r>
            <w:r>
              <w:rPr>
                <w:iCs/>
              </w:rPr>
              <w:t>，下拉选择</w:t>
            </w:r>
            <w:r>
              <w:rPr>
                <w:rFonts w:hint="eastAsia"/>
                <w:iCs/>
              </w:rPr>
              <w:t>框</w:t>
            </w:r>
          </w:p>
          <w:p w:rsidR="00980FDA" w:rsidRPr="003C54BF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所属</w:t>
            </w:r>
            <w:r>
              <w:rPr>
                <w:iCs/>
              </w:rPr>
              <w:t>区域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Administrative Area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必填项，</w:t>
            </w:r>
            <w:r>
              <w:rPr>
                <w:iCs/>
              </w:rPr>
              <w:t>下拉</w:t>
            </w:r>
            <w:r>
              <w:rPr>
                <w:rFonts w:hint="eastAsia"/>
                <w:iCs/>
              </w:rPr>
              <w:t>选择</w:t>
            </w:r>
            <w:r>
              <w:rPr>
                <w:iCs/>
              </w:rPr>
              <w:t>框</w:t>
            </w:r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ns w:id="188" w:author="Microsoft" w:date="2015-09-17T10:22:00Z"/>
                <w:iCs/>
              </w:rPr>
            </w:pPr>
            <w:r>
              <w:rPr>
                <w:rFonts w:hint="eastAsia"/>
                <w:iCs/>
              </w:rPr>
              <w:t>地址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Address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：文本框，</w:t>
            </w: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-500</w:t>
            </w:r>
            <w:r>
              <w:rPr>
                <w:rFonts w:hint="eastAsia"/>
                <w:iCs/>
              </w:rPr>
              <w:t>字符</w:t>
            </w:r>
          </w:p>
          <w:p w:rsidR="00827501" w:rsidRDefault="00827501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ns w:id="189" w:author="Microsoft" w:date="2015-09-17T10:22:00Z"/>
                <w:iCs/>
              </w:rPr>
            </w:pPr>
            <w:ins w:id="190" w:author="Microsoft" w:date="2015-09-17T10:22:00Z">
              <w:r>
                <w:rPr>
                  <w:rFonts w:hint="eastAsia"/>
                  <w:iCs/>
                </w:rPr>
                <w:t>经度</w:t>
              </w:r>
              <w:r>
                <w:rPr>
                  <w:iCs/>
                </w:rPr>
                <w:t>坐标：</w:t>
              </w:r>
            </w:ins>
          </w:p>
          <w:p w:rsidR="00827501" w:rsidRDefault="00827501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ns w:id="191" w:author="Microsoft" w:date="2015-09-17T10:22:00Z"/>
                <w:iCs/>
              </w:rPr>
            </w:pPr>
            <w:ins w:id="192" w:author="Microsoft" w:date="2015-09-17T10:22:00Z">
              <w:r>
                <w:rPr>
                  <w:rFonts w:hint="eastAsia"/>
                  <w:iCs/>
                </w:rPr>
                <w:t>纬度</w:t>
              </w:r>
              <w:r>
                <w:rPr>
                  <w:iCs/>
                </w:rPr>
                <w:t>坐标：</w:t>
              </w:r>
            </w:ins>
          </w:p>
          <w:p w:rsidR="00827501" w:rsidRPr="00827501" w:rsidRDefault="00827501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ins w:id="193" w:author="Microsoft" w:date="2015-09-17T10:22:00Z">
              <w:r>
                <w:rPr>
                  <w:rFonts w:hint="eastAsia"/>
                  <w:iCs/>
                </w:rPr>
                <w:t>站点</w:t>
              </w:r>
              <w:r>
                <w:rPr>
                  <w:iCs/>
                </w:rPr>
                <w:t>登录密码：</w:t>
              </w:r>
              <w:r>
                <w:rPr>
                  <w:rFonts w:hint="eastAsia"/>
                  <w:iCs/>
                </w:rPr>
                <w:t>6</w:t>
              </w:r>
              <w:r>
                <w:rPr>
                  <w:rFonts w:hint="eastAsia"/>
                  <w:iCs/>
                </w:rPr>
                <w:t>位</w:t>
              </w:r>
              <w:r>
                <w:rPr>
                  <w:iCs/>
                </w:rPr>
                <w:t>数字密码；</w:t>
              </w:r>
            </w:ins>
          </w:p>
          <w:p w:rsidR="004C1D16" w:rsidRPr="003C54BF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iCs/>
              </w:rPr>
              <w:t>选择市场管理员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Market Managers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：弹出</w:t>
            </w:r>
            <w:r>
              <w:rPr>
                <w:iCs/>
              </w:rPr>
              <w:t>市场管理员列表，</w:t>
            </w:r>
            <w:r>
              <w:rPr>
                <w:rFonts w:hint="eastAsia"/>
                <w:iCs/>
              </w:rPr>
              <w:t>选择一名市场</w:t>
            </w:r>
            <w:r>
              <w:rPr>
                <w:iCs/>
              </w:rPr>
              <w:t>管理员</w:t>
            </w:r>
          </w:p>
        </w:tc>
      </w:tr>
      <w:tr w:rsidR="004C1D16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883F4B" w:rsidRDefault="004C1D16" w:rsidP="00B246BD">
            <w:r>
              <w:rPr>
                <w:rFonts w:hint="eastAsia"/>
              </w:rPr>
              <w:t>修改</w:t>
            </w:r>
            <w:r>
              <w:t>信息成功！</w:t>
            </w:r>
            <w:r w:rsidR="00E50A74">
              <w:rPr>
                <w:rFonts w:hint="eastAsia"/>
              </w:rPr>
              <w:t>（</w:t>
            </w:r>
            <w:r w:rsidR="00E50A74">
              <w:rPr>
                <w:rFonts w:hint="eastAsia"/>
              </w:rPr>
              <w:t>The information of your outlet has been successfully updated!</w:t>
            </w:r>
            <w:r w:rsidR="00E50A74">
              <w:rPr>
                <w:rFonts w:hint="eastAsia"/>
              </w:rPr>
              <w:t>）</w:t>
            </w:r>
          </w:p>
        </w:tc>
      </w:tr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FE4DC0" w:rsidRDefault="004C1D16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883F4B" w:rsidRDefault="004C1D16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lastRenderedPageBreak/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883F4B" w:rsidRDefault="00E50A74" w:rsidP="00B246BD">
            <w:r w:rsidRPr="00E50A74">
              <w:t>（</w:t>
            </w:r>
            <w:r w:rsidRPr="00E50A74">
              <w:rPr>
                <w:rFonts w:hint="eastAsia"/>
              </w:rPr>
              <w:t>“编辑”按钮：</w:t>
            </w:r>
            <w:r w:rsidRPr="00E50A74">
              <w:rPr>
                <w:rFonts w:hint="eastAsia"/>
              </w:rPr>
              <w:t>Edit</w:t>
            </w:r>
            <w:r w:rsidRPr="00E50A74">
              <w:t>）</w:t>
            </w:r>
          </w:p>
        </w:tc>
      </w:tr>
    </w:tbl>
    <w:p w:rsidR="004C1D16" w:rsidRPr="00711B0D" w:rsidRDefault="004C1D16" w:rsidP="004C1D16">
      <w:pPr>
        <w:pStyle w:val="a0"/>
      </w:pPr>
    </w:p>
    <w:p w:rsidR="00711B0D" w:rsidRDefault="00F07322" w:rsidP="003C64BA">
      <w:pPr>
        <w:pStyle w:val="4"/>
      </w:pPr>
      <w:r>
        <w:rPr>
          <w:rFonts w:hint="eastAsia"/>
        </w:rPr>
        <w:t>清退</w:t>
      </w:r>
      <w:r w:rsidR="00323126" w:rsidRPr="00323126">
        <w:rPr>
          <w:rFonts w:hint="eastAsia"/>
        </w:rPr>
        <w:t>（</w:t>
      </w:r>
      <w:r w:rsidR="0054329A">
        <w:rPr>
          <w:rFonts w:hint="eastAsia"/>
        </w:rPr>
        <w:t>Delete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24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Pr="00883F4B" w:rsidRDefault="00B10669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清退</w:t>
            </w:r>
            <w:r w:rsidR="00FE5E8A">
              <w:rPr>
                <w:iCs/>
              </w:rPr>
              <w:t>站点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FE5E8A" w:rsidP="00711B0D">
            <w:r>
              <w:rPr>
                <w:rFonts w:hint="eastAsia"/>
              </w:rPr>
              <w:t>当</w:t>
            </w:r>
            <w:r w:rsidR="00B10669">
              <w:t>站点已不再进行销售经营时，可对其</w:t>
            </w:r>
            <w:r w:rsidR="00B10669">
              <w:rPr>
                <w:rFonts w:hint="eastAsia"/>
              </w:rPr>
              <w:t>进行清退</w:t>
            </w:r>
            <w:r w:rsidR="00B10669">
              <w:t>处理；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5E8A" w:rsidRDefault="00FE5E8A" w:rsidP="00FE5E8A">
            <w:pPr>
              <w:rPr>
                <w:iCs/>
              </w:rPr>
            </w:pPr>
            <w:r>
              <w:rPr>
                <w:rFonts w:hint="eastAsia"/>
                <w:iCs/>
              </w:rPr>
              <w:t>在</w:t>
            </w:r>
            <w:r>
              <w:rPr>
                <w:iCs/>
              </w:rPr>
              <w:t>站点</w:t>
            </w:r>
            <w:r>
              <w:rPr>
                <w:rFonts w:hint="eastAsia"/>
                <w:iCs/>
              </w:rPr>
              <w:t>信息</w:t>
            </w:r>
            <w:r>
              <w:rPr>
                <w:iCs/>
              </w:rPr>
              <w:t>列表中，选择一</w:t>
            </w:r>
            <w:r>
              <w:rPr>
                <w:rFonts w:hint="eastAsia"/>
                <w:iCs/>
              </w:rPr>
              <w:t>个</w:t>
            </w:r>
            <w:r w:rsidR="00B10669">
              <w:rPr>
                <w:iCs/>
              </w:rPr>
              <w:t>要进行</w:t>
            </w:r>
            <w:r w:rsidR="00B10669">
              <w:rPr>
                <w:rFonts w:hint="eastAsia"/>
                <w:iCs/>
              </w:rPr>
              <w:t>清退</w:t>
            </w:r>
            <w:r w:rsidR="00B10669">
              <w:rPr>
                <w:iCs/>
              </w:rPr>
              <w:t>的站点，点击</w:t>
            </w:r>
            <w:r w:rsidR="00B10669">
              <w:rPr>
                <w:rFonts w:hint="eastAsia"/>
                <w:iCs/>
              </w:rPr>
              <w:t>【清退】</w:t>
            </w:r>
            <w:r w:rsidR="00B10669">
              <w:rPr>
                <w:iCs/>
              </w:rPr>
              <w:t>；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B10669" w:rsidP="00711B0D">
            <w:r>
              <w:rPr>
                <w:rFonts w:hint="eastAsia"/>
              </w:rPr>
              <w:t>清退</w:t>
            </w:r>
            <w:r>
              <w:t>成功！</w:t>
            </w:r>
            <w:r w:rsidR="00954F66">
              <w:rPr>
                <w:rFonts w:hint="eastAsia"/>
              </w:rPr>
              <w:t>（</w:t>
            </w:r>
            <w:r w:rsidR="00954F66">
              <w:rPr>
                <w:rFonts w:hint="eastAsia"/>
              </w:rPr>
              <w:t>The outlet has been successfully deleted!</w:t>
            </w:r>
            <w:r w:rsidR="00954F66">
              <w:rPr>
                <w:rFonts w:hint="eastAsia"/>
              </w:rPr>
              <w:t>）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FE5E8A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Default="00B10669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当</w:t>
            </w:r>
            <w:r>
              <w:rPr>
                <w:bCs/>
                <w:iCs/>
              </w:rPr>
              <w:t>该站点</w:t>
            </w:r>
            <w:r>
              <w:rPr>
                <w:rFonts w:hint="eastAsia"/>
                <w:bCs/>
                <w:iCs/>
              </w:rPr>
              <w:t>存在</w:t>
            </w:r>
            <w:r>
              <w:rPr>
                <w:bCs/>
                <w:iCs/>
              </w:rPr>
              <w:t>欠款时，站点</w:t>
            </w:r>
            <w:r>
              <w:rPr>
                <w:rFonts w:hint="eastAsia"/>
                <w:bCs/>
                <w:iCs/>
              </w:rPr>
              <w:t>不能</w:t>
            </w:r>
            <w:r>
              <w:rPr>
                <w:bCs/>
                <w:iCs/>
              </w:rPr>
              <w:t>进行清退。</w:t>
            </w:r>
          </w:p>
          <w:p w:rsidR="00852554" w:rsidRDefault="00852554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（</w:t>
            </w:r>
            <w:r>
              <w:rPr>
                <w:rFonts w:hint="eastAsia"/>
                <w:bCs/>
                <w:iCs/>
              </w:rPr>
              <w:t>Cannot delete an outlet with outstanding debt.</w:t>
            </w:r>
            <w:r>
              <w:rPr>
                <w:rFonts w:hint="eastAsia"/>
                <w:bCs/>
                <w:iCs/>
              </w:rPr>
              <w:t>）</w:t>
            </w:r>
          </w:p>
          <w:p w:rsidR="00D55180" w:rsidRDefault="00D55180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当站点</w:t>
            </w:r>
            <w:r>
              <w:rPr>
                <w:bCs/>
                <w:iCs/>
              </w:rPr>
              <w:t>有余额时不能进行清退；</w:t>
            </w:r>
          </w:p>
          <w:p w:rsidR="00D55180" w:rsidRPr="00883F4B" w:rsidRDefault="00D55180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当</w:t>
            </w:r>
            <w:r>
              <w:rPr>
                <w:bCs/>
                <w:iCs/>
              </w:rPr>
              <w:t>站点有订单状态为</w:t>
            </w:r>
            <w:r>
              <w:rPr>
                <w:rFonts w:hint="eastAsia"/>
                <w:bCs/>
                <w:iCs/>
              </w:rPr>
              <w:t>“已</w:t>
            </w:r>
            <w:r>
              <w:rPr>
                <w:bCs/>
                <w:iCs/>
              </w:rPr>
              <w:t>受理</w:t>
            </w:r>
            <w:r>
              <w:rPr>
                <w:bCs/>
                <w:iCs/>
              </w:rPr>
              <w:t>”</w:t>
            </w:r>
            <w:r>
              <w:rPr>
                <w:rFonts w:hint="eastAsia"/>
                <w:bCs/>
                <w:iCs/>
              </w:rPr>
              <w:t>的</w:t>
            </w:r>
            <w:r>
              <w:rPr>
                <w:bCs/>
                <w:iCs/>
              </w:rPr>
              <w:t>不能进行清退；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954F66" w:rsidP="00711B0D">
            <w:r w:rsidRPr="00954F66">
              <w:t>（</w:t>
            </w:r>
            <w:r w:rsidRPr="00954F66">
              <w:rPr>
                <w:rFonts w:hint="eastAsia"/>
              </w:rPr>
              <w:t>“</w:t>
            </w:r>
            <w:r>
              <w:rPr>
                <w:rFonts w:hint="eastAsia"/>
              </w:rPr>
              <w:t>清退</w:t>
            </w:r>
            <w:r w:rsidRPr="00954F66">
              <w:rPr>
                <w:rFonts w:hint="eastAsia"/>
              </w:rPr>
              <w:t>”按钮：</w:t>
            </w:r>
            <w:r>
              <w:rPr>
                <w:rFonts w:hint="eastAsia"/>
              </w:rPr>
              <w:t>Delete</w:t>
            </w:r>
            <w:r w:rsidRPr="00954F66">
              <w:t>）</w:t>
            </w:r>
          </w:p>
        </w:tc>
      </w:tr>
    </w:tbl>
    <w:p w:rsidR="00711B0D" w:rsidRPr="00711B0D" w:rsidRDefault="00711B0D" w:rsidP="00711B0D">
      <w:pPr>
        <w:pStyle w:val="a0"/>
        <w:ind w:firstLine="422"/>
        <w:rPr>
          <w:b/>
          <w:bCs/>
        </w:rPr>
      </w:pPr>
    </w:p>
    <w:p w:rsidR="00A07A34" w:rsidRDefault="00A07A34">
      <w:pPr>
        <w:pStyle w:val="2"/>
      </w:pPr>
      <w:bookmarkStart w:id="194" w:name="_Toc430873007"/>
      <w:r>
        <w:rPr>
          <w:rFonts w:hint="eastAsia"/>
        </w:rPr>
        <w:t>订单</w:t>
      </w:r>
      <w:r>
        <w:t>管理</w:t>
      </w:r>
      <w:r w:rsidR="00323126" w:rsidRPr="00323126">
        <w:rPr>
          <w:rFonts w:hint="eastAsia"/>
        </w:rPr>
        <w:t>（</w:t>
      </w:r>
      <w:r w:rsidR="00234229">
        <w:rPr>
          <w:rFonts w:hint="eastAsia"/>
        </w:rPr>
        <w:t>Purchase Order</w:t>
      </w:r>
      <w:r w:rsidR="00323126" w:rsidRPr="00323126">
        <w:rPr>
          <w:rFonts w:hint="eastAsia"/>
        </w:rPr>
        <w:t>）</w:t>
      </w:r>
      <w:bookmarkEnd w:id="194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A07A34" w:rsidRPr="00883F4B" w:rsidTr="00A07A34">
        <w:tc>
          <w:tcPr>
            <w:tcW w:w="1384" w:type="dxa"/>
            <w:shd w:val="clear" w:color="auto" w:fill="D9D9D9"/>
            <w:vAlign w:val="center"/>
          </w:tcPr>
          <w:p w:rsidR="00A07A34" w:rsidRPr="00883F4B" w:rsidRDefault="00A07A34" w:rsidP="00A07A3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A07A34" w:rsidRPr="00883F4B" w:rsidRDefault="008E5A19" w:rsidP="00A07A34">
            <w:pPr>
              <w:rPr>
                <w:iCs/>
              </w:rPr>
            </w:pPr>
            <w:r>
              <w:rPr>
                <w:iCs/>
              </w:rPr>
              <w:t>Jk025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07A34" w:rsidRPr="00883F4B" w:rsidRDefault="00A07A34" w:rsidP="00A07A3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A07A34" w:rsidRPr="00883F4B" w:rsidRDefault="00A07A34" w:rsidP="00A07A34">
            <w:pPr>
              <w:rPr>
                <w:iCs/>
              </w:rPr>
            </w:pPr>
          </w:p>
        </w:tc>
      </w:tr>
      <w:tr w:rsidR="00A07A34" w:rsidRPr="00883F4B" w:rsidTr="00A07A34">
        <w:tc>
          <w:tcPr>
            <w:tcW w:w="1384" w:type="dxa"/>
            <w:shd w:val="clear" w:color="auto" w:fill="D9D9D9"/>
            <w:vAlign w:val="center"/>
          </w:tcPr>
          <w:p w:rsidR="00A07A34" w:rsidRPr="00883F4B" w:rsidRDefault="00A07A34" w:rsidP="00A07A3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A07A34" w:rsidRDefault="00A07A34" w:rsidP="00A07A34">
            <w:pPr>
              <w:rPr>
                <w:iCs/>
              </w:rPr>
            </w:pPr>
            <w:r>
              <w:rPr>
                <w:rFonts w:hint="eastAsia"/>
                <w:iCs/>
              </w:rPr>
              <w:t>订单</w:t>
            </w:r>
            <w:r>
              <w:rPr>
                <w:iCs/>
              </w:rPr>
              <w:t>列表</w:t>
            </w:r>
          </w:p>
          <w:p w:rsidR="00954F66" w:rsidRPr="00883F4B" w:rsidRDefault="00954F66" w:rsidP="00A07A34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Purchas</w:t>
            </w:r>
            <w:r w:rsidR="004B4605">
              <w:rPr>
                <w:rFonts w:hint="eastAsia"/>
                <w:iCs/>
              </w:rPr>
              <w:t>e</w:t>
            </w:r>
            <w:r>
              <w:rPr>
                <w:rFonts w:hint="eastAsia"/>
                <w:iCs/>
              </w:rPr>
              <w:t xml:space="preserve"> Order</w:t>
            </w:r>
            <w:r w:rsidR="004B4605">
              <w:rPr>
                <w:rFonts w:hint="eastAsia"/>
                <w:iCs/>
              </w:rPr>
              <w:t>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07A34" w:rsidRPr="00883F4B" w:rsidRDefault="00A07A34" w:rsidP="00A07A3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A07A34" w:rsidRPr="00883F4B" w:rsidRDefault="00A07A34" w:rsidP="00A07A34">
            <w:pPr>
              <w:rPr>
                <w:iCs/>
              </w:rPr>
            </w:pPr>
          </w:p>
        </w:tc>
      </w:tr>
      <w:tr w:rsidR="00A07A34" w:rsidRPr="00883F4B" w:rsidTr="00A07A34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A07A34" w:rsidRPr="00883F4B" w:rsidRDefault="00A07A34" w:rsidP="00A07A3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A07A34" w:rsidRPr="00883F4B" w:rsidRDefault="00A07A34" w:rsidP="00A07A34">
            <w:r>
              <w:rPr>
                <w:rFonts w:hint="eastAsia"/>
              </w:rPr>
              <w:t>代销商</w:t>
            </w:r>
            <w:r>
              <w:t>，分中心，总公司</w:t>
            </w:r>
            <w:r>
              <w:rPr>
                <w:rFonts w:hint="eastAsia"/>
              </w:rPr>
              <w:t>仓库</w:t>
            </w:r>
            <w:r>
              <w:t>管理员，财务</w:t>
            </w:r>
            <w:r>
              <w:rPr>
                <w:rFonts w:hint="eastAsia"/>
              </w:rPr>
              <w:t>人员</w:t>
            </w:r>
            <w:r>
              <w:t>统一查看一个订单列表；</w:t>
            </w:r>
          </w:p>
        </w:tc>
      </w:tr>
      <w:tr w:rsidR="00A07A34" w:rsidRPr="00883F4B" w:rsidTr="00A07A3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07A34" w:rsidRPr="00883F4B" w:rsidRDefault="00A07A34" w:rsidP="00A07A3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A07A34" w:rsidRDefault="00A07A34" w:rsidP="00A07A34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A07A34" w:rsidRDefault="00A07A34" w:rsidP="00A07A34">
            <w:pPr>
              <w:rPr>
                <w:iCs/>
              </w:rPr>
            </w:pPr>
            <w:r>
              <w:rPr>
                <w:rFonts w:hint="eastAsia"/>
                <w:iCs/>
              </w:rPr>
              <w:t>订单</w:t>
            </w:r>
            <w:r>
              <w:rPr>
                <w:iCs/>
              </w:rPr>
              <w:t>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4B4605">
              <w:rPr>
                <w:rFonts w:hint="eastAsia"/>
                <w:iCs/>
              </w:rPr>
              <w:t xml:space="preserve">Purchase </w:t>
            </w:r>
            <w:r w:rsidR="00954F66">
              <w:rPr>
                <w:rFonts w:hint="eastAsia"/>
                <w:iCs/>
              </w:rPr>
              <w:t>Order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A07A34" w:rsidRPr="00CF0BAF" w:rsidRDefault="00A07A34" w:rsidP="00A07A34">
            <w:pPr>
              <w:rPr>
                <w:iCs/>
              </w:rPr>
            </w:pPr>
            <w:r>
              <w:rPr>
                <w:rFonts w:hint="eastAsia"/>
                <w:iCs/>
              </w:rPr>
              <w:t>订单</w:t>
            </w:r>
            <w:r>
              <w:rPr>
                <w:iCs/>
              </w:rPr>
              <w:t>日期</w:t>
            </w:r>
            <w:r w:rsidR="00FB6DFE" w:rsidRPr="00FB6DFE">
              <w:rPr>
                <w:rFonts w:hint="eastAsia"/>
                <w:iCs/>
              </w:rPr>
              <w:t>（</w:t>
            </w:r>
            <w:r w:rsidR="00954F66">
              <w:rPr>
                <w:rFonts w:hint="eastAsia"/>
                <w:iCs/>
              </w:rPr>
              <w:t>Date of Order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</w:tc>
      </w:tr>
      <w:tr w:rsidR="00A07A34" w:rsidRPr="00883F4B" w:rsidTr="00A07A3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07A34" w:rsidRPr="00883F4B" w:rsidRDefault="00A07A34" w:rsidP="00A07A3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A07A34" w:rsidRDefault="00A07A34" w:rsidP="00A07A34">
            <w:r>
              <w:rPr>
                <w:rFonts w:hint="eastAsia"/>
              </w:rPr>
              <w:t>订单列表</w:t>
            </w:r>
            <w:r>
              <w:t>：</w:t>
            </w:r>
          </w:p>
          <w:p w:rsidR="00A07A34" w:rsidRDefault="00A07A34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订单编号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4B4605">
              <w:rPr>
                <w:rFonts w:hint="eastAsia"/>
                <w:iCs/>
              </w:rPr>
              <w:t xml:space="preserve">Purchase </w:t>
            </w:r>
            <w:r w:rsidR="00954F66">
              <w:rPr>
                <w:rFonts w:hint="eastAsia"/>
                <w:iCs/>
              </w:rPr>
              <w:t>Order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D</w:t>
            </w:r>
            <w:r>
              <w:t>+</w:t>
            </w:r>
            <w:r>
              <w:rPr>
                <w:rFonts w:hint="eastAsia"/>
              </w:rPr>
              <w:t>年月日</w:t>
            </w:r>
            <w:r>
              <w:t xml:space="preserve">+001 </w:t>
            </w: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D20150825001</w:t>
            </w:r>
          </w:p>
          <w:p w:rsidR="00D46544" w:rsidRDefault="00A07A34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订单</w:t>
            </w:r>
            <w:r w:rsidR="00D46544">
              <w:rPr>
                <w:rFonts w:hint="eastAsia"/>
              </w:rPr>
              <w:t>日期</w:t>
            </w:r>
            <w:r w:rsidR="00FB6DFE" w:rsidRPr="00FB6DFE">
              <w:rPr>
                <w:rFonts w:hint="eastAsia"/>
                <w:iCs/>
              </w:rPr>
              <w:t>（</w:t>
            </w:r>
            <w:r w:rsidR="00954F66">
              <w:rPr>
                <w:rFonts w:hint="eastAsia"/>
                <w:iCs/>
              </w:rPr>
              <w:t>Date of Order</w:t>
            </w:r>
            <w:r w:rsidR="00FB6DFE" w:rsidRPr="00FB6DFE">
              <w:rPr>
                <w:rFonts w:hint="eastAsia"/>
                <w:iCs/>
              </w:rPr>
              <w:t>）</w:t>
            </w:r>
            <w:r w:rsidR="00D46544">
              <w:t>：年月日</w:t>
            </w:r>
            <w:r w:rsidR="00D46544">
              <w:rPr>
                <w:rFonts w:hint="eastAsia"/>
              </w:rPr>
              <w:t>，</w:t>
            </w:r>
            <w:r w:rsidR="00D46544">
              <w:t>时分秒</w:t>
            </w:r>
          </w:p>
          <w:p w:rsidR="004476D8" w:rsidDel="00E41891" w:rsidRDefault="004476D8" w:rsidP="003967F2">
            <w:pPr>
              <w:pStyle w:val="a8"/>
              <w:numPr>
                <w:ilvl w:val="0"/>
                <w:numId w:val="10"/>
              </w:numPr>
              <w:ind w:firstLineChars="0"/>
              <w:rPr>
                <w:del w:id="195" w:author="Microsoft" w:date="2015-09-17T10:35:00Z"/>
              </w:rPr>
            </w:pPr>
            <w:del w:id="196" w:author="Microsoft" w:date="2015-09-17T10:35:00Z">
              <w:r w:rsidDel="00E41891">
                <w:delText>方案名称</w:delText>
              </w:r>
              <w:r w:rsidR="00FB6DFE" w:rsidRPr="00FB6DFE" w:rsidDel="00E41891">
                <w:rPr>
                  <w:rFonts w:hint="eastAsia"/>
                  <w:iCs/>
                </w:rPr>
                <w:delText>（</w:delText>
              </w:r>
              <w:r w:rsidR="00954F66" w:rsidDel="00E41891">
                <w:rPr>
                  <w:rFonts w:hint="eastAsia"/>
                  <w:iCs/>
                </w:rPr>
                <w:delText>Plan</w:delText>
              </w:r>
              <w:r w:rsidR="00FB6DFE" w:rsidRPr="00FB6DFE" w:rsidDel="00E41891">
                <w:rPr>
                  <w:rFonts w:hint="eastAsia"/>
                  <w:iCs/>
                </w:rPr>
                <w:delText>）</w:delText>
              </w:r>
              <w:r w:rsidDel="00E41891">
                <w:rPr>
                  <w:rFonts w:hint="eastAsia"/>
                </w:rPr>
                <w:delText>：</w:delText>
              </w:r>
              <w:r w:rsidR="008B5EA2" w:rsidDel="00E41891">
                <w:rPr>
                  <w:rFonts w:hint="eastAsia"/>
                </w:rPr>
                <w:delText>分方案</w:delText>
              </w:r>
              <w:r w:rsidR="008B5EA2" w:rsidDel="00E41891">
                <w:delText>显示每个方案的订单数量，金额；</w:delText>
              </w:r>
            </w:del>
          </w:p>
          <w:p w:rsidR="00B90248" w:rsidRDefault="00E41891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ins w:id="197" w:author="Microsoft" w:date="2015-09-17T10:35:00Z">
              <w:r>
                <w:rPr>
                  <w:rFonts w:hint="eastAsia"/>
                </w:rPr>
                <w:t>总</w:t>
              </w:r>
            </w:ins>
            <w:ins w:id="198" w:author="Microsoft" w:date="2015-09-17T11:38:00Z">
              <w:r w:rsidR="009440FE">
                <w:rPr>
                  <w:rFonts w:hint="eastAsia"/>
                </w:rPr>
                <w:t>张</w:t>
              </w:r>
              <w:r w:rsidR="009440FE">
                <w:t>数</w:t>
              </w:r>
            </w:ins>
            <w:del w:id="199" w:author="Microsoft" w:date="2015-09-17T11:38:00Z">
              <w:r w:rsidR="00B90248" w:rsidDel="009440FE">
                <w:rPr>
                  <w:rFonts w:hint="eastAsia"/>
                </w:rPr>
                <w:delText>数量</w:delText>
              </w:r>
            </w:del>
            <w:r w:rsidR="00FB6DFE" w:rsidRPr="00FB6DFE">
              <w:rPr>
                <w:rFonts w:hint="eastAsia"/>
                <w:iCs/>
              </w:rPr>
              <w:t>（</w:t>
            </w:r>
            <w:r w:rsidR="00954F66">
              <w:rPr>
                <w:rFonts w:hint="eastAsia"/>
                <w:iCs/>
              </w:rPr>
              <w:t>Quantity</w:t>
            </w:r>
            <w:r w:rsidR="00FB6DFE" w:rsidRPr="00FB6DFE">
              <w:rPr>
                <w:rFonts w:hint="eastAsia"/>
                <w:iCs/>
              </w:rPr>
              <w:t>）</w:t>
            </w:r>
            <w:r w:rsidR="0002741D">
              <w:rPr>
                <w:rFonts w:hint="eastAsia"/>
              </w:rPr>
              <w:t>：</w:t>
            </w:r>
            <w:r w:rsidR="0002741D">
              <w:t>以</w:t>
            </w:r>
            <w:ins w:id="200" w:author="Microsoft" w:date="2015-09-17T11:38:00Z">
              <w:r w:rsidR="009440FE">
                <w:rPr>
                  <w:rFonts w:hint="eastAsia"/>
                </w:rPr>
                <w:t>张</w:t>
              </w:r>
            </w:ins>
            <w:del w:id="201" w:author="Microsoft" w:date="2015-09-17T11:38:00Z">
              <w:r w:rsidR="0002741D" w:rsidDel="009440FE">
                <w:delText>本</w:delText>
              </w:r>
            </w:del>
            <w:r w:rsidR="0002741D">
              <w:t>为单位；</w:t>
            </w:r>
          </w:p>
          <w:p w:rsidR="00B90248" w:rsidDel="00E41891" w:rsidRDefault="00B90248" w:rsidP="003967F2">
            <w:pPr>
              <w:pStyle w:val="a8"/>
              <w:numPr>
                <w:ilvl w:val="0"/>
                <w:numId w:val="10"/>
              </w:numPr>
              <w:ind w:firstLineChars="0"/>
              <w:rPr>
                <w:del w:id="202" w:author="Microsoft" w:date="2015-09-17T10:40:00Z"/>
              </w:rPr>
            </w:pPr>
            <w:del w:id="203" w:author="Microsoft" w:date="2015-09-17T10:40:00Z">
              <w:r w:rsidDel="00E41891">
                <w:rPr>
                  <w:rFonts w:hint="eastAsia"/>
                </w:rPr>
                <w:delText>金额</w:delText>
              </w:r>
              <w:r w:rsidR="00FB6DFE" w:rsidRPr="00FB6DFE" w:rsidDel="00E41891">
                <w:rPr>
                  <w:rFonts w:hint="eastAsia"/>
                  <w:iCs/>
                </w:rPr>
                <w:delText>（</w:delText>
              </w:r>
              <w:r w:rsidR="00954F66" w:rsidDel="00E41891">
                <w:rPr>
                  <w:rFonts w:hint="eastAsia"/>
                  <w:iCs/>
                </w:rPr>
                <w:delText>Value</w:delText>
              </w:r>
              <w:r w:rsidR="00FB6DFE" w:rsidRPr="00FB6DFE" w:rsidDel="00E41891">
                <w:rPr>
                  <w:rFonts w:hint="eastAsia"/>
                  <w:iCs/>
                </w:rPr>
                <w:delText>）</w:delText>
              </w:r>
              <w:r w:rsidDel="00E41891">
                <w:rPr>
                  <w:rFonts w:hint="eastAsia"/>
                </w:rPr>
                <w:delText>：</w:delText>
              </w:r>
            </w:del>
          </w:p>
          <w:p w:rsidR="00D46544" w:rsidRDefault="009440FE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ins w:id="204" w:author="Microsoft" w:date="2015-09-17T11:38:00Z">
              <w:r>
                <w:rPr>
                  <w:rFonts w:hint="eastAsia"/>
                </w:rPr>
                <w:t>总</w:t>
              </w:r>
            </w:ins>
            <w:del w:id="205" w:author="Microsoft" w:date="2015-09-17T11:38:00Z">
              <w:r w:rsidR="00D46544" w:rsidDel="009440FE">
                <w:rPr>
                  <w:rFonts w:hint="eastAsia"/>
                </w:rPr>
                <w:delText>合计</w:delText>
              </w:r>
            </w:del>
            <w:r w:rsidR="00D46544">
              <w:t>金额</w:t>
            </w:r>
            <w:r w:rsidR="00FB6DFE" w:rsidRPr="00FB6DFE">
              <w:rPr>
                <w:rFonts w:hint="eastAsia"/>
                <w:iCs/>
              </w:rPr>
              <w:t>（</w:t>
            </w:r>
            <w:r w:rsidR="00954F66">
              <w:rPr>
                <w:rFonts w:hint="eastAsia"/>
                <w:iCs/>
              </w:rPr>
              <w:t>Total Value</w:t>
            </w:r>
            <w:r w:rsidR="00FB6DFE" w:rsidRPr="00FB6DFE">
              <w:rPr>
                <w:rFonts w:hint="eastAsia"/>
                <w:iCs/>
              </w:rPr>
              <w:t>）</w:t>
            </w:r>
            <w:r w:rsidR="00D46544">
              <w:t>：</w:t>
            </w:r>
            <w:r w:rsidR="00D46544">
              <w:rPr>
                <w:rFonts w:hint="eastAsia"/>
              </w:rPr>
              <w:t>单位</w:t>
            </w:r>
            <w:r w:rsidR="00D46544">
              <w:t>（</w:t>
            </w:r>
            <w:r w:rsidR="008E4790">
              <w:rPr>
                <w:rFonts w:hint="eastAsia"/>
              </w:rPr>
              <w:t>瑞尔</w:t>
            </w:r>
            <w:r w:rsidR="00136D21">
              <w:rPr>
                <w:rFonts w:hint="eastAsia"/>
              </w:rPr>
              <w:t>：</w:t>
            </w:r>
            <w:r w:rsidR="002803DB">
              <w:rPr>
                <w:rFonts w:hint="eastAsia"/>
              </w:rPr>
              <w:t>r</w:t>
            </w:r>
            <w:r w:rsidR="00136D21">
              <w:rPr>
                <w:rFonts w:hint="eastAsia"/>
              </w:rPr>
              <w:t>iels</w:t>
            </w:r>
            <w:r w:rsidR="00D46544">
              <w:t>）</w:t>
            </w:r>
          </w:p>
          <w:p w:rsidR="00A71B59" w:rsidRDefault="00A71B59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提交人</w:t>
            </w:r>
            <w:r w:rsidR="00FB6DFE" w:rsidRPr="00FB6DFE">
              <w:rPr>
                <w:rFonts w:hint="eastAsia"/>
                <w:iCs/>
              </w:rPr>
              <w:t>（</w:t>
            </w:r>
            <w:r w:rsidR="00954F66">
              <w:rPr>
                <w:rFonts w:hint="eastAsia"/>
                <w:iCs/>
              </w:rPr>
              <w:t>Submitted By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r>
              <w:t>提交订单</w:t>
            </w:r>
            <w:ins w:id="206" w:author="Microsoft" w:date="2015-10-21T17:38:00Z">
              <w:r w:rsidR="00B71444">
                <w:rPr>
                  <w:rFonts w:hint="eastAsia"/>
                </w:rPr>
                <w:t>用户</w:t>
              </w:r>
              <w:r w:rsidR="00B71444">
                <w:t>的</w:t>
              </w:r>
              <w:r w:rsidR="00B71444">
                <w:rPr>
                  <w:rFonts w:hint="eastAsia"/>
                </w:rPr>
                <w:t>真实</w:t>
              </w:r>
              <w:r w:rsidR="00B71444">
                <w:t>姓名</w:t>
              </w:r>
            </w:ins>
            <w:del w:id="207" w:author="Microsoft" w:date="2015-10-21T17:38:00Z">
              <w:r w:rsidDel="00B71444">
                <w:delText>的</w:delText>
              </w:r>
            </w:del>
            <w:del w:id="208" w:author="Microsoft" w:date="2015-10-21T17:37:00Z">
              <w:r w:rsidDel="00B71444">
                <w:delText>用户名</w:delText>
              </w:r>
            </w:del>
          </w:p>
          <w:p w:rsidR="00A71B59" w:rsidRDefault="008B5EA2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订货站点</w:t>
            </w:r>
            <w:r w:rsidR="00FB6DFE" w:rsidRPr="00FB6DFE">
              <w:rPr>
                <w:rFonts w:hint="eastAsia"/>
                <w:iCs/>
              </w:rPr>
              <w:t>（</w:t>
            </w:r>
            <w:r w:rsidR="002651A7">
              <w:rPr>
                <w:rFonts w:hint="eastAsia"/>
                <w:iCs/>
              </w:rPr>
              <w:t xml:space="preserve">Purchasing </w:t>
            </w:r>
            <w:r w:rsidR="00957004">
              <w:rPr>
                <w:rFonts w:hint="eastAsia"/>
                <w:iCs/>
              </w:rPr>
              <w:t>Unit</w:t>
            </w:r>
            <w:r w:rsidR="00FB6DFE" w:rsidRPr="00FB6DFE">
              <w:rPr>
                <w:rFonts w:hint="eastAsia"/>
                <w:iCs/>
              </w:rPr>
              <w:t>）</w:t>
            </w:r>
            <w:r w:rsidR="00A71B59">
              <w:t>：</w:t>
            </w:r>
            <w:r w:rsidR="004E73D9">
              <w:rPr>
                <w:rFonts w:hint="eastAsia"/>
              </w:rPr>
              <w:t>订货站点名称</w:t>
            </w:r>
          </w:p>
          <w:p w:rsidR="00954F66" w:rsidRPr="00883F4B" w:rsidRDefault="00D46544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订单</w:t>
            </w:r>
            <w:r>
              <w:t>状态</w:t>
            </w:r>
            <w:r w:rsidR="00FB6DFE" w:rsidRPr="00FB6DFE">
              <w:rPr>
                <w:rFonts w:hint="eastAsia"/>
                <w:iCs/>
              </w:rPr>
              <w:t>（</w:t>
            </w:r>
            <w:r w:rsidR="00954F66">
              <w:rPr>
                <w:rFonts w:hint="eastAsia"/>
                <w:iCs/>
              </w:rPr>
              <w:t>Status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：已提交</w:t>
            </w:r>
            <w:r w:rsidR="00954F66">
              <w:rPr>
                <w:rFonts w:hint="eastAsia"/>
              </w:rPr>
              <w:t>（</w:t>
            </w:r>
            <w:r w:rsidR="00954F66">
              <w:rPr>
                <w:rFonts w:hint="eastAsia"/>
              </w:rPr>
              <w:t>Submitted</w:t>
            </w:r>
            <w:r w:rsidR="00954F66"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已</w:t>
            </w:r>
            <w:r>
              <w:t>撤销</w:t>
            </w:r>
            <w:r w:rsidR="00954F66">
              <w:rPr>
                <w:rFonts w:hint="eastAsia"/>
              </w:rPr>
              <w:t>（</w:t>
            </w:r>
            <w:r w:rsidR="00954F66">
              <w:rPr>
                <w:rFonts w:hint="eastAsia"/>
              </w:rPr>
              <w:t>Cancelled</w:t>
            </w:r>
            <w:r w:rsidR="00954F66">
              <w:rPr>
                <w:rFonts w:hint="eastAsia"/>
              </w:rPr>
              <w:t>）</w:t>
            </w:r>
            <w:r>
              <w:t>，</w:t>
            </w:r>
            <w:r w:rsidR="00F07322">
              <w:rPr>
                <w:rFonts w:hint="eastAsia"/>
              </w:rPr>
              <w:t>已</w:t>
            </w:r>
            <w:r w:rsidR="00703FF3">
              <w:rPr>
                <w:rFonts w:hint="eastAsia"/>
              </w:rPr>
              <w:t>受理</w:t>
            </w:r>
            <w:r w:rsidR="00954F66">
              <w:rPr>
                <w:rFonts w:hint="eastAsia"/>
              </w:rPr>
              <w:t>（</w:t>
            </w:r>
            <w:r w:rsidR="00954F66">
              <w:rPr>
                <w:rFonts w:hint="eastAsia"/>
              </w:rPr>
              <w:t>Processing</w:t>
            </w:r>
            <w:r w:rsidR="00954F66">
              <w:rPr>
                <w:rFonts w:hint="eastAsia"/>
              </w:rPr>
              <w:t>）</w:t>
            </w:r>
            <w:del w:id="209" w:author="Microsoft" w:date="2015-10-19T16:51:00Z">
              <w:r w:rsidR="00F363CF" w:rsidDel="00CE0942">
                <w:rPr>
                  <w:rFonts w:hint="eastAsia"/>
                </w:rPr>
                <w:delText>，</w:delText>
              </w:r>
              <w:r w:rsidR="004212D8" w:rsidDel="00CE0942">
                <w:rPr>
                  <w:rFonts w:hint="eastAsia"/>
                </w:rPr>
                <w:delText>已</w:delText>
              </w:r>
              <w:r w:rsidR="0084419E" w:rsidDel="00CE0942">
                <w:rPr>
                  <w:rFonts w:hint="eastAsia"/>
                </w:rPr>
                <w:delText>完成</w:delText>
              </w:r>
              <w:r w:rsidR="004B38AB" w:rsidDel="00CE0942">
                <w:rPr>
                  <w:rFonts w:hint="eastAsia"/>
                </w:rPr>
                <w:delText>（</w:delText>
              </w:r>
              <w:r w:rsidR="004B38AB" w:rsidDel="00CE0942">
                <w:rPr>
                  <w:rFonts w:hint="eastAsia"/>
                </w:rPr>
                <w:delText>Completed</w:delText>
              </w:r>
              <w:r w:rsidR="004B38AB" w:rsidDel="00CE0942">
                <w:rPr>
                  <w:rFonts w:hint="eastAsia"/>
                </w:rPr>
                <w:delText>）</w:delText>
              </w:r>
            </w:del>
          </w:p>
        </w:tc>
      </w:tr>
      <w:tr w:rsidR="00A07A34" w:rsidRPr="00883F4B" w:rsidTr="00A07A34">
        <w:tc>
          <w:tcPr>
            <w:tcW w:w="1384" w:type="dxa"/>
            <w:shd w:val="clear" w:color="auto" w:fill="D9D9D9"/>
            <w:vAlign w:val="center"/>
          </w:tcPr>
          <w:p w:rsidR="00A07A34" w:rsidRPr="00883F4B" w:rsidRDefault="00A07A34" w:rsidP="00A07A34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A07A34" w:rsidRPr="00FE4DC0" w:rsidRDefault="00A07A34" w:rsidP="00A07A3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A07A34" w:rsidRPr="00883F4B" w:rsidTr="00A07A34">
        <w:tc>
          <w:tcPr>
            <w:tcW w:w="1384" w:type="dxa"/>
            <w:shd w:val="clear" w:color="auto" w:fill="D9D9D9"/>
            <w:vAlign w:val="center"/>
          </w:tcPr>
          <w:p w:rsidR="00A07A34" w:rsidRPr="00883F4B" w:rsidRDefault="00A07A34" w:rsidP="00A07A3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A07A34" w:rsidRPr="00883F4B" w:rsidRDefault="00136D21" w:rsidP="00A07A34">
            <w:pPr>
              <w:rPr>
                <w:bCs/>
                <w:iCs/>
              </w:rPr>
            </w:pPr>
            <w:r w:rsidRPr="00136D21">
              <w:rPr>
                <w:rFonts w:hint="eastAsia"/>
                <w:bCs/>
                <w:iCs/>
              </w:rPr>
              <w:t>无</w:t>
            </w:r>
          </w:p>
        </w:tc>
      </w:tr>
      <w:tr w:rsidR="00A07A34" w:rsidRPr="00883F4B" w:rsidTr="00A07A34">
        <w:tc>
          <w:tcPr>
            <w:tcW w:w="1384" w:type="dxa"/>
            <w:shd w:val="clear" w:color="auto" w:fill="D9D9D9"/>
            <w:vAlign w:val="center"/>
          </w:tcPr>
          <w:p w:rsidR="00A07A34" w:rsidRPr="00883F4B" w:rsidRDefault="00A07A34" w:rsidP="00A07A3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960BD2" w:rsidRDefault="00F363CF" w:rsidP="003967F2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站点</w:t>
            </w:r>
            <w:r w:rsidR="00960BD2">
              <w:t>提交订单后</w:t>
            </w:r>
            <w:r w:rsidR="00960BD2">
              <w:rPr>
                <w:rFonts w:hint="eastAsia"/>
              </w:rPr>
              <w:t>，</w:t>
            </w:r>
            <w:r>
              <w:rPr>
                <w:rFonts w:hint="eastAsia"/>
              </w:rPr>
              <w:t>由市场管理员统一管理订单，进行进货然后配送</w:t>
            </w:r>
            <w:r w:rsidR="00960BD2">
              <w:rPr>
                <w:rFonts w:hint="eastAsia"/>
              </w:rPr>
              <w:t>；</w:t>
            </w:r>
          </w:p>
          <w:p w:rsidR="00960BD2" w:rsidRDefault="00960BD2" w:rsidP="003967F2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提交订单后</w:t>
            </w:r>
            <w:r>
              <w:t>，状态变为</w:t>
            </w:r>
            <w:r>
              <w:t>“</w:t>
            </w:r>
            <w:r>
              <w:rPr>
                <w:rFonts w:hint="eastAsia"/>
              </w:rPr>
              <w:t>已</w:t>
            </w:r>
            <w:r>
              <w:t>提交</w:t>
            </w:r>
            <w:r>
              <w:t>”</w:t>
            </w:r>
            <w:r>
              <w:rPr>
                <w:rFonts w:hint="eastAsia"/>
              </w:rPr>
              <w:t>，且</w:t>
            </w:r>
            <w:r>
              <w:t>可以将已提交的订单进行撤销操作；当</w:t>
            </w:r>
            <w:r>
              <w:rPr>
                <w:rFonts w:hint="eastAsia"/>
              </w:rPr>
              <w:t>订单</w:t>
            </w:r>
            <w:r>
              <w:t>状态变为</w:t>
            </w:r>
            <w:r>
              <w:t>“</w:t>
            </w:r>
            <w:r>
              <w:rPr>
                <w:rFonts w:hint="eastAsia"/>
              </w:rPr>
              <w:t>已</w:t>
            </w:r>
            <w:r w:rsidR="00703FF3">
              <w:rPr>
                <w:rFonts w:hint="eastAsia"/>
              </w:rPr>
              <w:t>受理</w:t>
            </w:r>
            <w:r>
              <w:t>”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订单</w:t>
            </w:r>
            <w:r>
              <w:t>不可进行</w:t>
            </w:r>
            <w:r>
              <w:rPr>
                <w:rFonts w:hint="eastAsia"/>
              </w:rPr>
              <w:t>撤销</w:t>
            </w:r>
            <w:r>
              <w:t>；</w:t>
            </w:r>
          </w:p>
          <w:p w:rsidR="00F363CF" w:rsidDel="00F167B7" w:rsidRDefault="00143D30">
            <w:pPr>
              <w:pStyle w:val="a8"/>
              <w:numPr>
                <w:ilvl w:val="0"/>
                <w:numId w:val="16"/>
              </w:numPr>
              <w:ind w:firstLineChars="0"/>
              <w:rPr>
                <w:del w:id="210" w:author="Microsoft" w:date="2015-10-10T16:21:00Z"/>
              </w:rPr>
            </w:pPr>
            <w:r>
              <w:rPr>
                <w:rFonts w:hint="eastAsia"/>
              </w:rPr>
              <w:t>“</w:t>
            </w:r>
            <w:r w:rsidR="00703FF3">
              <w:rPr>
                <w:rFonts w:hint="eastAsia"/>
              </w:rPr>
              <w:t>已受理</w:t>
            </w:r>
            <w:r>
              <w:rPr>
                <w:rFonts w:hint="eastAsia"/>
              </w:rPr>
              <w:t>”</w:t>
            </w:r>
            <w:r w:rsidR="00F363CF">
              <w:rPr>
                <w:rFonts w:hint="eastAsia"/>
              </w:rPr>
              <w:t>状态即市场管理员将订单已经提交至代理商仓库管理，但未发货的状态；</w:t>
            </w:r>
          </w:p>
          <w:p w:rsidR="00F167B7" w:rsidRDefault="00F167B7" w:rsidP="003967F2">
            <w:pPr>
              <w:pStyle w:val="a8"/>
              <w:numPr>
                <w:ilvl w:val="0"/>
                <w:numId w:val="16"/>
              </w:numPr>
              <w:ind w:firstLineChars="0"/>
              <w:rPr>
                <w:ins w:id="211" w:author="Microsoft" w:date="2015-10-20T13:56:00Z"/>
              </w:rPr>
            </w:pPr>
          </w:p>
          <w:p w:rsidR="00D46544" w:rsidDel="00CE0942" w:rsidRDefault="00F167B7">
            <w:pPr>
              <w:pStyle w:val="a8"/>
              <w:numPr>
                <w:ilvl w:val="0"/>
                <w:numId w:val="16"/>
              </w:numPr>
              <w:ind w:firstLineChars="0"/>
              <w:rPr>
                <w:del w:id="212" w:author="Microsoft" w:date="2015-10-19T16:51:00Z"/>
              </w:rPr>
              <w:pPrChange w:id="213" w:author="Microsoft" w:date="2015-10-10T16:21:00Z">
                <w:pPr>
                  <w:pStyle w:val="a8"/>
                  <w:ind w:left="360" w:firstLineChars="0" w:firstLine="0"/>
                </w:pPr>
              </w:pPrChange>
            </w:pPr>
            <w:ins w:id="214" w:author="Microsoft" w:date="2015-10-20T13:56:00Z">
              <w:r>
                <w:rPr>
                  <w:rFonts w:hint="eastAsia"/>
                </w:rPr>
                <w:t>已撤销状态</w:t>
              </w:r>
              <w:r>
                <w:t>的订单</w:t>
              </w:r>
              <w:r>
                <w:rPr>
                  <w:rFonts w:hint="eastAsia"/>
                </w:rPr>
                <w:t>可以</w:t>
              </w:r>
              <w:r>
                <w:t>进行</w:t>
              </w:r>
            </w:ins>
            <w:ins w:id="215" w:author="Microsoft" w:date="2015-10-22T14:09:00Z">
              <w:r w:rsidR="00EA074C">
                <w:rPr>
                  <w:rFonts w:hint="eastAsia"/>
                </w:rPr>
                <w:t>【</w:t>
              </w:r>
            </w:ins>
            <w:ins w:id="216" w:author="Microsoft" w:date="2015-10-20T13:56:00Z">
              <w:r>
                <w:t>删除</w:t>
              </w:r>
            </w:ins>
            <w:ins w:id="217" w:author="Microsoft" w:date="2015-10-22T14:09:00Z">
              <w:r w:rsidR="00EA074C">
                <w:rPr>
                  <w:rFonts w:hint="eastAsia"/>
                </w:rPr>
                <w:t>】</w:t>
              </w:r>
            </w:ins>
            <w:ins w:id="218" w:author="Microsoft" w:date="2015-10-20T13:56:00Z">
              <w:r>
                <w:t>；</w:t>
              </w:r>
            </w:ins>
            <w:del w:id="219" w:author="Microsoft" w:date="2015-09-17T10:45:00Z">
              <w:r w:rsidR="00F363CF" w:rsidDel="00E41891">
                <w:rPr>
                  <w:rFonts w:hint="eastAsia"/>
                </w:rPr>
                <w:delText>当代理商</w:delText>
              </w:r>
              <w:r w:rsidR="00F363CF" w:rsidDel="00E41891">
                <w:delText>仓库管理员进行发货时，</w:delText>
              </w:r>
              <w:r w:rsidR="00D46544" w:rsidDel="00E41891">
                <w:delText>修改</w:delText>
              </w:r>
              <w:r w:rsidR="00D46544" w:rsidDel="00E41891">
                <w:rPr>
                  <w:rFonts w:hint="eastAsia"/>
                </w:rPr>
                <w:delText>订单</w:delText>
              </w:r>
              <w:r w:rsidR="00D46544" w:rsidDel="00E41891">
                <w:delText>状态为</w:delText>
              </w:r>
              <w:r w:rsidR="00D46544" w:rsidDel="00E41891">
                <w:delText>“</w:delText>
              </w:r>
              <w:r w:rsidR="00D46544" w:rsidDel="00E41891">
                <w:rPr>
                  <w:rFonts w:hint="eastAsia"/>
                </w:rPr>
                <w:delText>已</w:delText>
              </w:r>
              <w:r w:rsidR="00D46544" w:rsidDel="00E41891">
                <w:delText>发货</w:delText>
              </w:r>
              <w:r w:rsidR="00D46544" w:rsidDel="00E41891">
                <w:delText>”</w:delText>
              </w:r>
            </w:del>
          </w:p>
          <w:p w:rsidR="00F6628F" w:rsidRPr="00883F4B" w:rsidRDefault="00960BD2">
            <w:pPr>
              <w:pStyle w:val="a8"/>
              <w:numPr>
                <w:ilvl w:val="0"/>
                <w:numId w:val="16"/>
              </w:numPr>
              <w:ind w:firstLineChars="0"/>
            </w:pPr>
            <w:del w:id="220" w:author="Microsoft" w:date="2015-10-19T16:51:00Z">
              <w:r w:rsidDel="00CE0942">
                <w:delText>当站点通过市场管理员持手持终端输入密码进行确认收货后</w:delText>
              </w:r>
              <w:r w:rsidDel="00CE0942">
                <w:rPr>
                  <w:rFonts w:hint="eastAsia"/>
                </w:rPr>
                <w:delText>，</w:delText>
              </w:r>
              <w:r w:rsidDel="00CE0942">
                <w:delText>订单状态改为</w:delText>
              </w:r>
              <w:r w:rsidDel="00CE0942">
                <w:rPr>
                  <w:rFonts w:hint="eastAsia"/>
                </w:rPr>
                <w:delText>“已</w:delText>
              </w:r>
            </w:del>
            <w:del w:id="221" w:author="Microsoft" w:date="2015-09-17T10:45:00Z">
              <w:r w:rsidDel="00E41891">
                <w:rPr>
                  <w:rFonts w:hint="eastAsia"/>
                </w:rPr>
                <w:delText>收货</w:delText>
              </w:r>
            </w:del>
            <w:del w:id="222" w:author="Microsoft" w:date="2015-10-19T16:51:00Z">
              <w:r w:rsidDel="00CE0942">
                <w:rPr>
                  <w:rFonts w:hint="eastAsia"/>
                </w:rPr>
                <w:delText>”并对市场管理员形成一笔欠款记录；</w:delText>
              </w:r>
            </w:del>
          </w:p>
        </w:tc>
      </w:tr>
    </w:tbl>
    <w:p w:rsidR="00A07A34" w:rsidRPr="00A07A34" w:rsidRDefault="00A07A34" w:rsidP="00A07A34">
      <w:pPr>
        <w:pStyle w:val="a0"/>
      </w:pPr>
    </w:p>
    <w:p w:rsidR="00A07A34" w:rsidRDefault="00A07A34" w:rsidP="003C64BA">
      <w:pPr>
        <w:pStyle w:val="3"/>
      </w:pPr>
      <w:bookmarkStart w:id="223" w:name="_Toc430873008"/>
      <w:r>
        <w:rPr>
          <w:rFonts w:hint="eastAsia"/>
        </w:rPr>
        <w:t>提交</w:t>
      </w:r>
      <w:r>
        <w:t>订单</w:t>
      </w:r>
      <w:r w:rsidR="00323126" w:rsidRPr="00323126">
        <w:rPr>
          <w:rFonts w:hint="eastAsia"/>
        </w:rPr>
        <w:t>（</w:t>
      </w:r>
      <w:r w:rsidR="007D7976">
        <w:rPr>
          <w:rFonts w:hint="eastAsia"/>
        </w:rPr>
        <w:t xml:space="preserve">Submit </w:t>
      </w:r>
      <w:r w:rsidR="00C655FA">
        <w:rPr>
          <w:rFonts w:hint="eastAsia"/>
        </w:rPr>
        <w:t>Purchase Order</w:t>
      </w:r>
      <w:r w:rsidR="00323126" w:rsidRPr="00323126">
        <w:rPr>
          <w:rFonts w:hint="eastAsia"/>
        </w:rPr>
        <w:t>）</w:t>
      </w:r>
      <w:bookmarkEnd w:id="223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F12B63" w:rsidRPr="00883F4B" w:rsidTr="00EE3D44">
        <w:tc>
          <w:tcPr>
            <w:tcW w:w="1384" w:type="dxa"/>
            <w:shd w:val="clear" w:color="auto" w:fill="D9D9D9"/>
            <w:vAlign w:val="center"/>
          </w:tcPr>
          <w:p w:rsidR="00F12B63" w:rsidRPr="00883F4B" w:rsidRDefault="00F12B63" w:rsidP="00EE3D4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F12B63" w:rsidRPr="00883F4B" w:rsidRDefault="008E5A19" w:rsidP="00EE3D44">
            <w:pPr>
              <w:rPr>
                <w:iCs/>
              </w:rPr>
            </w:pPr>
            <w:r>
              <w:rPr>
                <w:iCs/>
              </w:rPr>
              <w:t>Jk026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F12B63" w:rsidRPr="00883F4B" w:rsidRDefault="00F12B63" w:rsidP="00EE3D4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F12B63" w:rsidRPr="00883F4B" w:rsidRDefault="00F12B63" w:rsidP="00EE3D44">
            <w:pPr>
              <w:rPr>
                <w:iCs/>
              </w:rPr>
            </w:pPr>
          </w:p>
        </w:tc>
      </w:tr>
      <w:tr w:rsidR="00F12B63" w:rsidRPr="00883F4B" w:rsidTr="00EE3D44">
        <w:tc>
          <w:tcPr>
            <w:tcW w:w="1384" w:type="dxa"/>
            <w:shd w:val="clear" w:color="auto" w:fill="D9D9D9"/>
            <w:vAlign w:val="center"/>
          </w:tcPr>
          <w:p w:rsidR="00F12B63" w:rsidRPr="00883F4B" w:rsidRDefault="00F12B63" w:rsidP="00EE3D4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F12B63" w:rsidRPr="00883F4B" w:rsidRDefault="00F12B63" w:rsidP="00EE3D44">
            <w:pPr>
              <w:rPr>
                <w:iCs/>
              </w:rPr>
            </w:pPr>
            <w:r>
              <w:rPr>
                <w:rFonts w:hint="eastAsia"/>
                <w:iCs/>
              </w:rPr>
              <w:t>提交</w:t>
            </w:r>
            <w:r>
              <w:rPr>
                <w:iCs/>
              </w:rPr>
              <w:t>订单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F12B63" w:rsidRPr="00883F4B" w:rsidRDefault="00F12B63" w:rsidP="00EE3D4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F12B63" w:rsidRPr="00883F4B" w:rsidRDefault="00F12B63" w:rsidP="00EE3D44">
            <w:pPr>
              <w:rPr>
                <w:iCs/>
              </w:rPr>
            </w:pPr>
          </w:p>
        </w:tc>
      </w:tr>
      <w:tr w:rsidR="00F12B63" w:rsidRPr="00883F4B" w:rsidTr="00EE3D44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F12B63" w:rsidRPr="00883F4B" w:rsidRDefault="00F12B63" w:rsidP="00EE3D4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F12B63" w:rsidRPr="00883F4B" w:rsidRDefault="00F12B63" w:rsidP="00F12B63">
            <w:r>
              <w:rPr>
                <w:rFonts w:hint="eastAsia"/>
              </w:rPr>
              <w:t>由</w:t>
            </w:r>
            <w:r w:rsidR="00C208FE">
              <w:rPr>
                <w:rFonts w:hint="eastAsia"/>
              </w:rPr>
              <w:t>市场</w:t>
            </w:r>
            <w:r w:rsidR="00C208FE">
              <w:t>管理员帮助站点提交订单至上一级所属</w:t>
            </w:r>
            <w:r>
              <w:t>仓库管理员</w:t>
            </w:r>
            <w:r w:rsidR="00C208FE">
              <w:rPr>
                <w:rFonts w:hint="eastAsia"/>
              </w:rPr>
              <w:t>接收</w:t>
            </w:r>
            <w:r w:rsidR="00C208FE">
              <w:t>并</w:t>
            </w:r>
            <w:r>
              <w:t>进行发货</w:t>
            </w:r>
            <w:r>
              <w:rPr>
                <w:rFonts w:hint="eastAsia"/>
              </w:rPr>
              <w:t>；</w:t>
            </w:r>
          </w:p>
        </w:tc>
      </w:tr>
      <w:tr w:rsidR="00F12B63" w:rsidRPr="00883F4B" w:rsidTr="00EE3D4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F12B63" w:rsidRPr="00883F4B" w:rsidRDefault="00F12B63" w:rsidP="00EE3D4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A71B59" w:rsidRDefault="00A71B59">
            <w:pPr>
              <w:pPrChange w:id="224" w:author="Microsoft" w:date="2015-10-10T14:45:00Z">
                <w:pPr>
                  <w:pStyle w:val="a8"/>
                  <w:numPr>
                    <w:numId w:val="17"/>
                  </w:numPr>
                  <w:ind w:left="420" w:firstLineChars="0" w:hanging="420"/>
                </w:pPr>
              </w:pPrChange>
            </w:pPr>
            <w:del w:id="225" w:author="Microsoft" w:date="2015-10-10T14:45:00Z">
              <w:r w:rsidDel="0009004B">
                <w:rPr>
                  <w:rFonts w:hint="eastAsia"/>
                </w:rPr>
                <w:delText>订单编号</w:delText>
              </w:r>
              <w:r w:rsidR="00FB6DFE" w:rsidRPr="0009004B" w:rsidDel="0009004B">
                <w:rPr>
                  <w:rFonts w:hint="eastAsia"/>
                  <w:iCs/>
                </w:rPr>
                <w:delText>（</w:delText>
              </w:r>
              <w:r w:rsidR="004B4605" w:rsidRPr="0009004B" w:rsidDel="0009004B">
                <w:rPr>
                  <w:iCs/>
                </w:rPr>
                <w:delText>Purchase Order</w:delText>
              </w:r>
              <w:r w:rsidR="00FB6DFE" w:rsidRPr="0009004B" w:rsidDel="0009004B">
                <w:rPr>
                  <w:rFonts w:hint="eastAsia"/>
                  <w:iCs/>
                </w:rPr>
                <w:delText>）</w:delText>
              </w:r>
              <w:r w:rsidDel="0009004B">
                <w:delText>：</w:delText>
              </w:r>
              <w:r w:rsidDel="0009004B">
                <w:rPr>
                  <w:rFonts w:hint="eastAsia"/>
                </w:rPr>
                <w:delText>D</w:delText>
              </w:r>
              <w:r w:rsidDel="0009004B">
                <w:delText>+</w:delText>
              </w:r>
              <w:r w:rsidDel="0009004B">
                <w:rPr>
                  <w:rFonts w:hint="eastAsia"/>
                </w:rPr>
                <w:delText>年月日</w:delText>
              </w:r>
              <w:r w:rsidDel="0009004B">
                <w:delText xml:space="preserve">+001 </w:delText>
              </w:r>
              <w:r w:rsidDel="0009004B">
                <w:rPr>
                  <w:rFonts w:hint="eastAsia"/>
                </w:rPr>
                <w:delText>例</w:delText>
              </w:r>
              <w:r w:rsidDel="0009004B">
                <w:delText>：</w:delText>
              </w:r>
              <w:r w:rsidDel="0009004B">
                <w:rPr>
                  <w:rFonts w:hint="eastAsia"/>
                </w:rPr>
                <w:delText>D20150825001</w:delText>
              </w:r>
            </w:del>
          </w:p>
          <w:p w:rsidR="00A71B59" w:rsidDel="003519FC" w:rsidRDefault="00A71B59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del w:id="226" w:author="Microsoft" w:date="2015-10-10T14:57:00Z"/>
              </w:rPr>
            </w:pPr>
            <w:del w:id="227" w:author="Microsoft" w:date="2015-10-10T14:57:00Z">
              <w:r w:rsidDel="003519FC">
                <w:rPr>
                  <w:rFonts w:hint="eastAsia"/>
                </w:rPr>
                <w:delText>订单日期</w:delText>
              </w:r>
              <w:r w:rsidR="00FB6DFE" w:rsidRPr="00FB6DFE" w:rsidDel="003519FC">
                <w:rPr>
                  <w:rFonts w:hint="eastAsia"/>
                  <w:iCs/>
                </w:rPr>
                <w:delText>（</w:delText>
              </w:r>
              <w:r w:rsidR="004B4605" w:rsidDel="003519FC">
                <w:rPr>
                  <w:rFonts w:hint="eastAsia"/>
                  <w:iCs/>
                </w:rPr>
                <w:delText>Date of Order</w:delText>
              </w:r>
              <w:r w:rsidR="00FB6DFE" w:rsidRPr="00FB6DFE" w:rsidDel="003519FC">
                <w:rPr>
                  <w:rFonts w:hint="eastAsia"/>
                  <w:iCs/>
                </w:rPr>
                <w:delText>）</w:delText>
              </w:r>
              <w:r w:rsidDel="003519FC">
                <w:delText>：年月日</w:delText>
              </w:r>
              <w:r w:rsidDel="003519FC">
                <w:rPr>
                  <w:rFonts w:hint="eastAsia"/>
                </w:rPr>
                <w:delText>，</w:delText>
              </w:r>
              <w:r w:rsidDel="003519FC">
                <w:delText>时分秒</w:delText>
              </w:r>
            </w:del>
          </w:p>
          <w:p w:rsidR="006C52A9" w:rsidRDefault="006C52A9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r>
              <w:rPr>
                <w:iCs/>
              </w:rPr>
              <w:t>站点编号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4B4605">
              <w:rPr>
                <w:rFonts w:hint="eastAsia"/>
                <w:iCs/>
              </w:rPr>
              <w:t>Outlet Code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F15BAF" w:rsidRDefault="000A6C56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ins w:id="228" w:author="Microsoft" w:date="2015-10-10T14:57:00Z"/>
                <w:iCs/>
              </w:rPr>
            </w:pPr>
            <w:r>
              <w:rPr>
                <w:iCs/>
              </w:rPr>
              <w:t>联系方式</w:t>
            </w:r>
            <w:r w:rsidR="00FB6DFE" w:rsidRPr="00FB6DFE">
              <w:rPr>
                <w:rFonts w:hint="eastAsia"/>
                <w:iCs/>
              </w:rPr>
              <w:t>（</w:t>
            </w:r>
            <w:r w:rsidR="004B4605">
              <w:rPr>
                <w:rFonts w:hint="eastAsia"/>
                <w:iCs/>
              </w:rPr>
              <w:t>Contact Phone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8B5EA2">
              <w:rPr>
                <w:iCs/>
              </w:rPr>
              <w:t>1-15</w:t>
            </w:r>
            <w:r w:rsidR="008B5EA2">
              <w:rPr>
                <w:rFonts w:hint="eastAsia"/>
                <w:iCs/>
              </w:rPr>
              <w:t>；</w:t>
            </w:r>
          </w:p>
          <w:p w:rsidR="003519FC" w:rsidRDefault="003519FC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ins w:id="229" w:author="Microsoft" w:date="2015-10-10T14:56:00Z"/>
                <w:iCs/>
              </w:rPr>
            </w:pPr>
            <w:ins w:id="230" w:author="Microsoft" w:date="2015-10-10T14:57:00Z">
              <w:r>
                <w:rPr>
                  <w:rFonts w:hint="eastAsia"/>
                  <w:iCs/>
                </w:rPr>
                <w:t>总</w:t>
              </w:r>
              <w:r>
                <w:rPr>
                  <w:iCs/>
                </w:rPr>
                <w:t>数量（</w:t>
              </w:r>
              <w:r>
                <w:rPr>
                  <w:rFonts w:hint="eastAsia"/>
                  <w:iCs/>
                </w:rPr>
                <w:t>Tota</w:t>
              </w:r>
              <w:r>
                <w:rPr>
                  <w:iCs/>
                </w:rPr>
                <w:t xml:space="preserve">l </w:t>
              </w:r>
              <w:r>
                <w:rPr>
                  <w:rFonts w:hint="eastAsia"/>
                  <w:iCs/>
                </w:rPr>
                <w:t>Quantity</w:t>
              </w:r>
              <w:r>
                <w:rPr>
                  <w:iCs/>
                </w:rPr>
                <w:t xml:space="preserve"> </w:t>
              </w:r>
              <w:r>
                <w:rPr>
                  <w:iCs/>
                </w:rPr>
                <w:t>）</w:t>
              </w:r>
            </w:ins>
            <w:ins w:id="231" w:author="Microsoft" w:date="2015-10-10T14:58:00Z">
              <w:r>
                <w:rPr>
                  <w:rFonts w:hint="eastAsia"/>
                  <w:iCs/>
                </w:rPr>
                <w:t>所有</w:t>
              </w:r>
              <w:r>
                <w:rPr>
                  <w:iCs/>
                </w:rPr>
                <w:t>方案合计数量</w:t>
              </w:r>
              <w:r>
                <w:rPr>
                  <w:rFonts w:hint="eastAsia"/>
                  <w:iCs/>
                </w:rPr>
                <w:t>；</w:t>
              </w:r>
              <w:r>
                <w:rPr>
                  <w:iCs/>
                </w:rPr>
                <w:t>张（</w:t>
              </w:r>
              <w:r>
                <w:rPr>
                  <w:rFonts w:hint="eastAsia"/>
                  <w:iCs/>
                </w:rPr>
                <w:t>tickets</w:t>
              </w:r>
              <w:r>
                <w:rPr>
                  <w:iCs/>
                </w:rPr>
                <w:t>）</w:t>
              </w:r>
            </w:ins>
          </w:p>
          <w:p w:rsidR="003519FC" w:rsidRPr="00A71B59" w:rsidRDefault="003519FC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ins w:id="232" w:author="Microsoft" w:date="2015-10-10T14:56:00Z"/>
                <w:iCs/>
              </w:rPr>
            </w:pPr>
            <w:ins w:id="233" w:author="Microsoft" w:date="2015-10-10T14:56:00Z">
              <w:r>
                <w:rPr>
                  <w:rFonts w:hint="eastAsia"/>
                  <w:iCs/>
                </w:rPr>
                <w:t>总</w:t>
              </w:r>
              <w:r w:rsidRPr="00A71B59">
                <w:rPr>
                  <w:iCs/>
                </w:rPr>
                <w:t>金额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Value</w:t>
              </w:r>
              <w:r w:rsidRPr="00FB6DFE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：所有方案合计</w:t>
              </w:r>
              <w:r w:rsidRPr="00A71B59">
                <w:rPr>
                  <w:rFonts w:hint="eastAsia"/>
                  <w:iCs/>
                </w:rPr>
                <w:t>金额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iCs/>
                </w:rPr>
                <w:t>瑞尔</w:t>
              </w:r>
              <w:r w:rsidRPr="00A71B59">
                <w:rPr>
                  <w:iCs/>
                </w:rPr>
                <w:t>）</w:t>
              </w:r>
            </w:ins>
          </w:p>
          <w:p w:rsidR="003519FC" w:rsidRPr="00F15BAF" w:rsidRDefault="003519FC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ins w:id="234" w:author="Microsoft" w:date="2015-10-10T14:56:00Z">
              <w:r w:rsidRPr="00A71B59">
                <w:rPr>
                  <w:rFonts w:hint="eastAsia"/>
                  <w:iCs/>
                </w:rPr>
                <w:t>备注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Remarks</w:t>
              </w:r>
              <w:r w:rsidRPr="00FB6DFE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</w:t>
              </w:r>
              <w:r w:rsidRPr="00A71B59">
                <w:rPr>
                  <w:rFonts w:hint="eastAsia"/>
                  <w:iCs/>
                </w:rPr>
                <w:t>1</w:t>
              </w:r>
              <w:r>
                <w:rPr>
                  <w:iCs/>
                </w:rPr>
                <w:t>-5</w:t>
              </w:r>
              <w:r w:rsidRPr="00A71B59">
                <w:rPr>
                  <w:iCs/>
                </w:rPr>
                <w:t>00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A71B59" w:rsidRPr="00F15BAF" w:rsidRDefault="00A71B59" w:rsidP="00F15BAF">
            <w:pPr>
              <w:rPr>
                <w:iCs/>
              </w:rPr>
            </w:pPr>
            <w:r>
              <w:rPr>
                <w:rFonts w:hint="eastAsia"/>
                <w:iCs/>
              </w:rPr>
              <w:t>订单详细内容列表</w:t>
            </w:r>
            <w:r>
              <w:rPr>
                <w:iCs/>
              </w:rPr>
              <w:t>：</w:t>
            </w:r>
          </w:p>
          <w:p w:rsidR="00A71B59" w:rsidRPr="00A71B59" w:rsidRDefault="00A71B59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r w:rsidRPr="00A71B59">
              <w:rPr>
                <w:rFonts w:hint="eastAsia"/>
                <w:iCs/>
              </w:rPr>
              <w:t>方案</w:t>
            </w:r>
            <w:r w:rsidRPr="00A71B59">
              <w:rPr>
                <w:iCs/>
              </w:rPr>
              <w:t>名称</w:t>
            </w:r>
            <w:r w:rsidR="00FB6DFE" w:rsidRPr="00FB6DFE">
              <w:rPr>
                <w:rFonts w:hint="eastAsia"/>
                <w:iCs/>
              </w:rPr>
              <w:t>（</w:t>
            </w:r>
            <w:r w:rsidR="004B4605">
              <w:rPr>
                <w:rFonts w:hint="eastAsia"/>
                <w:iCs/>
              </w:rPr>
              <w:t>Plan</w:t>
            </w:r>
            <w:r w:rsidR="00FB6DFE" w:rsidRPr="00FB6DFE">
              <w:rPr>
                <w:rFonts w:hint="eastAsia"/>
                <w:iCs/>
              </w:rPr>
              <w:t>）</w:t>
            </w:r>
            <w:r w:rsidRPr="00A71B59">
              <w:rPr>
                <w:iCs/>
              </w:rPr>
              <w:t>：</w:t>
            </w:r>
            <w:r w:rsidRPr="00A71B59">
              <w:rPr>
                <w:rFonts w:hint="eastAsia"/>
                <w:iCs/>
              </w:rPr>
              <w:t>下拉框</w:t>
            </w:r>
            <w:r w:rsidRPr="00A71B59">
              <w:rPr>
                <w:iCs/>
              </w:rPr>
              <w:t>选择</w:t>
            </w:r>
          </w:p>
          <w:p w:rsidR="00A71B59" w:rsidRDefault="00A71B59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ins w:id="235" w:author="Microsoft" w:date="2015-10-10T14:55:00Z"/>
                <w:iCs/>
              </w:rPr>
            </w:pPr>
            <w:r w:rsidRPr="00A71B59">
              <w:rPr>
                <w:rFonts w:hint="eastAsia"/>
                <w:iCs/>
              </w:rPr>
              <w:t>数量</w:t>
            </w:r>
            <w:r w:rsidR="00FB6DFE" w:rsidRPr="00FB6DFE">
              <w:rPr>
                <w:rFonts w:hint="eastAsia"/>
                <w:iCs/>
              </w:rPr>
              <w:t>（</w:t>
            </w:r>
            <w:r w:rsidR="004B4605">
              <w:rPr>
                <w:rFonts w:hint="eastAsia"/>
                <w:iCs/>
              </w:rPr>
              <w:t>Quantity</w:t>
            </w:r>
            <w:r w:rsidR="00FB6DFE" w:rsidRPr="00FB6DFE">
              <w:rPr>
                <w:rFonts w:hint="eastAsia"/>
                <w:iCs/>
              </w:rPr>
              <w:t>）</w:t>
            </w:r>
            <w:r w:rsidRPr="00A71B59">
              <w:rPr>
                <w:iCs/>
              </w:rPr>
              <w:t>：</w:t>
            </w:r>
            <w:r w:rsidRPr="00A71B59">
              <w:rPr>
                <w:rFonts w:hint="eastAsia"/>
                <w:iCs/>
              </w:rPr>
              <w:t>文本</w:t>
            </w:r>
            <w:r w:rsidR="008E4790">
              <w:rPr>
                <w:iCs/>
              </w:rPr>
              <w:t>输入框，单位为</w:t>
            </w:r>
            <w:r w:rsidR="008E4790">
              <w:rPr>
                <w:rFonts w:hint="eastAsia"/>
                <w:iCs/>
              </w:rPr>
              <w:t>“</w:t>
            </w:r>
            <w:ins w:id="236" w:author="Microsoft" w:date="2015-10-10T14:55:00Z">
              <w:r w:rsidR="003519FC">
                <w:rPr>
                  <w:rFonts w:hint="eastAsia"/>
                  <w:iCs/>
                </w:rPr>
                <w:t>本</w:t>
              </w:r>
            </w:ins>
            <w:del w:id="237" w:author="Microsoft" w:date="2015-09-17T11:39:00Z">
              <w:r w:rsidR="008E4790" w:rsidDel="009440FE">
                <w:rPr>
                  <w:rFonts w:hint="eastAsia"/>
                  <w:iCs/>
                </w:rPr>
                <w:delText>本</w:delText>
              </w:r>
            </w:del>
            <w:r w:rsidR="008E4790">
              <w:rPr>
                <w:rFonts w:hint="eastAsia"/>
                <w:iCs/>
              </w:rPr>
              <w:t>”</w:t>
            </w:r>
            <w:r w:rsidR="007D7976">
              <w:rPr>
                <w:rFonts w:hint="eastAsia"/>
                <w:iCs/>
              </w:rPr>
              <w:t>（</w:t>
            </w:r>
            <w:del w:id="238" w:author="Microsoft" w:date="2015-09-17T11:41:00Z">
              <w:r w:rsidR="002803DB" w:rsidDel="009440FE">
                <w:rPr>
                  <w:rFonts w:hint="eastAsia"/>
                  <w:iCs/>
                </w:rPr>
                <w:delText>p</w:delText>
              </w:r>
              <w:r w:rsidR="007D7976" w:rsidDel="009440FE">
                <w:rPr>
                  <w:rFonts w:hint="eastAsia"/>
                  <w:iCs/>
                </w:rPr>
                <w:delText>ack</w:delText>
              </w:r>
              <w:r w:rsidR="008E296B" w:rsidDel="009440FE">
                <w:rPr>
                  <w:rFonts w:hint="eastAsia"/>
                  <w:iCs/>
                </w:rPr>
                <w:delText>s</w:delText>
              </w:r>
            </w:del>
            <w:ins w:id="239" w:author="Microsoft" w:date="2015-10-10T14:56:00Z">
              <w:r w:rsidR="003519FC">
                <w:rPr>
                  <w:iCs/>
                </w:rPr>
                <w:t>packs</w:t>
              </w:r>
            </w:ins>
            <w:r w:rsidR="007D7976">
              <w:rPr>
                <w:rFonts w:hint="eastAsia"/>
                <w:iCs/>
              </w:rPr>
              <w:t>）</w:t>
            </w:r>
          </w:p>
          <w:p w:rsidR="003519FC" w:rsidRPr="00A71B59" w:rsidRDefault="003519FC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ins w:id="240" w:author="Microsoft" w:date="2015-10-10T14:55:00Z">
              <w:r>
                <w:rPr>
                  <w:rFonts w:hint="eastAsia"/>
                  <w:iCs/>
                </w:rPr>
                <w:t>张数（</w:t>
              </w:r>
            </w:ins>
            <w:ins w:id="241" w:author="Microsoft" w:date="2015-10-10T14:56:00Z">
              <w:r>
                <w:rPr>
                  <w:iCs/>
                </w:rPr>
                <w:t>tickets</w:t>
              </w:r>
            </w:ins>
            <w:ins w:id="242" w:author="Microsoft" w:date="2015-10-10T14:55:00Z">
              <w:r>
                <w:rPr>
                  <w:iCs/>
                </w:rPr>
                <w:t>）：</w:t>
              </w:r>
            </w:ins>
            <w:ins w:id="243" w:author="Microsoft" w:date="2015-10-10T14:56:00Z">
              <w:r>
                <w:rPr>
                  <w:rFonts w:hint="eastAsia"/>
                  <w:iCs/>
                </w:rPr>
                <w:t>根据</w:t>
              </w:r>
              <w:r>
                <w:rPr>
                  <w:iCs/>
                </w:rPr>
                <w:t>输入的</w:t>
              </w:r>
              <w:r>
                <w:rPr>
                  <w:rFonts w:hint="eastAsia"/>
                  <w:iCs/>
                </w:rPr>
                <w:t>本数计算</w:t>
              </w:r>
              <w:r>
                <w:rPr>
                  <w:iCs/>
                </w:rPr>
                <w:t>张数；</w:t>
              </w:r>
            </w:ins>
          </w:p>
          <w:p w:rsidR="00A71B59" w:rsidRDefault="00A71B59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ins w:id="244" w:author="Microsoft" w:date="2015-10-10T14:56:00Z"/>
                <w:iCs/>
              </w:rPr>
            </w:pPr>
            <w:r w:rsidRPr="00A71B59">
              <w:rPr>
                <w:rFonts w:hint="eastAsia"/>
                <w:iCs/>
              </w:rPr>
              <w:t>金额</w:t>
            </w:r>
            <w:r w:rsidR="00FB6DFE" w:rsidRPr="00FB6DFE">
              <w:rPr>
                <w:rFonts w:hint="eastAsia"/>
                <w:iCs/>
              </w:rPr>
              <w:t>（</w:t>
            </w:r>
            <w:r w:rsidR="004B4605">
              <w:rPr>
                <w:rFonts w:hint="eastAsia"/>
                <w:iCs/>
              </w:rPr>
              <w:t>Value</w:t>
            </w:r>
            <w:r w:rsidR="00FB6DFE" w:rsidRPr="00FB6DFE">
              <w:rPr>
                <w:rFonts w:hint="eastAsia"/>
                <w:iCs/>
              </w:rPr>
              <w:t>）</w:t>
            </w:r>
            <w:r w:rsidRPr="00A71B59">
              <w:rPr>
                <w:iCs/>
              </w:rPr>
              <w:t>：分方案显示</w:t>
            </w:r>
            <w:r w:rsidRPr="00A71B59">
              <w:rPr>
                <w:rFonts w:hint="eastAsia"/>
                <w:iCs/>
              </w:rPr>
              <w:t>金额</w:t>
            </w:r>
            <w:r w:rsidRPr="00A71B59">
              <w:rPr>
                <w:iCs/>
              </w:rPr>
              <w:t>；</w:t>
            </w:r>
            <w:r w:rsidR="00F15BAF">
              <w:rPr>
                <w:iCs/>
              </w:rPr>
              <w:t>单位</w:t>
            </w:r>
            <w:r w:rsidR="00F15BAF">
              <w:rPr>
                <w:rFonts w:hint="eastAsia"/>
                <w:iCs/>
              </w:rPr>
              <w:t>：</w:t>
            </w:r>
            <w:r w:rsidR="00F15BAF">
              <w:rPr>
                <w:iCs/>
              </w:rPr>
              <w:t>瑞尔</w:t>
            </w:r>
            <w:r w:rsidR="00BA34BE">
              <w:rPr>
                <w:rFonts w:hint="eastAsia"/>
                <w:iCs/>
              </w:rPr>
              <w:t>（</w:t>
            </w:r>
            <w:r w:rsidR="002803DB">
              <w:rPr>
                <w:rFonts w:hint="eastAsia"/>
                <w:iCs/>
              </w:rPr>
              <w:t>r</w:t>
            </w:r>
            <w:r w:rsidR="00BA34BE">
              <w:rPr>
                <w:rFonts w:hint="eastAsia"/>
                <w:iCs/>
              </w:rPr>
              <w:t>iels</w:t>
            </w:r>
            <w:r w:rsidR="00BA34BE">
              <w:rPr>
                <w:rFonts w:hint="eastAsia"/>
                <w:iCs/>
              </w:rPr>
              <w:t>）</w:t>
            </w:r>
          </w:p>
          <w:p w:rsidR="003519FC" w:rsidDel="003519FC" w:rsidRDefault="003519FC">
            <w:pPr>
              <w:pStyle w:val="a8"/>
              <w:ind w:left="420" w:firstLineChars="0" w:firstLine="0"/>
              <w:rPr>
                <w:del w:id="245" w:author="Microsoft" w:date="2015-10-10T14:57:00Z"/>
                <w:iCs/>
              </w:rPr>
              <w:pPrChange w:id="246" w:author="Microsoft" w:date="2015-10-10T14:56:00Z">
                <w:pPr>
                  <w:pStyle w:val="a8"/>
                  <w:numPr>
                    <w:numId w:val="18"/>
                  </w:numPr>
                  <w:ind w:left="420" w:firstLineChars="0" w:hanging="420"/>
                </w:pPr>
              </w:pPrChange>
            </w:pPr>
          </w:p>
          <w:p w:rsidR="008B5EA2" w:rsidRPr="003519FC" w:rsidDel="003519FC" w:rsidRDefault="008B5EA2">
            <w:pPr>
              <w:rPr>
                <w:del w:id="247" w:author="Microsoft" w:date="2015-10-10T14:56:00Z"/>
                <w:iCs/>
                <w:rPrChange w:id="248" w:author="Microsoft" w:date="2015-10-10T14:57:00Z">
                  <w:rPr>
                    <w:del w:id="249" w:author="Microsoft" w:date="2015-10-10T14:56:00Z"/>
                  </w:rPr>
                </w:rPrChange>
              </w:rPr>
              <w:pPrChange w:id="250" w:author="Microsoft" w:date="2015-10-10T14:57:00Z">
                <w:pPr>
                  <w:pStyle w:val="a8"/>
                  <w:numPr>
                    <w:numId w:val="17"/>
                  </w:numPr>
                  <w:ind w:left="420" w:firstLineChars="0" w:hanging="420"/>
                </w:pPr>
              </w:pPrChange>
            </w:pPr>
            <w:del w:id="251" w:author="Microsoft" w:date="2015-09-17T11:39:00Z">
              <w:r w:rsidRPr="003519FC" w:rsidDel="009440FE">
                <w:rPr>
                  <w:rFonts w:hint="eastAsia"/>
                  <w:iCs/>
                  <w:rPrChange w:id="252" w:author="Microsoft" w:date="2015-10-10T14:57:00Z">
                    <w:rPr>
                      <w:rFonts w:hint="eastAsia"/>
                    </w:rPr>
                  </w:rPrChange>
                </w:rPr>
                <w:delText>合计</w:delText>
              </w:r>
            </w:del>
            <w:del w:id="253" w:author="Microsoft" w:date="2015-10-10T14:56:00Z">
              <w:r w:rsidRPr="003519FC" w:rsidDel="003519FC">
                <w:rPr>
                  <w:rFonts w:hint="eastAsia"/>
                  <w:iCs/>
                  <w:rPrChange w:id="254" w:author="Microsoft" w:date="2015-10-10T14:57:00Z">
                    <w:rPr>
                      <w:rFonts w:hint="eastAsia"/>
                    </w:rPr>
                  </w:rPrChange>
                </w:rPr>
                <w:delText>金额</w:delText>
              </w:r>
              <w:r w:rsidR="00FB6DFE" w:rsidRPr="003519FC" w:rsidDel="003519FC">
                <w:rPr>
                  <w:rFonts w:hint="eastAsia"/>
                  <w:iCs/>
                  <w:rPrChange w:id="255" w:author="Microsoft" w:date="2015-10-10T14:57:00Z">
                    <w:rPr>
                      <w:rFonts w:hint="eastAsia"/>
                    </w:rPr>
                  </w:rPrChange>
                </w:rPr>
                <w:delText>（</w:delText>
              </w:r>
              <w:r w:rsidR="004B4605" w:rsidRPr="003519FC" w:rsidDel="003519FC">
                <w:rPr>
                  <w:iCs/>
                  <w:rPrChange w:id="256" w:author="Microsoft" w:date="2015-10-10T14:57:00Z">
                    <w:rPr/>
                  </w:rPrChange>
                </w:rPr>
                <w:delText>Total Value</w:delText>
              </w:r>
              <w:r w:rsidR="00FB6DFE" w:rsidRPr="003519FC" w:rsidDel="003519FC">
                <w:rPr>
                  <w:rFonts w:hint="eastAsia"/>
                  <w:iCs/>
                  <w:rPrChange w:id="257" w:author="Microsoft" w:date="2015-10-10T14:57:00Z">
                    <w:rPr>
                      <w:rFonts w:hint="eastAsia"/>
                    </w:rPr>
                  </w:rPrChange>
                </w:rPr>
                <w:delText>）</w:delText>
              </w:r>
              <w:r w:rsidRPr="003519FC" w:rsidDel="003519FC">
                <w:rPr>
                  <w:rFonts w:hint="eastAsia"/>
                  <w:iCs/>
                  <w:rPrChange w:id="258" w:author="Microsoft" w:date="2015-10-10T14:57:00Z">
                    <w:rPr>
                      <w:rFonts w:hint="eastAsia"/>
                    </w:rPr>
                  </w:rPrChange>
                </w:rPr>
                <w:delText>：所有方案合计金额（瑞尔）</w:delText>
              </w:r>
            </w:del>
          </w:p>
          <w:p w:rsidR="00A71B59" w:rsidRPr="008B5EA2" w:rsidRDefault="00A71B59">
            <w:pPr>
              <w:pPrChange w:id="259" w:author="Microsoft" w:date="2015-10-10T14:57:00Z">
                <w:pPr>
                  <w:pStyle w:val="a8"/>
                  <w:numPr>
                    <w:numId w:val="17"/>
                  </w:numPr>
                  <w:ind w:left="420" w:firstLineChars="0" w:hanging="420"/>
                </w:pPr>
              </w:pPrChange>
            </w:pPr>
            <w:del w:id="260" w:author="Microsoft" w:date="2015-10-10T14:56:00Z">
              <w:r w:rsidRPr="00A71B59" w:rsidDel="003519FC">
                <w:rPr>
                  <w:rFonts w:hint="eastAsia"/>
                </w:rPr>
                <w:delText>备注</w:delText>
              </w:r>
              <w:r w:rsidR="00FB6DFE" w:rsidRPr="00FB6DFE" w:rsidDel="003519FC">
                <w:rPr>
                  <w:rFonts w:hint="eastAsia"/>
                </w:rPr>
                <w:delText>（</w:delText>
              </w:r>
              <w:r w:rsidR="004B4605" w:rsidDel="003519FC">
                <w:rPr>
                  <w:rFonts w:hint="eastAsia"/>
                </w:rPr>
                <w:delText>Remarks</w:delText>
              </w:r>
              <w:r w:rsidR="00FB6DFE" w:rsidRPr="00FB6DFE" w:rsidDel="003519FC">
                <w:rPr>
                  <w:rFonts w:hint="eastAsia"/>
                </w:rPr>
                <w:delText>）</w:delText>
              </w:r>
              <w:r w:rsidRPr="00A71B59" w:rsidDel="003519FC">
                <w:delText>：</w:delText>
              </w:r>
              <w:r w:rsidRPr="00A71B59" w:rsidDel="003519FC">
                <w:rPr>
                  <w:rFonts w:hint="eastAsia"/>
                </w:rPr>
                <w:delText>1</w:delText>
              </w:r>
              <w:r w:rsidR="008E4790" w:rsidDel="003519FC">
                <w:delText>-5</w:delText>
              </w:r>
              <w:r w:rsidRPr="00A71B59" w:rsidDel="003519FC">
                <w:delText>00</w:delText>
              </w:r>
              <w:r w:rsidR="00F15BAF" w:rsidDel="003519FC">
                <w:rPr>
                  <w:rFonts w:hint="eastAsia"/>
                </w:rPr>
                <w:delText>；</w:delText>
              </w:r>
            </w:del>
          </w:p>
        </w:tc>
      </w:tr>
      <w:tr w:rsidR="00F12B63" w:rsidRPr="00883F4B" w:rsidTr="00EE3D4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F12B63" w:rsidRPr="00883F4B" w:rsidRDefault="00F12B63" w:rsidP="00EE3D4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F12B63" w:rsidRPr="00883F4B" w:rsidRDefault="00A71B59" w:rsidP="00F12B63">
            <w:r>
              <w:rPr>
                <w:rFonts w:hint="eastAsia"/>
              </w:rPr>
              <w:t>提交</w:t>
            </w:r>
            <w:r>
              <w:t>订单！</w:t>
            </w:r>
            <w:r w:rsidR="00BA34BE">
              <w:rPr>
                <w:rFonts w:hint="eastAsia"/>
              </w:rPr>
              <w:t>（</w:t>
            </w:r>
            <w:r w:rsidR="00BA34BE">
              <w:rPr>
                <w:rFonts w:hint="eastAsia"/>
              </w:rPr>
              <w:t>Your purchase order has been submitted!</w:t>
            </w:r>
            <w:r w:rsidR="00BA34BE">
              <w:rPr>
                <w:rFonts w:hint="eastAsia"/>
              </w:rPr>
              <w:t>）</w:t>
            </w:r>
          </w:p>
        </w:tc>
      </w:tr>
      <w:tr w:rsidR="00F12B63" w:rsidRPr="00883F4B" w:rsidTr="00EE3D44">
        <w:tc>
          <w:tcPr>
            <w:tcW w:w="1384" w:type="dxa"/>
            <w:shd w:val="clear" w:color="auto" w:fill="D9D9D9"/>
            <w:vAlign w:val="center"/>
          </w:tcPr>
          <w:p w:rsidR="00F12B63" w:rsidRPr="00883F4B" w:rsidRDefault="00F12B63" w:rsidP="00EE3D4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F12B63" w:rsidRPr="00FE4DC0" w:rsidRDefault="00F12B63" w:rsidP="00EE3D4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F12B63" w:rsidRPr="00883F4B" w:rsidTr="00EE3D44">
        <w:tc>
          <w:tcPr>
            <w:tcW w:w="1384" w:type="dxa"/>
            <w:shd w:val="clear" w:color="auto" w:fill="D9D9D9"/>
            <w:vAlign w:val="center"/>
          </w:tcPr>
          <w:p w:rsidR="00F12B63" w:rsidRPr="00883F4B" w:rsidRDefault="00F12B63" w:rsidP="00EE3D44">
            <w:r w:rsidRPr="00883F4B">
              <w:rPr>
                <w:rFonts w:hint="eastAsia"/>
              </w:rPr>
              <w:lastRenderedPageBreak/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F12B63" w:rsidRPr="00883F4B" w:rsidRDefault="00F12B63" w:rsidP="00EE3D4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F12B63" w:rsidRPr="00883F4B" w:rsidTr="00EE3D44">
        <w:tc>
          <w:tcPr>
            <w:tcW w:w="1384" w:type="dxa"/>
            <w:shd w:val="clear" w:color="auto" w:fill="D9D9D9"/>
            <w:vAlign w:val="center"/>
          </w:tcPr>
          <w:p w:rsidR="00F12B63" w:rsidRPr="00883F4B" w:rsidRDefault="00F12B63" w:rsidP="00EE3D4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F12B63" w:rsidRPr="00883F4B" w:rsidRDefault="00C208FE" w:rsidP="00EE3D44">
            <w:r>
              <w:rPr>
                <w:rFonts w:hint="eastAsia"/>
              </w:rPr>
              <w:t>无</w:t>
            </w:r>
          </w:p>
        </w:tc>
      </w:tr>
    </w:tbl>
    <w:p w:rsidR="00A07A34" w:rsidRPr="00A07A34" w:rsidRDefault="00A07A34" w:rsidP="00A07A34">
      <w:pPr>
        <w:pStyle w:val="a0"/>
      </w:pPr>
    </w:p>
    <w:p w:rsidR="00CD5DAF" w:rsidRDefault="00CD5DAF" w:rsidP="003C64BA">
      <w:pPr>
        <w:pStyle w:val="3"/>
      </w:pPr>
      <w:bookmarkStart w:id="261" w:name="_Toc430873009"/>
      <w:r>
        <w:rPr>
          <w:rFonts w:hint="eastAsia"/>
        </w:rPr>
        <w:t>修改订单（</w:t>
      </w:r>
      <w:r w:rsidR="00A40746">
        <w:rPr>
          <w:rFonts w:hint="eastAsia"/>
        </w:rPr>
        <w:t>Edit Purchase Order</w:t>
      </w:r>
      <w:r>
        <w:t>）</w:t>
      </w:r>
      <w:bookmarkEnd w:id="261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  <w:r>
              <w:rPr>
                <w:iCs/>
              </w:rPr>
              <w:t>Jk026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  <w:r>
              <w:rPr>
                <w:rFonts w:hint="eastAsia"/>
                <w:iCs/>
              </w:rPr>
              <w:t>修改</w:t>
            </w:r>
            <w:r>
              <w:rPr>
                <w:iCs/>
              </w:rPr>
              <w:t>订单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</w:p>
        </w:tc>
      </w:tr>
      <w:tr w:rsidR="00CD5DAF" w:rsidRPr="00883F4B" w:rsidTr="00CD5DAF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CD5DAF" w:rsidP="00CD5DAF">
            <w:r>
              <w:rPr>
                <w:rFonts w:hint="eastAsia"/>
              </w:rPr>
              <w:t>当订单为“已提交</w:t>
            </w:r>
            <w:r>
              <w:t>”</w:t>
            </w:r>
            <w:r>
              <w:rPr>
                <w:rFonts w:hint="eastAsia"/>
              </w:rPr>
              <w:t>状态时</w:t>
            </w:r>
            <w:r>
              <w:t>，可进行修改；</w:t>
            </w:r>
          </w:p>
        </w:tc>
      </w:tr>
      <w:tr w:rsidR="00CD5DAF" w:rsidRPr="00883F4B" w:rsidTr="00CD5DA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CD5DAF" w:rsidRDefault="00CD5DAF" w:rsidP="003519FC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订单编号</w:t>
            </w:r>
            <w:r w:rsidRPr="00FB6DFE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Purchase Order</w:t>
            </w:r>
            <w:r w:rsidRPr="00FB6DFE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D</w:t>
            </w:r>
            <w:r>
              <w:t>+</w:t>
            </w:r>
            <w:r>
              <w:rPr>
                <w:rFonts w:hint="eastAsia"/>
              </w:rPr>
              <w:t>年月日</w:t>
            </w:r>
            <w:r>
              <w:t xml:space="preserve">+001 </w:t>
            </w: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D20150825001</w:t>
            </w:r>
          </w:p>
          <w:p w:rsidR="00CD5DAF" w:rsidRDefault="00CD5DAF" w:rsidP="003519FC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订单日期</w:t>
            </w:r>
            <w:r w:rsidRPr="00FB6DFE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Date of Order</w:t>
            </w:r>
            <w:r w:rsidRPr="00FB6DFE">
              <w:rPr>
                <w:rFonts w:hint="eastAsia"/>
                <w:iCs/>
              </w:rPr>
              <w:t>）</w:t>
            </w:r>
            <w:r>
              <w:t>：年月日</w:t>
            </w:r>
            <w:r>
              <w:rPr>
                <w:rFonts w:hint="eastAsia"/>
              </w:rPr>
              <w:t>，</w:t>
            </w:r>
            <w:r>
              <w:t>时分秒</w:t>
            </w:r>
          </w:p>
          <w:p w:rsidR="00CD5DAF" w:rsidRDefault="00CD5DAF" w:rsidP="003519FC">
            <w:pPr>
              <w:pStyle w:val="a8"/>
              <w:numPr>
                <w:ilvl w:val="0"/>
                <w:numId w:val="18"/>
              </w:numPr>
              <w:ind w:firstLineChars="0"/>
              <w:rPr>
                <w:iCs/>
              </w:rPr>
            </w:pPr>
            <w:r>
              <w:rPr>
                <w:iCs/>
              </w:rPr>
              <w:t>站点编号</w:t>
            </w:r>
            <w:r w:rsidRPr="00FB6DFE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Outlet Code</w:t>
            </w:r>
            <w:r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CD5DAF" w:rsidRDefault="00CD5DAF" w:rsidP="003519FC">
            <w:pPr>
              <w:pStyle w:val="a8"/>
              <w:numPr>
                <w:ilvl w:val="0"/>
                <w:numId w:val="18"/>
              </w:numPr>
              <w:ind w:firstLineChars="0"/>
              <w:rPr>
                <w:ins w:id="262" w:author="Microsoft" w:date="2015-10-10T15:02:00Z"/>
                <w:iCs/>
              </w:rPr>
            </w:pPr>
            <w:r>
              <w:rPr>
                <w:iCs/>
              </w:rPr>
              <w:t>联系方式</w:t>
            </w:r>
            <w:r w:rsidRPr="00FB6DFE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Contact Phone</w:t>
            </w:r>
            <w:r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1-15</w:t>
            </w:r>
            <w:r>
              <w:rPr>
                <w:rFonts w:hint="eastAsia"/>
                <w:iCs/>
              </w:rPr>
              <w:t>；</w:t>
            </w:r>
          </w:p>
          <w:p w:rsidR="003519FC" w:rsidRDefault="003519FC" w:rsidP="003519FC">
            <w:pPr>
              <w:pStyle w:val="a8"/>
              <w:numPr>
                <w:ilvl w:val="0"/>
                <w:numId w:val="18"/>
              </w:numPr>
              <w:ind w:firstLineChars="0"/>
              <w:rPr>
                <w:ins w:id="263" w:author="Microsoft" w:date="2015-10-10T15:02:00Z"/>
                <w:iCs/>
              </w:rPr>
            </w:pPr>
            <w:ins w:id="264" w:author="Microsoft" w:date="2015-10-10T15:02:00Z">
              <w:r>
                <w:rPr>
                  <w:rFonts w:hint="eastAsia"/>
                  <w:iCs/>
                </w:rPr>
                <w:t>总</w:t>
              </w:r>
              <w:r>
                <w:rPr>
                  <w:iCs/>
                </w:rPr>
                <w:t>数量（</w:t>
              </w:r>
              <w:r>
                <w:rPr>
                  <w:rFonts w:hint="eastAsia"/>
                  <w:iCs/>
                </w:rPr>
                <w:t>Tota</w:t>
              </w:r>
              <w:r>
                <w:rPr>
                  <w:iCs/>
                </w:rPr>
                <w:t xml:space="preserve">l </w:t>
              </w:r>
              <w:r>
                <w:rPr>
                  <w:rFonts w:hint="eastAsia"/>
                  <w:iCs/>
                </w:rPr>
                <w:t>Quantity</w:t>
              </w:r>
              <w:r>
                <w:rPr>
                  <w:iCs/>
                </w:rPr>
                <w:t xml:space="preserve"> </w:t>
              </w:r>
              <w:r>
                <w:rPr>
                  <w:iCs/>
                </w:rPr>
                <w:t>）</w:t>
              </w:r>
              <w:r>
                <w:rPr>
                  <w:rFonts w:hint="eastAsia"/>
                  <w:iCs/>
                </w:rPr>
                <w:t>所有</w:t>
              </w:r>
              <w:r>
                <w:rPr>
                  <w:iCs/>
                </w:rPr>
                <w:t>方案合计数量</w:t>
              </w:r>
              <w:r>
                <w:rPr>
                  <w:rFonts w:hint="eastAsia"/>
                  <w:iCs/>
                </w:rPr>
                <w:t>；</w:t>
              </w:r>
              <w:r>
                <w:rPr>
                  <w:iCs/>
                </w:rPr>
                <w:t>张（</w:t>
              </w:r>
              <w:r>
                <w:rPr>
                  <w:rFonts w:hint="eastAsia"/>
                  <w:iCs/>
                </w:rPr>
                <w:t>tickets</w:t>
              </w:r>
              <w:r>
                <w:rPr>
                  <w:iCs/>
                </w:rPr>
                <w:t>）</w:t>
              </w:r>
            </w:ins>
          </w:p>
          <w:p w:rsidR="003519FC" w:rsidRPr="00A71B59" w:rsidRDefault="003519FC" w:rsidP="003519FC">
            <w:pPr>
              <w:pStyle w:val="a8"/>
              <w:numPr>
                <w:ilvl w:val="0"/>
                <w:numId w:val="18"/>
              </w:numPr>
              <w:ind w:firstLineChars="0"/>
              <w:rPr>
                <w:ins w:id="265" w:author="Microsoft" w:date="2015-10-10T15:02:00Z"/>
                <w:iCs/>
              </w:rPr>
            </w:pPr>
            <w:ins w:id="266" w:author="Microsoft" w:date="2015-10-10T15:02:00Z">
              <w:r>
                <w:rPr>
                  <w:rFonts w:hint="eastAsia"/>
                  <w:iCs/>
                </w:rPr>
                <w:t>总</w:t>
              </w:r>
              <w:r w:rsidRPr="00A71B59">
                <w:rPr>
                  <w:iCs/>
                </w:rPr>
                <w:t>金额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Value</w:t>
              </w:r>
              <w:r w:rsidRPr="00FB6DFE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：所有方案合计</w:t>
              </w:r>
              <w:r w:rsidRPr="00A71B59">
                <w:rPr>
                  <w:rFonts w:hint="eastAsia"/>
                  <w:iCs/>
                </w:rPr>
                <w:t>金额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iCs/>
                </w:rPr>
                <w:t>瑞尔</w:t>
              </w:r>
              <w:r w:rsidRPr="00A71B59">
                <w:rPr>
                  <w:iCs/>
                </w:rPr>
                <w:t>）</w:t>
              </w:r>
            </w:ins>
          </w:p>
          <w:p w:rsidR="003519FC" w:rsidRPr="003519FC" w:rsidRDefault="003519FC">
            <w:pPr>
              <w:pStyle w:val="a8"/>
              <w:numPr>
                <w:ilvl w:val="0"/>
                <w:numId w:val="18"/>
              </w:numPr>
              <w:ind w:firstLineChars="0"/>
              <w:rPr>
                <w:iCs/>
                <w:rPrChange w:id="267" w:author="Microsoft" w:date="2015-10-10T15:02:00Z">
                  <w:rPr/>
                </w:rPrChange>
              </w:rPr>
              <w:pPrChange w:id="268" w:author="Microsoft" w:date="2015-10-10T15:02:00Z">
                <w:pPr>
                  <w:pStyle w:val="a8"/>
                  <w:numPr>
                    <w:numId w:val="17"/>
                  </w:numPr>
                  <w:ind w:left="420" w:firstLineChars="0" w:hanging="420"/>
                </w:pPr>
              </w:pPrChange>
            </w:pPr>
            <w:ins w:id="269" w:author="Microsoft" w:date="2015-10-10T15:02:00Z">
              <w:r w:rsidRPr="00A71B59">
                <w:rPr>
                  <w:rFonts w:hint="eastAsia"/>
                  <w:iCs/>
                </w:rPr>
                <w:t>备注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Remarks</w:t>
              </w:r>
              <w:r w:rsidRPr="00FB6DFE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</w:t>
              </w:r>
              <w:r w:rsidRPr="00A71B59">
                <w:rPr>
                  <w:rFonts w:hint="eastAsia"/>
                  <w:iCs/>
                </w:rPr>
                <w:t>1</w:t>
              </w:r>
              <w:r>
                <w:rPr>
                  <w:iCs/>
                </w:rPr>
                <w:t>-5</w:t>
              </w:r>
              <w:r w:rsidRPr="00A71B59">
                <w:rPr>
                  <w:iCs/>
                </w:rPr>
                <w:t>00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CD5DAF" w:rsidRPr="00F15BAF" w:rsidRDefault="00CD5DAF" w:rsidP="00CD5DAF">
            <w:pPr>
              <w:rPr>
                <w:iCs/>
              </w:rPr>
            </w:pPr>
            <w:r>
              <w:rPr>
                <w:rFonts w:hint="eastAsia"/>
                <w:iCs/>
              </w:rPr>
              <w:t>订单详细内容列表</w:t>
            </w:r>
            <w:r>
              <w:rPr>
                <w:iCs/>
              </w:rPr>
              <w:t>：</w:t>
            </w:r>
          </w:p>
          <w:p w:rsidR="00CD5DAF" w:rsidRPr="00A71B59" w:rsidRDefault="00CD5DAF" w:rsidP="003519FC">
            <w:pPr>
              <w:pStyle w:val="a8"/>
              <w:numPr>
                <w:ilvl w:val="0"/>
                <w:numId w:val="18"/>
              </w:numPr>
              <w:ind w:firstLineChars="0"/>
              <w:rPr>
                <w:iCs/>
              </w:rPr>
            </w:pPr>
            <w:r w:rsidRPr="00A71B59">
              <w:rPr>
                <w:rFonts w:hint="eastAsia"/>
                <w:iCs/>
              </w:rPr>
              <w:t>方案</w:t>
            </w:r>
            <w:r w:rsidRPr="00A71B59">
              <w:rPr>
                <w:iCs/>
              </w:rPr>
              <w:t>名称</w:t>
            </w:r>
            <w:r w:rsidRPr="00FB6DFE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FB6DFE">
              <w:rPr>
                <w:rFonts w:hint="eastAsia"/>
                <w:iCs/>
              </w:rPr>
              <w:t>）</w:t>
            </w:r>
            <w:r w:rsidRPr="00A71B59">
              <w:rPr>
                <w:iCs/>
              </w:rPr>
              <w:t>：</w:t>
            </w:r>
            <w:r w:rsidRPr="00A71B59">
              <w:rPr>
                <w:rFonts w:hint="eastAsia"/>
                <w:iCs/>
              </w:rPr>
              <w:t>下拉框</w:t>
            </w:r>
            <w:r w:rsidRPr="00A71B59">
              <w:rPr>
                <w:iCs/>
              </w:rPr>
              <w:t>选择</w:t>
            </w:r>
          </w:p>
          <w:p w:rsidR="003519FC" w:rsidRDefault="003519FC" w:rsidP="003519FC">
            <w:pPr>
              <w:pStyle w:val="a8"/>
              <w:numPr>
                <w:ilvl w:val="0"/>
                <w:numId w:val="18"/>
              </w:numPr>
              <w:ind w:firstLineChars="0"/>
              <w:rPr>
                <w:ins w:id="270" w:author="Microsoft" w:date="2015-10-10T15:02:00Z"/>
                <w:iCs/>
              </w:rPr>
            </w:pPr>
            <w:ins w:id="271" w:author="Microsoft" w:date="2015-10-10T15:02:00Z">
              <w:r w:rsidRPr="00A71B59">
                <w:rPr>
                  <w:rFonts w:hint="eastAsia"/>
                  <w:iCs/>
                </w:rPr>
                <w:t>数量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Quantity</w:t>
              </w:r>
              <w:r w:rsidRPr="00FB6DFE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</w:t>
              </w:r>
              <w:r w:rsidRPr="00A71B59">
                <w:rPr>
                  <w:rFonts w:hint="eastAsia"/>
                  <w:iCs/>
                </w:rPr>
                <w:t>文本</w:t>
              </w:r>
              <w:r>
                <w:rPr>
                  <w:iCs/>
                </w:rPr>
                <w:t>输入框，单位为</w:t>
              </w:r>
              <w:r>
                <w:rPr>
                  <w:rFonts w:hint="eastAsia"/>
                  <w:iCs/>
                </w:rPr>
                <w:t>“本”（</w:t>
              </w:r>
              <w:r>
                <w:rPr>
                  <w:iCs/>
                </w:rPr>
                <w:t>packs</w:t>
              </w:r>
              <w:r>
                <w:rPr>
                  <w:rFonts w:hint="eastAsia"/>
                  <w:iCs/>
                </w:rPr>
                <w:t>）</w:t>
              </w:r>
            </w:ins>
          </w:p>
          <w:p w:rsidR="003519FC" w:rsidRPr="00A71B59" w:rsidRDefault="003519FC" w:rsidP="003519FC">
            <w:pPr>
              <w:pStyle w:val="a8"/>
              <w:numPr>
                <w:ilvl w:val="0"/>
                <w:numId w:val="18"/>
              </w:numPr>
              <w:ind w:firstLineChars="0"/>
              <w:rPr>
                <w:ins w:id="272" w:author="Microsoft" w:date="2015-10-10T15:02:00Z"/>
                <w:iCs/>
              </w:rPr>
            </w:pPr>
            <w:ins w:id="273" w:author="Microsoft" w:date="2015-10-10T15:02:00Z">
              <w:r>
                <w:rPr>
                  <w:rFonts w:hint="eastAsia"/>
                  <w:iCs/>
                </w:rPr>
                <w:t>张数（</w:t>
              </w:r>
              <w:r>
                <w:rPr>
                  <w:iCs/>
                </w:rPr>
                <w:t>tickets</w:t>
              </w:r>
              <w:r>
                <w:rPr>
                  <w:iCs/>
                </w:rPr>
                <w:t>）：</w:t>
              </w:r>
              <w:r>
                <w:rPr>
                  <w:rFonts w:hint="eastAsia"/>
                  <w:iCs/>
                </w:rPr>
                <w:t>根据</w:t>
              </w:r>
              <w:r>
                <w:rPr>
                  <w:iCs/>
                </w:rPr>
                <w:t>输入的</w:t>
              </w:r>
              <w:r>
                <w:rPr>
                  <w:rFonts w:hint="eastAsia"/>
                  <w:iCs/>
                </w:rPr>
                <w:t>本数计算</w:t>
              </w:r>
              <w:r>
                <w:rPr>
                  <w:iCs/>
                </w:rPr>
                <w:t>张数；</w:t>
              </w:r>
            </w:ins>
          </w:p>
          <w:p w:rsidR="003519FC" w:rsidRDefault="003519FC" w:rsidP="003519FC">
            <w:pPr>
              <w:pStyle w:val="a8"/>
              <w:numPr>
                <w:ilvl w:val="0"/>
                <w:numId w:val="18"/>
              </w:numPr>
              <w:ind w:firstLineChars="0"/>
              <w:rPr>
                <w:ins w:id="274" w:author="Microsoft" w:date="2015-10-10T15:02:00Z"/>
                <w:iCs/>
              </w:rPr>
            </w:pPr>
            <w:ins w:id="275" w:author="Microsoft" w:date="2015-10-10T15:02:00Z">
              <w:r w:rsidRPr="00A71B59">
                <w:rPr>
                  <w:rFonts w:hint="eastAsia"/>
                  <w:iCs/>
                </w:rPr>
                <w:t>金额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Value</w:t>
              </w:r>
              <w:r w:rsidRPr="00FB6DFE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：分方案显示</w:t>
              </w:r>
              <w:r w:rsidRPr="00A71B59">
                <w:rPr>
                  <w:rFonts w:hint="eastAsia"/>
                  <w:iCs/>
                </w:rPr>
                <w:t>金额</w:t>
              </w:r>
              <w:r w:rsidRPr="00A71B59">
                <w:rPr>
                  <w:iCs/>
                </w:rPr>
                <w:t>；</w:t>
              </w:r>
              <w:r>
                <w:rPr>
                  <w:iCs/>
                </w:rPr>
                <w:t>单位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瑞尔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>
                <w:rPr>
                  <w:rFonts w:hint="eastAsia"/>
                  <w:iCs/>
                </w:rPr>
                <w:t>）</w:t>
              </w:r>
            </w:ins>
          </w:p>
          <w:p w:rsidR="00CD5DAF" w:rsidRPr="00A71B59" w:rsidDel="003519FC" w:rsidRDefault="00CD5DAF" w:rsidP="003967F2">
            <w:pPr>
              <w:pStyle w:val="a8"/>
              <w:numPr>
                <w:ilvl w:val="0"/>
                <w:numId w:val="18"/>
              </w:numPr>
              <w:ind w:firstLineChars="0"/>
              <w:rPr>
                <w:del w:id="276" w:author="Microsoft" w:date="2015-10-10T15:02:00Z"/>
                <w:iCs/>
              </w:rPr>
            </w:pPr>
            <w:del w:id="277" w:author="Microsoft" w:date="2015-10-10T15:02:00Z">
              <w:r w:rsidRPr="00A71B59" w:rsidDel="003519FC">
                <w:rPr>
                  <w:rFonts w:hint="eastAsia"/>
                  <w:iCs/>
                </w:rPr>
                <w:delText>数量</w:delText>
              </w:r>
              <w:r w:rsidRPr="00FB6DFE" w:rsidDel="003519FC">
                <w:rPr>
                  <w:rFonts w:hint="eastAsia"/>
                  <w:iCs/>
                </w:rPr>
                <w:delText>（</w:delText>
              </w:r>
              <w:r w:rsidDel="003519FC">
                <w:rPr>
                  <w:rFonts w:hint="eastAsia"/>
                  <w:iCs/>
                </w:rPr>
                <w:delText>Quantity</w:delText>
              </w:r>
              <w:r w:rsidRPr="00FB6DFE" w:rsidDel="003519FC">
                <w:rPr>
                  <w:rFonts w:hint="eastAsia"/>
                  <w:iCs/>
                </w:rPr>
                <w:delText>）</w:delText>
              </w:r>
              <w:r w:rsidRPr="00A71B59" w:rsidDel="003519FC">
                <w:rPr>
                  <w:iCs/>
                </w:rPr>
                <w:delText>：</w:delText>
              </w:r>
              <w:r w:rsidRPr="00A71B59" w:rsidDel="003519FC">
                <w:rPr>
                  <w:rFonts w:hint="eastAsia"/>
                  <w:iCs/>
                </w:rPr>
                <w:delText>文本</w:delText>
              </w:r>
              <w:r w:rsidDel="003519FC">
                <w:rPr>
                  <w:iCs/>
                </w:rPr>
                <w:delText>输入框，单位为</w:delText>
              </w:r>
              <w:r w:rsidDel="003519FC">
                <w:rPr>
                  <w:rFonts w:hint="eastAsia"/>
                  <w:iCs/>
                </w:rPr>
                <w:delText>“</w:delText>
              </w:r>
            </w:del>
            <w:del w:id="278" w:author="Microsoft" w:date="2015-09-17T11:41:00Z">
              <w:r w:rsidDel="009440FE">
                <w:rPr>
                  <w:rFonts w:hint="eastAsia"/>
                  <w:iCs/>
                </w:rPr>
                <w:delText>本</w:delText>
              </w:r>
            </w:del>
            <w:del w:id="279" w:author="Microsoft" w:date="2015-10-10T15:02:00Z">
              <w:r w:rsidDel="003519FC">
                <w:rPr>
                  <w:rFonts w:hint="eastAsia"/>
                  <w:iCs/>
                </w:rPr>
                <w:delText>”（</w:delText>
              </w:r>
            </w:del>
            <w:del w:id="280" w:author="Microsoft" w:date="2015-09-17T11:41:00Z">
              <w:r w:rsidDel="009440FE">
                <w:rPr>
                  <w:rFonts w:hint="eastAsia"/>
                  <w:iCs/>
                </w:rPr>
                <w:delText>packs</w:delText>
              </w:r>
            </w:del>
            <w:del w:id="281" w:author="Microsoft" w:date="2015-10-10T15:02:00Z">
              <w:r w:rsidDel="003519FC">
                <w:rPr>
                  <w:rFonts w:hint="eastAsia"/>
                  <w:iCs/>
                </w:rPr>
                <w:delText>）</w:delText>
              </w:r>
            </w:del>
          </w:p>
          <w:p w:rsidR="00CD5DAF" w:rsidDel="003519FC" w:rsidRDefault="00CD5DAF" w:rsidP="003967F2">
            <w:pPr>
              <w:pStyle w:val="a8"/>
              <w:numPr>
                <w:ilvl w:val="0"/>
                <w:numId w:val="18"/>
              </w:numPr>
              <w:ind w:firstLineChars="0"/>
              <w:rPr>
                <w:del w:id="282" w:author="Microsoft" w:date="2015-10-10T15:02:00Z"/>
                <w:iCs/>
              </w:rPr>
            </w:pPr>
            <w:del w:id="283" w:author="Microsoft" w:date="2015-10-10T15:02:00Z">
              <w:r w:rsidRPr="00A71B59" w:rsidDel="003519FC">
                <w:rPr>
                  <w:rFonts w:hint="eastAsia"/>
                  <w:iCs/>
                </w:rPr>
                <w:delText>金额</w:delText>
              </w:r>
              <w:r w:rsidRPr="00FB6DFE" w:rsidDel="003519FC">
                <w:rPr>
                  <w:rFonts w:hint="eastAsia"/>
                  <w:iCs/>
                </w:rPr>
                <w:delText>（</w:delText>
              </w:r>
              <w:r w:rsidDel="003519FC">
                <w:rPr>
                  <w:rFonts w:hint="eastAsia"/>
                  <w:iCs/>
                </w:rPr>
                <w:delText>Value</w:delText>
              </w:r>
              <w:r w:rsidRPr="00FB6DFE" w:rsidDel="003519FC">
                <w:rPr>
                  <w:rFonts w:hint="eastAsia"/>
                  <w:iCs/>
                </w:rPr>
                <w:delText>）</w:delText>
              </w:r>
              <w:r w:rsidRPr="00A71B59" w:rsidDel="003519FC">
                <w:rPr>
                  <w:iCs/>
                </w:rPr>
                <w:delText>：分方案显示</w:delText>
              </w:r>
              <w:r w:rsidRPr="00A71B59" w:rsidDel="003519FC">
                <w:rPr>
                  <w:rFonts w:hint="eastAsia"/>
                  <w:iCs/>
                </w:rPr>
                <w:delText>金额</w:delText>
              </w:r>
              <w:r w:rsidRPr="00A71B59" w:rsidDel="003519FC">
                <w:rPr>
                  <w:iCs/>
                </w:rPr>
                <w:delText>；</w:delText>
              </w:r>
              <w:r w:rsidDel="003519FC">
                <w:rPr>
                  <w:iCs/>
                </w:rPr>
                <w:delText>单位</w:delText>
              </w:r>
              <w:r w:rsidDel="003519FC">
                <w:rPr>
                  <w:rFonts w:hint="eastAsia"/>
                  <w:iCs/>
                </w:rPr>
                <w:delText>：</w:delText>
              </w:r>
              <w:r w:rsidDel="003519FC">
                <w:rPr>
                  <w:iCs/>
                </w:rPr>
                <w:delText>瑞尔</w:delText>
              </w:r>
              <w:r w:rsidDel="003519FC">
                <w:rPr>
                  <w:rFonts w:hint="eastAsia"/>
                  <w:iCs/>
                </w:rPr>
                <w:delText>（</w:delText>
              </w:r>
              <w:r w:rsidDel="003519FC">
                <w:rPr>
                  <w:rFonts w:hint="eastAsia"/>
                  <w:iCs/>
                </w:rPr>
                <w:delText>riels</w:delText>
              </w:r>
              <w:r w:rsidDel="003519FC">
                <w:rPr>
                  <w:rFonts w:hint="eastAsia"/>
                  <w:iCs/>
                </w:rPr>
                <w:delText>）</w:delText>
              </w:r>
            </w:del>
          </w:p>
          <w:p w:rsidR="00CD5DAF" w:rsidRPr="003519FC" w:rsidDel="003519FC" w:rsidRDefault="00CD5DAF">
            <w:pPr>
              <w:rPr>
                <w:del w:id="284" w:author="Microsoft" w:date="2015-10-10T15:02:00Z"/>
                <w:iCs/>
                <w:rPrChange w:id="285" w:author="Microsoft" w:date="2015-10-10T15:02:00Z">
                  <w:rPr>
                    <w:del w:id="286" w:author="Microsoft" w:date="2015-10-10T15:02:00Z"/>
                  </w:rPr>
                </w:rPrChange>
              </w:rPr>
              <w:pPrChange w:id="287" w:author="Microsoft" w:date="2015-10-10T15:02:00Z">
                <w:pPr>
                  <w:pStyle w:val="a8"/>
                  <w:numPr>
                    <w:numId w:val="18"/>
                  </w:numPr>
                  <w:ind w:left="420" w:firstLineChars="0" w:hanging="420"/>
                </w:pPr>
              </w:pPrChange>
            </w:pPr>
            <w:del w:id="288" w:author="Microsoft" w:date="2015-09-17T11:39:00Z">
              <w:r w:rsidRPr="003519FC" w:rsidDel="009440FE">
                <w:rPr>
                  <w:rFonts w:hint="eastAsia"/>
                  <w:iCs/>
                  <w:rPrChange w:id="289" w:author="Microsoft" w:date="2015-10-10T15:02:00Z">
                    <w:rPr>
                      <w:rFonts w:hint="eastAsia"/>
                    </w:rPr>
                  </w:rPrChange>
                </w:rPr>
                <w:delText>合计</w:delText>
              </w:r>
            </w:del>
            <w:del w:id="290" w:author="Microsoft" w:date="2015-10-10T15:02:00Z">
              <w:r w:rsidRPr="003519FC" w:rsidDel="003519FC">
                <w:rPr>
                  <w:rFonts w:hint="eastAsia"/>
                  <w:iCs/>
                  <w:rPrChange w:id="291" w:author="Microsoft" w:date="2015-10-10T15:02:00Z">
                    <w:rPr>
                      <w:rFonts w:hint="eastAsia"/>
                    </w:rPr>
                  </w:rPrChange>
                </w:rPr>
                <w:delText>金额（</w:delText>
              </w:r>
              <w:r w:rsidRPr="003519FC" w:rsidDel="003519FC">
                <w:rPr>
                  <w:iCs/>
                  <w:rPrChange w:id="292" w:author="Microsoft" w:date="2015-10-10T15:02:00Z">
                    <w:rPr/>
                  </w:rPrChange>
                </w:rPr>
                <w:delText>Total Value</w:delText>
              </w:r>
              <w:r w:rsidRPr="003519FC" w:rsidDel="003519FC">
                <w:rPr>
                  <w:rFonts w:hint="eastAsia"/>
                  <w:iCs/>
                  <w:rPrChange w:id="293" w:author="Microsoft" w:date="2015-10-10T15:02:00Z">
                    <w:rPr>
                      <w:rFonts w:hint="eastAsia"/>
                    </w:rPr>
                  </w:rPrChange>
                </w:rPr>
                <w:delText>）：所有方案合计金额（瑞尔）</w:delText>
              </w:r>
            </w:del>
          </w:p>
          <w:p w:rsidR="00CD5DAF" w:rsidRPr="008B5EA2" w:rsidRDefault="00CD5DAF">
            <w:pPr>
              <w:pPrChange w:id="294" w:author="Microsoft" w:date="2015-10-10T15:02:00Z">
                <w:pPr>
                  <w:pStyle w:val="a8"/>
                  <w:numPr>
                    <w:numId w:val="18"/>
                  </w:numPr>
                  <w:ind w:left="420" w:firstLineChars="0" w:hanging="420"/>
                </w:pPr>
              </w:pPrChange>
            </w:pPr>
            <w:del w:id="295" w:author="Microsoft" w:date="2015-10-10T15:02:00Z">
              <w:r w:rsidRPr="00A71B59" w:rsidDel="003519FC">
                <w:rPr>
                  <w:rFonts w:hint="eastAsia"/>
                </w:rPr>
                <w:delText>备注</w:delText>
              </w:r>
              <w:r w:rsidRPr="00FB6DFE" w:rsidDel="003519FC">
                <w:rPr>
                  <w:rFonts w:hint="eastAsia"/>
                </w:rPr>
                <w:delText>（</w:delText>
              </w:r>
              <w:r w:rsidDel="003519FC">
                <w:rPr>
                  <w:rFonts w:hint="eastAsia"/>
                </w:rPr>
                <w:delText>Remarks</w:delText>
              </w:r>
              <w:r w:rsidRPr="00FB6DFE" w:rsidDel="003519FC">
                <w:rPr>
                  <w:rFonts w:hint="eastAsia"/>
                </w:rPr>
                <w:delText>）</w:delText>
              </w:r>
              <w:r w:rsidRPr="00A71B59" w:rsidDel="003519FC">
                <w:delText>：</w:delText>
              </w:r>
              <w:r w:rsidRPr="00A71B59" w:rsidDel="003519FC">
                <w:rPr>
                  <w:rFonts w:hint="eastAsia"/>
                </w:rPr>
                <w:delText>1</w:delText>
              </w:r>
              <w:r w:rsidDel="003519FC">
                <w:delText>-5</w:delText>
              </w:r>
              <w:r w:rsidRPr="00A71B59" w:rsidDel="003519FC">
                <w:delText>00</w:delText>
              </w:r>
              <w:r w:rsidDel="003519FC">
                <w:rPr>
                  <w:rFonts w:hint="eastAsia"/>
                </w:rPr>
                <w:delText>；</w:delText>
              </w:r>
            </w:del>
          </w:p>
        </w:tc>
      </w:tr>
      <w:tr w:rsidR="00CD5DAF" w:rsidRPr="00883F4B" w:rsidTr="00CD5DA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CD5DAF" w:rsidP="00CD5DAF">
            <w:r>
              <w:rPr>
                <w:rFonts w:hint="eastAsia"/>
              </w:rPr>
              <w:t>修改</w:t>
            </w:r>
            <w:r>
              <w:t>订单</w:t>
            </w:r>
            <w:r>
              <w:rPr>
                <w:rFonts w:hint="eastAsia"/>
              </w:rPr>
              <w:t>成功</w:t>
            </w:r>
            <w:r>
              <w:t>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Your purchase order has been submitted!</w:t>
            </w:r>
            <w:r>
              <w:rPr>
                <w:rFonts w:hint="eastAsia"/>
              </w:rPr>
              <w:t>）</w:t>
            </w: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FE4DC0" w:rsidRDefault="00CD5DAF" w:rsidP="00CD5DAF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5405D7" w:rsidP="00CD5DAF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订单状态</w:t>
            </w:r>
            <w:r>
              <w:rPr>
                <w:bCs/>
                <w:iCs/>
              </w:rPr>
              <w:t>为</w:t>
            </w:r>
            <w:r>
              <w:rPr>
                <w:bCs/>
                <w:iCs/>
              </w:rPr>
              <w:t>“</w:t>
            </w:r>
            <w:r>
              <w:rPr>
                <w:rFonts w:hint="eastAsia"/>
                <w:bCs/>
                <w:iCs/>
              </w:rPr>
              <w:t>已受理</w:t>
            </w:r>
            <w:r>
              <w:rPr>
                <w:bCs/>
                <w:iCs/>
              </w:rPr>
              <w:t>”</w:t>
            </w:r>
            <w:r>
              <w:rPr>
                <w:rFonts w:hint="eastAsia"/>
                <w:bCs/>
                <w:iCs/>
              </w:rPr>
              <w:t>时</w:t>
            </w:r>
            <w:r>
              <w:rPr>
                <w:bCs/>
                <w:iCs/>
              </w:rPr>
              <w:t>不可进行修改；</w:t>
            </w: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CD5DAF" w:rsidP="00CD5DAF">
            <w:r>
              <w:rPr>
                <w:rFonts w:hint="eastAsia"/>
              </w:rPr>
              <w:t>无</w:t>
            </w:r>
          </w:p>
        </w:tc>
      </w:tr>
    </w:tbl>
    <w:p w:rsidR="00CD5DAF" w:rsidRPr="00CD5DAF" w:rsidRDefault="00CD5DAF" w:rsidP="00CD5DAF">
      <w:pPr>
        <w:pStyle w:val="a0"/>
      </w:pPr>
    </w:p>
    <w:p w:rsidR="00F97D96" w:rsidRDefault="00F97D96" w:rsidP="003C64BA">
      <w:pPr>
        <w:pStyle w:val="3"/>
      </w:pPr>
      <w:bookmarkStart w:id="296" w:name="_Toc430873010"/>
      <w:r>
        <w:rPr>
          <w:rFonts w:hint="eastAsia"/>
        </w:rPr>
        <w:t>订单</w:t>
      </w:r>
      <w:r>
        <w:t>详情</w:t>
      </w:r>
      <w:r w:rsidR="00323126" w:rsidRPr="00323126">
        <w:rPr>
          <w:rFonts w:hint="eastAsia"/>
        </w:rPr>
        <w:t>（</w:t>
      </w:r>
      <w:r w:rsidR="00C655FA">
        <w:rPr>
          <w:rFonts w:hint="eastAsia"/>
        </w:rPr>
        <w:t>Purchase Order Details</w:t>
      </w:r>
      <w:r w:rsidR="00323126" w:rsidRPr="00323126">
        <w:rPr>
          <w:rFonts w:hint="eastAsia"/>
        </w:rPr>
        <w:t>）</w:t>
      </w:r>
      <w:bookmarkEnd w:id="296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F97D96" w:rsidRPr="00883F4B" w:rsidTr="00EE3D44">
        <w:tc>
          <w:tcPr>
            <w:tcW w:w="1384" w:type="dxa"/>
            <w:shd w:val="clear" w:color="auto" w:fill="D9D9D9"/>
            <w:vAlign w:val="center"/>
          </w:tcPr>
          <w:p w:rsidR="00F97D96" w:rsidRPr="00883F4B" w:rsidRDefault="00F97D96" w:rsidP="00EE3D4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F97D96" w:rsidRPr="00883F4B" w:rsidRDefault="008E5A19" w:rsidP="00EE3D44">
            <w:pPr>
              <w:rPr>
                <w:iCs/>
              </w:rPr>
            </w:pPr>
            <w:r>
              <w:rPr>
                <w:iCs/>
              </w:rPr>
              <w:t>Jk027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F97D96" w:rsidRPr="00883F4B" w:rsidRDefault="00F97D96" w:rsidP="00EE3D4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F97D96" w:rsidRPr="00883F4B" w:rsidRDefault="00F97D96" w:rsidP="00EE3D44">
            <w:pPr>
              <w:rPr>
                <w:iCs/>
              </w:rPr>
            </w:pPr>
          </w:p>
        </w:tc>
      </w:tr>
      <w:tr w:rsidR="00F97D96" w:rsidRPr="00883F4B" w:rsidTr="00EE3D44">
        <w:tc>
          <w:tcPr>
            <w:tcW w:w="1384" w:type="dxa"/>
            <w:shd w:val="clear" w:color="auto" w:fill="D9D9D9"/>
            <w:vAlign w:val="center"/>
          </w:tcPr>
          <w:p w:rsidR="00F97D96" w:rsidRPr="00883F4B" w:rsidRDefault="00F97D96" w:rsidP="00EE3D4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F97D96" w:rsidRPr="00883F4B" w:rsidRDefault="00F97D96" w:rsidP="00EE3D44">
            <w:pPr>
              <w:rPr>
                <w:iCs/>
              </w:rPr>
            </w:pPr>
            <w:r>
              <w:rPr>
                <w:rFonts w:hint="eastAsia"/>
                <w:iCs/>
              </w:rPr>
              <w:t>订单</w:t>
            </w:r>
            <w:r>
              <w:rPr>
                <w:iCs/>
              </w:rPr>
              <w:t>详细</w:t>
            </w:r>
            <w:r>
              <w:rPr>
                <w:rFonts w:hint="eastAsia"/>
                <w:iCs/>
              </w:rPr>
              <w:t>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F97D96" w:rsidRPr="00883F4B" w:rsidRDefault="00F97D96" w:rsidP="00EE3D4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F97D96" w:rsidRPr="00883F4B" w:rsidRDefault="00F97D96" w:rsidP="00EE3D44">
            <w:pPr>
              <w:rPr>
                <w:iCs/>
              </w:rPr>
            </w:pPr>
          </w:p>
        </w:tc>
      </w:tr>
      <w:tr w:rsidR="00F97D96" w:rsidRPr="00883F4B" w:rsidTr="00EE3D44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F97D96" w:rsidRPr="00883F4B" w:rsidRDefault="00F97D96" w:rsidP="00EE3D4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F97D96" w:rsidRPr="00883F4B" w:rsidRDefault="00F97D96" w:rsidP="00EE3D44">
            <w:r>
              <w:rPr>
                <w:rFonts w:hint="eastAsia"/>
              </w:rPr>
              <w:t>查看</w:t>
            </w:r>
            <w:r>
              <w:t>订单详细信息</w:t>
            </w:r>
            <w:r>
              <w:rPr>
                <w:rFonts w:hint="eastAsia"/>
              </w:rPr>
              <w:t>；代理商</w:t>
            </w:r>
            <w:r>
              <w:t>对已提交的订单不可进行</w:t>
            </w:r>
            <w:r>
              <w:rPr>
                <w:rFonts w:hint="eastAsia"/>
              </w:rPr>
              <w:t>修改；</w:t>
            </w:r>
          </w:p>
        </w:tc>
      </w:tr>
      <w:tr w:rsidR="00F97D96" w:rsidRPr="00883F4B" w:rsidTr="00EE3D4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F97D96" w:rsidRPr="00883F4B" w:rsidRDefault="00F97D96" w:rsidP="00EE3D44">
            <w:r w:rsidRPr="00883F4B">
              <w:rPr>
                <w:rFonts w:hint="eastAsia"/>
              </w:rPr>
              <w:lastRenderedPageBreak/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F97D96" w:rsidRPr="00F97D96" w:rsidRDefault="00F97D96" w:rsidP="00EE3D44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F97D96" w:rsidRPr="00883F4B" w:rsidTr="00EE3D4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F97D96" w:rsidRPr="00883F4B" w:rsidRDefault="00F97D96" w:rsidP="00EE3D4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F97D96" w:rsidRDefault="00F97D96" w:rsidP="00F81EC5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订单编号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626DAD">
              <w:rPr>
                <w:rFonts w:hint="eastAsia"/>
                <w:iCs/>
              </w:rPr>
              <w:t>Purchase Order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D</w:t>
            </w:r>
            <w:r>
              <w:t>+</w:t>
            </w:r>
            <w:r>
              <w:rPr>
                <w:rFonts w:hint="eastAsia"/>
              </w:rPr>
              <w:t>年月日</w:t>
            </w:r>
            <w:r>
              <w:t xml:space="preserve">+001 </w:t>
            </w: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D20150825001</w:t>
            </w:r>
          </w:p>
          <w:p w:rsidR="00F97D96" w:rsidRDefault="00F97D96" w:rsidP="00F81EC5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订单日期</w:t>
            </w:r>
            <w:r w:rsidR="00FB6DFE" w:rsidRPr="00FB6DFE">
              <w:rPr>
                <w:rFonts w:hint="eastAsia"/>
                <w:iCs/>
              </w:rPr>
              <w:t>（</w:t>
            </w:r>
            <w:r w:rsidR="00626DAD">
              <w:rPr>
                <w:rFonts w:hint="eastAsia"/>
                <w:iCs/>
              </w:rPr>
              <w:t>Date of Order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：年月日</w:t>
            </w:r>
            <w:r>
              <w:rPr>
                <w:rFonts w:hint="eastAsia"/>
              </w:rPr>
              <w:t>，</w:t>
            </w:r>
            <w:r>
              <w:t>时分秒</w:t>
            </w:r>
            <w:r w:rsidR="00CF2456">
              <w:rPr>
                <w:rFonts w:hint="eastAsia"/>
              </w:rPr>
              <w:t>；</w:t>
            </w:r>
          </w:p>
          <w:p w:rsidR="00F97D96" w:rsidRDefault="0009004B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iCs/>
              </w:rPr>
            </w:pPr>
            <w:ins w:id="297" w:author="Microsoft" w:date="2015-10-10T14:46:00Z">
              <w:r>
                <w:rPr>
                  <w:rFonts w:hint="eastAsia"/>
                  <w:iCs/>
                </w:rPr>
                <w:t>申请</w:t>
              </w:r>
            </w:ins>
            <w:del w:id="298" w:author="Microsoft" w:date="2015-10-10T14:46:00Z">
              <w:r w:rsidR="00F97D96" w:rsidDel="0009004B">
                <w:rPr>
                  <w:rFonts w:hint="eastAsia"/>
                  <w:iCs/>
                </w:rPr>
                <w:delText>提交</w:delText>
              </w:r>
            </w:del>
            <w:r w:rsidR="00F97D96">
              <w:rPr>
                <w:rFonts w:hint="eastAsia"/>
                <w:iCs/>
              </w:rPr>
              <w:t>人</w:t>
            </w:r>
            <w:r w:rsidR="00FB6DFE" w:rsidRPr="00FB6DFE">
              <w:rPr>
                <w:rFonts w:hint="eastAsia"/>
                <w:iCs/>
              </w:rPr>
              <w:t>（</w:t>
            </w:r>
            <w:r w:rsidR="00626DAD">
              <w:rPr>
                <w:rFonts w:hint="eastAsia"/>
                <w:iCs/>
              </w:rPr>
              <w:t>Submitted By</w:t>
            </w:r>
            <w:r w:rsidR="00FB6DFE" w:rsidRPr="00FB6DFE">
              <w:rPr>
                <w:rFonts w:hint="eastAsia"/>
                <w:iCs/>
              </w:rPr>
              <w:t>）</w:t>
            </w:r>
            <w:r w:rsidR="00382C85">
              <w:rPr>
                <w:iCs/>
              </w:rPr>
              <w:t>：</w:t>
            </w:r>
            <w:r w:rsidR="00F97D96">
              <w:rPr>
                <w:rFonts w:hint="eastAsia"/>
                <w:iCs/>
              </w:rPr>
              <w:t>填写</w:t>
            </w:r>
            <w:r w:rsidR="00F97D96">
              <w:rPr>
                <w:iCs/>
              </w:rPr>
              <w:t>订单</w:t>
            </w:r>
            <w:ins w:id="299" w:author="Microsoft" w:date="2015-10-21T17:38:00Z">
              <w:r w:rsidR="00B71444">
                <w:rPr>
                  <w:rFonts w:hint="eastAsia"/>
                  <w:iCs/>
                </w:rPr>
                <w:t>用户</w:t>
              </w:r>
              <w:r w:rsidR="00B71444">
                <w:rPr>
                  <w:iCs/>
                </w:rPr>
                <w:t>的真实姓名；</w:t>
              </w:r>
            </w:ins>
            <w:del w:id="300" w:author="Microsoft" w:date="2015-10-21T17:38:00Z">
              <w:r w:rsidR="00F97D96" w:rsidDel="00B71444">
                <w:rPr>
                  <w:rFonts w:hint="eastAsia"/>
                  <w:iCs/>
                </w:rPr>
                <w:delText>的</w:delText>
              </w:r>
              <w:r w:rsidR="00F97D96" w:rsidDel="00B71444">
                <w:rPr>
                  <w:iCs/>
                </w:rPr>
                <w:delText>用户名；</w:delText>
              </w:r>
            </w:del>
          </w:p>
          <w:p w:rsidR="00F97D96" w:rsidDel="00824CB2" w:rsidRDefault="00F97D96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del w:id="301" w:author="Microsoft" w:date="2015-10-21T17:36:00Z"/>
                <w:iCs/>
              </w:rPr>
            </w:pPr>
            <w:r>
              <w:rPr>
                <w:rFonts w:hint="eastAsia"/>
                <w:iCs/>
              </w:rPr>
              <w:t>订货</w:t>
            </w:r>
            <w:r>
              <w:rPr>
                <w:iCs/>
              </w:rPr>
              <w:t>单位</w:t>
            </w:r>
            <w:r w:rsidR="00FB6DFE" w:rsidRPr="00FB6DFE">
              <w:rPr>
                <w:rFonts w:hint="eastAsia"/>
                <w:iCs/>
              </w:rPr>
              <w:t>（</w:t>
            </w:r>
            <w:r w:rsidR="00B4598B">
              <w:rPr>
                <w:rFonts w:hint="eastAsia"/>
                <w:iCs/>
              </w:rPr>
              <w:t xml:space="preserve">Purchasing </w:t>
            </w:r>
            <w:r w:rsidR="00031892">
              <w:rPr>
                <w:rFonts w:hint="eastAsia"/>
                <w:iCs/>
              </w:rPr>
              <w:t>Unit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ins w:id="302" w:author="Microsoft" w:date="2015-10-10T15:04:00Z">
              <w:r w:rsidR="00F81EC5">
                <w:rPr>
                  <w:rFonts w:hint="eastAsia"/>
                  <w:iCs/>
                </w:rPr>
                <w:t>提交订单</w:t>
              </w:r>
              <w:r w:rsidR="00F81EC5">
                <w:rPr>
                  <w:iCs/>
                </w:rPr>
                <w:t>的站点名称</w:t>
              </w:r>
            </w:ins>
            <w:del w:id="303" w:author="Microsoft" w:date="2015-10-10T15:04:00Z">
              <w:r w:rsidDel="00F81EC5">
                <w:rPr>
                  <w:iCs/>
                </w:rPr>
                <w:delText>当前</w:delText>
              </w:r>
              <w:r w:rsidDel="00F81EC5">
                <w:rPr>
                  <w:rFonts w:hint="eastAsia"/>
                  <w:iCs/>
                </w:rPr>
                <w:delText>用户</w:delText>
              </w:r>
              <w:r w:rsidDel="00F81EC5">
                <w:rPr>
                  <w:iCs/>
                </w:rPr>
                <w:delText>所</w:delText>
              </w:r>
            </w:del>
            <w:del w:id="304" w:author="Microsoft" w:date="2015-10-10T15:03:00Z">
              <w:r w:rsidDel="00F81EC5">
                <w:rPr>
                  <w:iCs/>
                </w:rPr>
                <w:delText>属的</w:delText>
              </w:r>
              <w:r w:rsidDel="00F81EC5">
                <w:rPr>
                  <w:rFonts w:hint="eastAsia"/>
                  <w:iCs/>
                </w:rPr>
                <w:delText>公司</w:delText>
              </w:r>
            </w:del>
          </w:p>
          <w:p w:rsidR="00382C85" w:rsidDel="00636D5D" w:rsidRDefault="00382C85">
            <w:pPr>
              <w:pStyle w:val="a8"/>
              <w:numPr>
                <w:ilvl w:val="0"/>
                <w:numId w:val="10"/>
              </w:numPr>
              <w:ind w:firstLineChars="0"/>
              <w:rPr>
                <w:del w:id="305" w:author="Microsoft" w:date="2015-10-10T15:22:00Z"/>
              </w:rPr>
            </w:pPr>
            <w:del w:id="306" w:author="Microsoft" w:date="2015-10-10T15:22:00Z">
              <w:r w:rsidDel="00636D5D">
                <w:rPr>
                  <w:rFonts w:hint="eastAsia"/>
                </w:rPr>
                <w:delText>付款</w:delText>
              </w:r>
              <w:r w:rsidDel="00636D5D">
                <w:delText>时间</w:delText>
              </w:r>
              <w:r w:rsidR="00FB6DFE" w:rsidRPr="00824CB2" w:rsidDel="00636D5D">
                <w:rPr>
                  <w:rFonts w:hint="eastAsia"/>
                  <w:iCs/>
                </w:rPr>
                <w:delText>（</w:delText>
              </w:r>
              <w:r w:rsidR="00B4598B" w:rsidRPr="00824CB2" w:rsidDel="00636D5D">
                <w:rPr>
                  <w:iCs/>
                </w:rPr>
                <w:delText>Date of Payment</w:delText>
              </w:r>
              <w:r w:rsidR="00FB6DFE" w:rsidRPr="00824CB2" w:rsidDel="00636D5D">
                <w:rPr>
                  <w:rFonts w:hint="eastAsia"/>
                  <w:iCs/>
                </w:rPr>
                <w:delText>）</w:delText>
              </w:r>
              <w:r w:rsidDel="00636D5D">
                <w:delText>：年月日，时分秒</w:delText>
              </w:r>
              <w:r w:rsidR="002807B2" w:rsidDel="00636D5D">
                <w:rPr>
                  <w:rFonts w:hint="eastAsia"/>
                </w:rPr>
                <w:delText>，站点</w:delText>
              </w:r>
              <w:r w:rsidR="002807B2" w:rsidDel="00636D5D">
                <w:delText>最后进行</w:delText>
              </w:r>
              <w:r w:rsidR="002807B2" w:rsidDel="00636D5D">
                <w:rPr>
                  <w:rFonts w:hint="eastAsia"/>
                </w:rPr>
                <w:delText>收货</w:delText>
              </w:r>
              <w:r w:rsidR="002807B2" w:rsidDel="00636D5D">
                <w:delText>确认后，生产付款时间；</w:delText>
              </w:r>
              <w:r w:rsidR="00CF2456" w:rsidDel="00636D5D">
                <w:rPr>
                  <w:rFonts w:hint="eastAsia"/>
                </w:rPr>
                <w:delText>（已收货状态</w:delText>
              </w:r>
              <w:r w:rsidR="00CF2456" w:rsidDel="00636D5D">
                <w:delText>可查看）</w:delText>
              </w:r>
            </w:del>
          </w:p>
          <w:p w:rsidR="00382C85" w:rsidDel="00636D5D" w:rsidRDefault="00382C85">
            <w:pPr>
              <w:pStyle w:val="a8"/>
              <w:rPr>
                <w:del w:id="307" w:author="Microsoft" w:date="2015-10-10T15:22:00Z"/>
              </w:rPr>
              <w:pPrChange w:id="308" w:author="Microsoft" w:date="2015-10-21T17:36:00Z">
                <w:pPr>
                  <w:pStyle w:val="a8"/>
                  <w:numPr>
                    <w:numId w:val="10"/>
                  </w:numPr>
                  <w:ind w:left="420" w:firstLineChars="0" w:hanging="420"/>
                </w:pPr>
              </w:pPrChange>
            </w:pPr>
            <w:del w:id="309" w:author="Microsoft" w:date="2015-10-10T15:22:00Z">
              <w:r w:rsidDel="00636D5D">
                <w:rPr>
                  <w:rFonts w:hint="eastAsia"/>
                </w:rPr>
                <w:delText>发货</w:delText>
              </w:r>
              <w:r w:rsidDel="00636D5D">
                <w:delText>时间</w:delText>
              </w:r>
              <w:r w:rsidR="00FB6DFE" w:rsidRPr="00FB6DFE" w:rsidDel="00636D5D">
                <w:rPr>
                  <w:rFonts w:hint="eastAsia"/>
                  <w:iCs/>
                </w:rPr>
                <w:delText>（</w:delText>
              </w:r>
              <w:r w:rsidR="00B4598B" w:rsidDel="00636D5D">
                <w:rPr>
                  <w:rFonts w:hint="eastAsia"/>
                  <w:iCs/>
                </w:rPr>
                <w:delText>Date of Delivery</w:delText>
              </w:r>
              <w:r w:rsidR="00FB6DFE" w:rsidRPr="00FB6DFE" w:rsidDel="00636D5D">
                <w:rPr>
                  <w:rFonts w:hint="eastAsia"/>
                  <w:iCs/>
                </w:rPr>
                <w:delText>）</w:delText>
              </w:r>
              <w:r w:rsidDel="00636D5D">
                <w:delText>：年月日，时分秒</w:delText>
              </w:r>
              <w:r w:rsidR="002807B2" w:rsidDel="00636D5D">
                <w:rPr>
                  <w:rFonts w:hint="eastAsia"/>
                </w:rPr>
                <w:delText>，</w:delText>
              </w:r>
              <w:r w:rsidR="002807B2" w:rsidDel="00636D5D">
                <w:delText>当仓库进行发货后，出货单中的订单</w:delText>
              </w:r>
              <w:r w:rsidR="002807B2" w:rsidDel="00636D5D">
                <w:rPr>
                  <w:rFonts w:hint="eastAsia"/>
                </w:rPr>
                <w:delText>状态</w:delText>
              </w:r>
              <w:r w:rsidR="002807B2" w:rsidDel="00636D5D">
                <w:delText>改为</w:delText>
              </w:r>
              <w:r w:rsidR="002807B2" w:rsidDel="00636D5D">
                <w:delText>“</w:delText>
              </w:r>
              <w:r w:rsidR="002807B2" w:rsidDel="00636D5D">
                <w:rPr>
                  <w:rFonts w:hint="eastAsia"/>
                </w:rPr>
                <w:delText>已</w:delText>
              </w:r>
              <w:r w:rsidR="002807B2" w:rsidDel="00636D5D">
                <w:delText>发货</w:delText>
              </w:r>
              <w:r w:rsidR="002807B2" w:rsidDel="00636D5D">
                <w:delText>”</w:delText>
              </w:r>
              <w:r w:rsidR="002807B2" w:rsidDel="00636D5D">
                <w:rPr>
                  <w:rFonts w:hint="eastAsia"/>
                </w:rPr>
                <w:delText>并</w:delText>
              </w:r>
              <w:r w:rsidR="002807B2" w:rsidDel="00636D5D">
                <w:delText>记录发货时间；</w:delText>
              </w:r>
              <w:r w:rsidR="00CF2456" w:rsidDel="00636D5D">
                <w:rPr>
                  <w:rFonts w:hint="eastAsia"/>
                </w:rPr>
                <w:delText>（已发货</w:delText>
              </w:r>
              <w:r w:rsidR="00CF2456" w:rsidDel="00636D5D">
                <w:delText>状态可查看）</w:delText>
              </w:r>
            </w:del>
          </w:p>
          <w:p w:rsidR="009F7773" w:rsidDel="00636D5D" w:rsidRDefault="009F7773">
            <w:pPr>
              <w:pStyle w:val="a8"/>
              <w:rPr>
                <w:del w:id="310" w:author="Microsoft" w:date="2015-10-10T15:22:00Z"/>
              </w:rPr>
              <w:pPrChange w:id="311" w:author="Microsoft" w:date="2015-10-21T17:36:00Z">
                <w:pPr>
                  <w:pStyle w:val="a8"/>
                  <w:numPr>
                    <w:numId w:val="10"/>
                  </w:numPr>
                  <w:ind w:left="420" w:firstLineChars="0" w:hanging="420"/>
                </w:pPr>
              </w:pPrChange>
            </w:pPr>
            <w:del w:id="312" w:author="Microsoft" w:date="2015-10-10T15:22:00Z">
              <w:r w:rsidDel="00636D5D">
                <w:delText>发货人</w:delText>
              </w:r>
              <w:r w:rsidR="00FB6DFE" w:rsidRPr="00FB6DFE" w:rsidDel="00636D5D">
                <w:rPr>
                  <w:rFonts w:hint="eastAsia"/>
                  <w:iCs/>
                </w:rPr>
                <w:delText>（</w:delText>
              </w:r>
              <w:r w:rsidR="001D527D" w:rsidDel="00636D5D">
                <w:rPr>
                  <w:rFonts w:hint="eastAsia"/>
                  <w:iCs/>
                </w:rPr>
                <w:delText>Processed</w:delText>
              </w:r>
              <w:r w:rsidR="00B4598B" w:rsidDel="00636D5D">
                <w:rPr>
                  <w:rFonts w:hint="eastAsia"/>
                  <w:iCs/>
                </w:rPr>
                <w:delText xml:space="preserve"> By</w:delText>
              </w:r>
              <w:r w:rsidR="00FB6DFE" w:rsidRPr="00FB6DFE" w:rsidDel="00636D5D">
                <w:rPr>
                  <w:rFonts w:hint="eastAsia"/>
                  <w:iCs/>
                </w:rPr>
                <w:delText>）</w:delText>
              </w:r>
              <w:r w:rsidDel="00636D5D">
                <w:rPr>
                  <w:rFonts w:hint="eastAsia"/>
                </w:rPr>
                <w:delText>：仓库管理员</w:delText>
              </w:r>
              <w:r w:rsidR="00CF2456" w:rsidDel="00636D5D">
                <w:rPr>
                  <w:rFonts w:hint="eastAsia"/>
                </w:rPr>
                <w:delText>（已发货</w:delText>
              </w:r>
              <w:r w:rsidR="00CF2456" w:rsidDel="00636D5D">
                <w:delText>状态可查看）</w:delText>
              </w:r>
            </w:del>
          </w:p>
          <w:p w:rsidR="009F7773" w:rsidRDefault="009F7773">
            <w:pPr>
              <w:pStyle w:val="a8"/>
              <w:numPr>
                <w:ilvl w:val="0"/>
                <w:numId w:val="10"/>
              </w:numPr>
              <w:ind w:firstLineChars="0"/>
              <w:rPr>
                <w:ins w:id="313" w:author="Microsoft" w:date="2015-10-10T15:23:00Z"/>
              </w:rPr>
            </w:pPr>
            <w:del w:id="314" w:author="Microsoft" w:date="2015-10-21T17:36:00Z">
              <w:r w:rsidDel="00824CB2">
                <w:delText>配送人</w:delText>
              </w:r>
              <w:r w:rsidR="00FB6DFE" w:rsidRPr="00FB6DFE" w:rsidDel="00824CB2">
                <w:rPr>
                  <w:rFonts w:hint="eastAsia"/>
                  <w:iCs/>
                </w:rPr>
                <w:delText>（</w:delText>
              </w:r>
              <w:r w:rsidR="00B4598B" w:rsidDel="00824CB2">
                <w:rPr>
                  <w:rFonts w:hint="eastAsia"/>
                  <w:iCs/>
                </w:rPr>
                <w:delText>Delivered By</w:delText>
              </w:r>
              <w:r w:rsidR="00FB6DFE" w:rsidRPr="00FB6DFE" w:rsidDel="00824CB2">
                <w:rPr>
                  <w:rFonts w:hint="eastAsia"/>
                  <w:iCs/>
                </w:rPr>
                <w:delText>）</w:delText>
              </w:r>
              <w:r w:rsidDel="00824CB2">
                <w:rPr>
                  <w:rFonts w:hint="eastAsia"/>
                </w:rPr>
                <w:delText>：市场管理员</w:delText>
              </w:r>
            </w:del>
          </w:p>
          <w:p w:rsidR="00636D5D" w:rsidRDefault="00636D5D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ins w:id="315" w:author="Microsoft" w:date="2015-10-10T15:04:00Z"/>
              </w:rPr>
            </w:pPr>
            <w:ins w:id="316" w:author="Microsoft" w:date="2015-10-10T15:23:00Z">
              <w:r>
                <w:rPr>
                  <w:rFonts w:hint="eastAsia"/>
                </w:rPr>
                <w:t>总</w:t>
              </w:r>
              <w:r>
                <w:t>数量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T</w:t>
              </w:r>
              <w:r>
                <w:t>otal Quantity</w:t>
              </w:r>
              <w:r>
                <w:t>）：所有方案合计数量</w:t>
              </w:r>
            </w:ins>
          </w:p>
          <w:p w:rsidR="00F81EC5" w:rsidRDefault="00F81EC5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ins w:id="317" w:author="Microsoft" w:date="2015-10-10T15:05:00Z"/>
                <w:iCs/>
              </w:rPr>
            </w:pPr>
            <w:ins w:id="318" w:author="Microsoft" w:date="2015-10-10T15:05:00Z">
              <w:r>
                <w:rPr>
                  <w:rFonts w:hint="eastAsia"/>
                  <w:iCs/>
                </w:rPr>
                <w:t>总</w:t>
              </w:r>
              <w:r w:rsidRPr="00DF1915">
                <w:rPr>
                  <w:iCs/>
                </w:rPr>
                <w:t>金额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Value</w:t>
              </w:r>
              <w:r w:rsidRPr="00FB6DFE">
                <w:rPr>
                  <w:rFonts w:hint="eastAsia"/>
                  <w:iCs/>
                </w:rPr>
                <w:t>）</w:t>
              </w:r>
              <w:r w:rsidRPr="00DF1915">
                <w:rPr>
                  <w:iCs/>
                </w:rPr>
                <w:t>：所有方案合计</w:t>
              </w:r>
              <w:r w:rsidRPr="00DF1915">
                <w:rPr>
                  <w:rFonts w:hint="eastAsia"/>
                  <w:iCs/>
                </w:rPr>
                <w:t>金额</w:t>
              </w:r>
              <w:r w:rsidRPr="00DF1915">
                <w:rPr>
                  <w:iCs/>
                </w:rPr>
                <w:t>（</w:t>
              </w:r>
              <w:r w:rsidRPr="00DF1915">
                <w:rPr>
                  <w:rFonts w:hint="eastAsia"/>
                  <w:iCs/>
                </w:rPr>
                <w:t>瑞尔</w:t>
              </w:r>
              <w:r w:rsidRPr="00DF1915">
                <w:rPr>
                  <w:iCs/>
                </w:rPr>
                <w:t>）</w:t>
              </w:r>
            </w:ins>
          </w:p>
          <w:p w:rsidR="00F81EC5" w:rsidRPr="00382C85" w:rsidRDefault="00F81EC5" w:rsidP="00F81EC5">
            <w:pPr>
              <w:pStyle w:val="a8"/>
              <w:numPr>
                <w:ilvl w:val="0"/>
                <w:numId w:val="10"/>
              </w:numPr>
              <w:ind w:firstLineChars="0"/>
            </w:pPr>
            <w:ins w:id="319" w:author="Microsoft" w:date="2015-10-10T15:05:00Z">
              <w:r w:rsidRPr="00DF1915">
                <w:rPr>
                  <w:rFonts w:hint="eastAsia"/>
                  <w:iCs/>
                </w:rPr>
                <w:t>备注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Remarks</w:t>
              </w:r>
              <w:r w:rsidRPr="00FB6DFE">
                <w:rPr>
                  <w:rFonts w:hint="eastAsia"/>
                  <w:iCs/>
                </w:rPr>
                <w:t>）</w:t>
              </w:r>
              <w:r w:rsidRPr="00DF1915">
                <w:rPr>
                  <w:iCs/>
                </w:rPr>
                <w:t>：</w:t>
              </w:r>
            </w:ins>
          </w:p>
          <w:p w:rsidR="00F97D96" w:rsidRDefault="00F97D96" w:rsidP="00F97D96">
            <w:pPr>
              <w:rPr>
                <w:iCs/>
              </w:rPr>
            </w:pPr>
            <w:r>
              <w:rPr>
                <w:rFonts w:hint="eastAsia"/>
                <w:iCs/>
              </w:rPr>
              <w:t>订单详细内容列表</w:t>
            </w:r>
            <w:r>
              <w:rPr>
                <w:iCs/>
              </w:rPr>
              <w:t>：</w:t>
            </w:r>
          </w:p>
          <w:p w:rsidR="00F81EC5" w:rsidRPr="00A71B59" w:rsidRDefault="00F81EC5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ins w:id="320" w:author="Microsoft" w:date="2015-10-10T15:04:00Z"/>
                <w:iCs/>
              </w:rPr>
            </w:pPr>
            <w:ins w:id="321" w:author="Microsoft" w:date="2015-10-10T15:04:00Z">
              <w:r w:rsidRPr="00A71B59">
                <w:rPr>
                  <w:rFonts w:hint="eastAsia"/>
                  <w:iCs/>
                </w:rPr>
                <w:t>方案</w:t>
              </w:r>
              <w:r w:rsidRPr="00A71B59">
                <w:rPr>
                  <w:iCs/>
                </w:rPr>
                <w:t>名称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Plan</w:t>
              </w:r>
              <w:r w:rsidRPr="00FB6DFE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</w:t>
              </w:r>
              <w:r w:rsidRPr="00A71B59">
                <w:rPr>
                  <w:rFonts w:hint="eastAsia"/>
                  <w:iCs/>
                </w:rPr>
                <w:t>下拉框</w:t>
              </w:r>
              <w:r w:rsidRPr="00A71B59">
                <w:rPr>
                  <w:iCs/>
                </w:rPr>
                <w:t>选择</w:t>
              </w:r>
            </w:ins>
          </w:p>
          <w:p w:rsidR="00F81EC5" w:rsidRDefault="00F81EC5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ins w:id="322" w:author="Microsoft" w:date="2015-10-10T15:04:00Z"/>
                <w:iCs/>
              </w:rPr>
            </w:pPr>
            <w:ins w:id="323" w:author="Microsoft" w:date="2015-10-10T15:04:00Z">
              <w:r w:rsidRPr="00A71B59">
                <w:rPr>
                  <w:rFonts w:hint="eastAsia"/>
                  <w:iCs/>
                </w:rPr>
                <w:t>数量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Quantity</w:t>
              </w:r>
              <w:r w:rsidRPr="00FB6DFE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</w:t>
              </w:r>
              <w:r w:rsidRPr="00A71B59">
                <w:rPr>
                  <w:rFonts w:hint="eastAsia"/>
                  <w:iCs/>
                </w:rPr>
                <w:t>文本</w:t>
              </w:r>
              <w:r>
                <w:rPr>
                  <w:iCs/>
                </w:rPr>
                <w:t>输入框，单位为</w:t>
              </w:r>
              <w:r>
                <w:rPr>
                  <w:rFonts w:hint="eastAsia"/>
                  <w:iCs/>
                </w:rPr>
                <w:t>“本”（</w:t>
              </w:r>
              <w:r>
                <w:rPr>
                  <w:iCs/>
                </w:rPr>
                <w:t>packs</w:t>
              </w:r>
              <w:r>
                <w:rPr>
                  <w:rFonts w:hint="eastAsia"/>
                  <w:iCs/>
                </w:rPr>
                <w:t>）</w:t>
              </w:r>
            </w:ins>
          </w:p>
          <w:p w:rsidR="00F81EC5" w:rsidRPr="00A71B59" w:rsidRDefault="00F81EC5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ins w:id="324" w:author="Microsoft" w:date="2015-10-10T15:04:00Z"/>
                <w:iCs/>
              </w:rPr>
            </w:pPr>
            <w:ins w:id="325" w:author="Microsoft" w:date="2015-10-10T15:04:00Z">
              <w:r>
                <w:rPr>
                  <w:rFonts w:hint="eastAsia"/>
                  <w:iCs/>
                </w:rPr>
                <w:t>张数（</w:t>
              </w:r>
              <w:r>
                <w:rPr>
                  <w:iCs/>
                </w:rPr>
                <w:t>tickets</w:t>
              </w:r>
              <w:r>
                <w:rPr>
                  <w:iCs/>
                </w:rPr>
                <w:t>）：</w:t>
              </w:r>
              <w:r>
                <w:rPr>
                  <w:rFonts w:hint="eastAsia"/>
                  <w:iCs/>
                </w:rPr>
                <w:t>根据</w:t>
              </w:r>
              <w:r>
                <w:rPr>
                  <w:iCs/>
                </w:rPr>
                <w:t>输入的</w:t>
              </w:r>
              <w:r>
                <w:rPr>
                  <w:rFonts w:hint="eastAsia"/>
                  <w:iCs/>
                </w:rPr>
                <w:t>本数计算</w:t>
              </w:r>
              <w:r>
                <w:rPr>
                  <w:iCs/>
                </w:rPr>
                <w:t>张数；</w:t>
              </w:r>
            </w:ins>
          </w:p>
          <w:p w:rsidR="00F81EC5" w:rsidRDefault="00F81EC5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ins w:id="326" w:author="Microsoft" w:date="2015-10-10T15:04:00Z"/>
                <w:iCs/>
              </w:rPr>
            </w:pPr>
            <w:ins w:id="327" w:author="Microsoft" w:date="2015-10-10T15:04:00Z">
              <w:r w:rsidRPr="00A71B59">
                <w:rPr>
                  <w:rFonts w:hint="eastAsia"/>
                  <w:iCs/>
                </w:rPr>
                <w:t>金额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Value</w:t>
              </w:r>
              <w:r w:rsidRPr="00FB6DFE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：分方案显示</w:t>
              </w:r>
              <w:r w:rsidRPr="00A71B59">
                <w:rPr>
                  <w:rFonts w:hint="eastAsia"/>
                  <w:iCs/>
                </w:rPr>
                <w:t>金额</w:t>
              </w:r>
              <w:r w:rsidRPr="00A71B59">
                <w:rPr>
                  <w:iCs/>
                </w:rPr>
                <w:t>；</w:t>
              </w:r>
              <w:r>
                <w:rPr>
                  <w:iCs/>
                </w:rPr>
                <w:t>单位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瑞尔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>
                <w:rPr>
                  <w:rFonts w:hint="eastAsia"/>
                  <w:iCs/>
                </w:rPr>
                <w:t>）</w:t>
              </w:r>
            </w:ins>
          </w:p>
          <w:p w:rsidR="00F97D96" w:rsidDel="00F81EC5" w:rsidRDefault="00F97D96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del w:id="328" w:author="Microsoft" w:date="2015-10-10T15:04:00Z"/>
                <w:iCs/>
              </w:rPr>
            </w:pPr>
            <w:del w:id="329" w:author="Microsoft" w:date="2015-10-10T15:04:00Z">
              <w:r w:rsidRPr="00A71B59" w:rsidDel="00F81EC5">
                <w:rPr>
                  <w:rFonts w:hint="eastAsia"/>
                  <w:iCs/>
                </w:rPr>
                <w:delText>方案</w:delText>
              </w:r>
              <w:r w:rsidRPr="00A71B59" w:rsidDel="00F81EC5">
                <w:rPr>
                  <w:iCs/>
                </w:rPr>
                <w:delText>名称</w:delText>
              </w:r>
              <w:r w:rsidR="00FB6DFE" w:rsidRPr="00FB6DFE" w:rsidDel="00F81EC5">
                <w:rPr>
                  <w:rFonts w:hint="eastAsia"/>
                  <w:iCs/>
                </w:rPr>
                <w:delText>（</w:delText>
              </w:r>
              <w:r w:rsidR="004A563E" w:rsidDel="00F81EC5">
                <w:rPr>
                  <w:rFonts w:hint="eastAsia"/>
                  <w:iCs/>
                </w:rPr>
                <w:delText>Plan</w:delText>
              </w:r>
              <w:r w:rsidR="00FB6DFE" w:rsidRPr="00FB6DFE" w:rsidDel="00F81EC5">
                <w:rPr>
                  <w:rFonts w:hint="eastAsia"/>
                  <w:iCs/>
                </w:rPr>
                <w:delText>）</w:delText>
              </w:r>
              <w:r w:rsidRPr="00A71B59" w:rsidDel="00F81EC5">
                <w:rPr>
                  <w:iCs/>
                </w:rPr>
                <w:delText>：</w:delText>
              </w:r>
            </w:del>
          </w:p>
          <w:p w:rsidR="008A3952" w:rsidRPr="00A71B59" w:rsidDel="00F81EC5" w:rsidRDefault="008A3952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del w:id="330" w:author="Microsoft" w:date="2015-10-10T15:04:00Z"/>
                <w:iCs/>
              </w:rPr>
            </w:pPr>
            <w:del w:id="331" w:author="Microsoft" w:date="2015-10-10T15:04:00Z">
              <w:r w:rsidDel="00F81EC5">
                <w:rPr>
                  <w:rFonts w:hint="eastAsia"/>
                  <w:iCs/>
                </w:rPr>
                <w:delText>方案</w:delText>
              </w:r>
              <w:r w:rsidDel="00F81EC5">
                <w:rPr>
                  <w:iCs/>
                </w:rPr>
                <w:delText>代码</w:delText>
              </w:r>
              <w:r w:rsidR="00FB6DFE" w:rsidRPr="00FB6DFE" w:rsidDel="00F81EC5">
                <w:rPr>
                  <w:rFonts w:hint="eastAsia"/>
                  <w:iCs/>
                </w:rPr>
                <w:delText>（</w:delText>
              </w:r>
              <w:r w:rsidR="004A563E" w:rsidDel="00F81EC5">
                <w:rPr>
                  <w:rFonts w:hint="eastAsia"/>
                  <w:iCs/>
                </w:rPr>
                <w:delText>Plan Code</w:delText>
              </w:r>
              <w:r w:rsidR="00FB6DFE" w:rsidRPr="00FB6DFE" w:rsidDel="00F81EC5">
                <w:rPr>
                  <w:rFonts w:hint="eastAsia"/>
                  <w:iCs/>
                </w:rPr>
                <w:delText>）</w:delText>
              </w:r>
              <w:r w:rsidDel="00F81EC5">
                <w:rPr>
                  <w:iCs/>
                </w:rPr>
                <w:delText>：</w:delText>
              </w:r>
            </w:del>
          </w:p>
          <w:p w:rsidR="00F15BAF" w:rsidDel="00F81EC5" w:rsidRDefault="00F97D96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del w:id="332" w:author="Microsoft" w:date="2015-10-10T15:04:00Z"/>
                <w:iCs/>
              </w:rPr>
            </w:pPr>
            <w:del w:id="333" w:author="Microsoft" w:date="2015-10-10T15:04:00Z">
              <w:r w:rsidRPr="00F15BAF" w:rsidDel="00F81EC5">
                <w:rPr>
                  <w:rFonts w:hint="eastAsia"/>
                  <w:iCs/>
                </w:rPr>
                <w:delText>数量</w:delText>
              </w:r>
              <w:r w:rsidR="00FB6DFE" w:rsidRPr="00FB6DFE" w:rsidDel="00F81EC5">
                <w:rPr>
                  <w:rFonts w:hint="eastAsia"/>
                  <w:iCs/>
                </w:rPr>
                <w:delText>（</w:delText>
              </w:r>
              <w:r w:rsidR="004A563E" w:rsidDel="00F81EC5">
                <w:rPr>
                  <w:rFonts w:hint="eastAsia"/>
                  <w:iCs/>
                </w:rPr>
                <w:delText>Quantity</w:delText>
              </w:r>
              <w:r w:rsidR="00FB6DFE" w:rsidRPr="00FB6DFE" w:rsidDel="00F81EC5">
                <w:rPr>
                  <w:rFonts w:hint="eastAsia"/>
                  <w:iCs/>
                </w:rPr>
                <w:delText>）</w:delText>
              </w:r>
              <w:r w:rsidRPr="00F15BAF" w:rsidDel="00F81EC5">
                <w:rPr>
                  <w:iCs/>
                </w:rPr>
                <w:delText>：</w:delText>
              </w:r>
              <w:r w:rsidR="00F15BAF" w:rsidDel="00F81EC5">
                <w:rPr>
                  <w:rFonts w:hint="eastAsia"/>
                  <w:iCs/>
                </w:rPr>
                <w:delText>单位：</w:delText>
              </w:r>
            </w:del>
            <w:del w:id="334" w:author="Microsoft" w:date="2015-09-17T11:40:00Z">
              <w:r w:rsidR="00F15BAF" w:rsidDel="009440FE">
                <w:rPr>
                  <w:rFonts w:hint="eastAsia"/>
                  <w:iCs/>
                </w:rPr>
                <w:delText>本</w:delText>
              </w:r>
            </w:del>
            <w:del w:id="335" w:author="Microsoft" w:date="2015-10-10T15:04:00Z">
              <w:r w:rsidR="004A563E" w:rsidDel="00F81EC5">
                <w:rPr>
                  <w:rFonts w:hint="eastAsia"/>
                  <w:iCs/>
                </w:rPr>
                <w:delText>（</w:delText>
              </w:r>
            </w:del>
            <w:del w:id="336" w:author="Microsoft" w:date="2015-09-17T11:41:00Z">
              <w:r w:rsidR="002803DB" w:rsidDel="009440FE">
                <w:rPr>
                  <w:rFonts w:hint="eastAsia"/>
                  <w:iCs/>
                </w:rPr>
                <w:delText>p</w:delText>
              </w:r>
              <w:r w:rsidR="004A563E" w:rsidDel="009440FE">
                <w:rPr>
                  <w:rFonts w:hint="eastAsia"/>
                  <w:iCs/>
                </w:rPr>
                <w:delText>ack</w:delText>
              </w:r>
              <w:r w:rsidR="008E296B" w:rsidDel="009440FE">
                <w:rPr>
                  <w:rFonts w:hint="eastAsia"/>
                  <w:iCs/>
                </w:rPr>
                <w:delText>s</w:delText>
              </w:r>
            </w:del>
            <w:del w:id="337" w:author="Microsoft" w:date="2015-10-10T15:04:00Z">
              <w:r w:rsidR="004A563E" w:rsidDel="00F81EC5">
                <w:rPr>
                  <w:rFonts w:hint="eastAsia"/>
                  <w:iCs/>
                </w:rPr>
                <w:delText>）</w:delText>
              </w:r>
            </w:del>
          </w:p>
          <w:p w:rsidR="00F97D96" w:rsidRPr="00F15BAF" w:rsidDel="00F81EC5" w:rsidRDefault="00F97D96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del w:id="338" w:author="Microsoft" w:date="2015-10-10T15:04:00Z"/>
                <w:iCs/>
              </w:rPr>
            </w:pPr>
            <w:del w:id="339" w:author="Microsoft" w:date="2015-10-10T15:04:00Z">
              <w:r w:rsidRPr="00F15BAF" w:rsidDel="00F81EC5">
                <w:rPr>
                  <w:rFonts w:hint="eastAsia"/>
                  <w:iCs/>
                </w:rPr>
                <w:delText>金额</w:delText>
              </w:r>
              <w:r w:rsidR="00FB6DFE" w:rsidRPr="00FB6DFE" w:rsidDel="00F81EC5">
                <w:rPr>
                  <w:rFonts w:hint="eastAsia"/>
                  <w:iCs/>
                </w:rPr>
                <w:delText>（</w:delText>
              </w:r>
              <w:r w:rsidR="004A563E" w:rsidDel="00F81EC5">
                <w:rPr>
                  <w:rFonts w:hint="eastAsia"/>
                  <w:iCs/>
                </w:rPr>
                <w:delText>Value</w:delText>
              </w:r>
              <w:r w:rsidR="00FB6DFE" w:rsidRPr="00FB6DFE" w:rsidDel="00F81EC5">
                <w:rPr>
                  <w:rFonts w:hint="eastAsia"/>
                  <w:iCs/>
                </w:rPr>
                <w:delText>）</w:delText>
              </w:r>
              <w:r w:rsidRPr="00F15BAF" w:rsidDel="00F81EC5">
                <w:rPr>
                  <w:iCs/>
                </w:rPr>
                <w:delText>：分方案显示</w:delText>
              </w:r>
              <w:r w:rsidRPr="00F15BAF" w:rsidDel="00F81EC5">
                <w:rPr>
                  <w:rFonts w:hint="eastAsia"/>
                  <w:iCs/>
                </w:rPr>
                <w:delText>金额</w:delText>
              </w:r>
              <w:r w:rsidRPr="00F15BAF" w:rsidDel="00F81EC5">
                <w:rPr>
                  <w:iCs/>
                </w:rPr>
                <w:delText>；</w:delText>
              </w:r>
              <w:r w:rsidR="00F15BAF" w:rsidDel="00F81EC5">
                <w:rPr>
                  <w:iCs/>
                </w:rPr>
                <w:delText>单位</w:delText>
              </w:r>
              <w:r w:rsidR="00F15BAF" w:rsidDel="00F81EC5">
                <w:rPr>
                  <w:rFonts w:hint="eastAsia"/>
                  <w:iCs/>
                </w:rPr>
                <w:delText>：</w:delText>
              </w:r>
              <w:r w:rsidR="00F15BAF" w:rsidDel="00F81EC5">
                <w:rPr>
                  <w:iCs/>
                </w:rPr>
                <w:delText>瑞尔</w:delText>
              </w:r>
              <w:r w:rsidR="004A563E" w:rsidDel="00F81EC5">
                <w:rPr>
                  <w:rFonts w:hint="eastAsia"/>
                  <w:iCs/>
                </w:rPr>
                <w:delText>（</w:delText>
              </w:r>
              <w:r w:rsidR="002803DB" w:rsidDel="00F81EC5">
                <w:rPr>
                  <w:rFonts w:hint="eastAsia"/>
                  <w:iCs/>
                </w:rPr>
                <w:delText>r</w:delText>
              </w:r>
              <w:r w:rsidR="004A563E" w:rsidDel="00F81EC5">
                <w:rPr>
                  <w:rFonts w:hint="eastAsia"/>
                  <w:iCs/>
                </w:rPr>
                <w:delText>iels</w:delText>
              </w:r>
              <w:r w:rsidR="004A563E" w:rsidDel="00F81EC5">
                <w:rPr>
                  <w:rFonts w:hint="eastAsia"/>
                  <w:iCs/>
                </w:rPr>
                <w:delText>）</w:delText>
              </w:r>
            </w:del>
          </w:p>
          <w:p w:rsidR="00DF1915" w:rsidDel="001A6CD9" w:rsidRDefault="00F97D96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del w:id="340" w:author="Microsoft" w:date="2015-09-21T13:48:00Z"/>
                <w:iCs/>
              </w:rPr>
            </w:pPr>
            <w:del w:id="341" w:author="Microsoft" w:date="2015-09-21T13:48:00Z">
              <w:r w:rsidRPr="00DF1915" w:rsidDel="001A6CD9">
                <w:rPr>
                  <w:rFonts w:hint="eastAsia"/>
                  <w:iCs/>
                </w:rPr>
                <w:delText>备注</w:delText>
              </w:r>
              <w:r w:rsidR="00FB6DFE" w:rsidRPr="00FB6DFE" w:rsidDel="001A6CD9">
                <w:rPr>
                  <w:rFonts w:hint="eastAsia"/>
                  <w:iCs/>
                </w:rPr>
                <w:delText>（</w:delText>
              </w:r>
              <w:r w:rsidR="004A563E" w:rsidDel="001A6CD9">
                <w:rPr>
                  <w:rFonts w:hint="eastAsia"/>
                  <w:iCs/>
                </w:rPr>
                <w:delText>Remarks</w:delText>
              </w:r>
              <w:r w:rsidR="00FB6DFE" w:rsidRPr="00FB6DFE" w:rsidDel="001A6CD9">
                <w:rPr>
                  <w:rFonts w:hint="eastAsia"/>
                  <w:iCs/>
                </w:rPr>
                <w:delText>）</w:delText>
              </w:r>
              <w:r w:rsidRPr="00DF1915" w:rsidDel="001A6CD9">
                <w:rPr>
                  <w:iCs/>
                </w:rPr>
                <w:delText>：</w:delText>
              </w:r>
            </w:del>
          </w:p>
          <w:p w:rsidR="001A6CD9" w:rsidRPr="001A6CD9" w:rsidRDefault="00F97D96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iCs/>
              </w:rPr>
            </w:pPr>
            <w:del w:id="342" w:author="Microsoft" w:date="2015-09-17T11:39:00Z">
              <w:r w:rsidRPr="00DF1915" w:rsidDel="009440FE">
                <w:rPr>
                  <w:rFonts w:hint="eastAsia"/>
                  <w:iCs/>
                </w:rPr>
                <w:delText>合计</w:delText>
              </w:r>
            </w:del>
            <w:del w:id="343" w:author="Microsoft" w:date="2015-10-10T15:04:00Z">
              <w:r w:rsidRPr="00DF1915" w:rsidDel="00F81EC5">
                <w:rPr>
                  <w:iCs/>
                </w:rPr>
                <w:delText>金额</w:delText>
              </w:r>
              <w:r w:rsidR="00FB6DFE" w:rsidRPr="00FB6DFE" w:rsidDel="00F81EC5">
                <w:rPr>
                  <w:rFonts w:hint="eastAsia"/>
                  <w:iCs/>
                </w:rPr>
                <w:delText>（</w:delText>
              </w:r>
              <w:r w:rsidR="004A563E" w:rsidDel="00F81EC5">
                <w:rPr>
                  <w:rFonts w:hint="eastAsia"/>
                  <w:iCs/>
                </w:rPr>
                <w:delText>Total Value</w:delText>
              </w:r>
              <w:r w:rsidR="00FB6DFE" w:rsidRPr="00FB6DFE" w:rsidDel="00F81EC5">
                <w:rPr>
                  <w:rFonts w:hint="eastAsia"/>
                  <w:iCs/>
                </w:rPr>
                <w:delText>）</w:delText>
              </w:r>
              <w:r w:rsidRPr="00DF1915" w:rsidDel="00F81EC5">
                <w:rPr>
                  <w:iCs/>
                </w:rPr>
                <w:delText>：所有方案合计</w:delText>
              </w:r>
              <w:r w:rsidRPr="00DF1915" w:rsidDel="00F81EC5">
                <w:rPr>
                  <w:rFonts w:hint="eastAsia"/>
                  <w:iCs/>
                </w:rPr>
                <w:delText>金额</w:delText>
              </w:r>
              <w:r w:rsidRPr="00DF1915" w:rsidDel="00F81EC5">
                <w:rPr>
                  <w:iCs/>
                </w:rPr>
                <w:delText>（</w:delText>
              </w:r>
              <w:r w:rsidR="00F15BAF" w:rsidRPr="00DF1915" w:rsidDel="00F81EC5">
                <w:rPr>
                  <w:rFonts w:hint="eastAsia"/>
                  <w:iCs/>
                </w:rPr>
                <w:delText>瑞尔</w:delText>
              </w:r>
              <w:r w:rsidRPr="00DF1915" w:rsidDel="00F81EC5">
                <w:rPr>
                  <w:iCs/>
                </w:rPr>
                <w:delText>）</w:delText>
              </w:r>
            </w:del>
          </w:p>
        </w:tc>
      </w:tr>
      <w:tr w:rsidR="00F97D96" w:rsidRPr="00883F4B" w:rsidTr="00EE3D44">
        <w:tc>
          <w:tcPr>
            <w:tcW w:w="1384" w:type="dxa"/>
            <w:shd w:val="clear" w:color="auto" w:fill="D9D9D9"/>
            <w:vAlign w:val="center"/>
          </w:tcPr>
          <w:p w:rsidR="00F97D96" w:rsidRPr="00883F4B" w:rsidRDefault="00F97D96" w:rsidP="00EE3D4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F97D96" w:rsidRPr="00FE4DC0" w:rsidRDefault="00F97D96" w:rsidP="00EE3D4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F97D96" w:rsidRPr="00883F4B" w:rsidTr="00EE3D44">
        <w:tc>
          <w:tcPr>
            <w:tcW w:w="1384" w:type="dxa"/>
            <w:shd w:val="clear" w:color="auto" w:fill="D9D9D9"/>
            <w:vAlign w:val="center"/>
          </w:tcPr>
          <w:p w:rsidR="00F97D96" w:rsidRPr="00883F4B" w:rsidRDefault="00F97D96" w:rsidP="00EE3D4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F97D96" w:rsidRPr="00883F4B" w:rsidRDefault="00F97D96" w:rsidP="00EE3D4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F97D96" w:rsidRPr="00883F4B" w:rsidTr="00EE3D44">
        <w:tc>
          <w:tcPr>
            <w:tcW w:w="1384" w:type="dxa"/>
            <w:shd w:val="clear" w:color="auto" w:fill="D9D9D9"/>
            <w:vAlign w:val="center"/>
          </w:tcPr>
          <w:p w:rsidR="00F97D96" w:rsidRPr="00883F4B" w:rsidRDefault="00F97D96" w:rsidP="00EE3D4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F97D96" w:rsidRDefault="00142D68" w:rsidP="00EE3D44">
            <w:del w:id="344" w:author="Microsoft" w:date="2015-10-22T16:39:00Z">
              <w:r w:rsidDel="00CC5D6E">
                <w:rPr>
                  <w:rFonts w:hint="eastAsia"/>
                </w:rPr>
                <w:delText>订单</w:delText>
              </w:r>
              <w:r w:rsidDel="00CC5D6E">
                <w:delText>可以【</w:delText>
              </w:r>
              <w:r w:rsidDel="00CC5D6E">
                <w:rPr>
                  <w:rFonts w:hint="eastAsia"/>
                </w:rPr>
                <w:delText>打印</w:delText>
              </w:r>
              <w:r w:rsidDel="00CC5D6E">
                <w:delText>】</w:delText>
              </w:r>
              <w:r w:rsidR="004A563E" w:rsidDel="00CC5D6E">
                <w:rPr>
                  <w:rFonts w:hint="eastAsia"/>
                </w:rPr>
                <w:delText>（</w:delText>
              </w:r>
              <w:r w:rsidR="004A563E" w:rsidDel="00CC5D6E">
                <w:rPr>
                  <w:rFonts w:hint="eastAsia"/>
                </w:rPr>
                <w:delText>Print</w:delText>
              </w:r>
              <w:r w:rsidR="004A563E" w:rsidDel="00CC5D6E">
                <w:rPr>
                  <w:rFonts w:hint="eastAsia"/>
                </w:rPr>
                <w:delText>）</w:delText>
              </w:r>
            </w:del>
          </w:p>
          <w:p w:rsidR="000E31EE" w:rsidRPr="00883F4B" w:rsidRDefault="000E31EE" w:rsidP="00EE3D44">
            <w:r w:rsidRPr="000E31EE">
              <w:t>（</w:t>
            </w:r>
            <w:r w:rsidRPr="000E31EE">
              <w:rPr>
                <w:rFonts w:hint="eastAsia"/>
              </w:rPr>
              <w:t>“详情”按钮：</w:t>
            </w:r>
            <w:r w:rsidRPr="000E31EE">
              <w:rPr>
                <w:rFonts w:hint="eastAsia"/>
              </w:rPr>
              <w:t>Details</w:t>
            </w:r>
            <w:r w:rsidRPr="000E31EE">
              <w:t>）</w:t>
            </w:r>
          </w:p>
        </w:tc>
      </w:tr>
    </w:tbl>
    <w:p w:rsidR="00F97D96" w:rsidRPr="00F97D96" w:rsidRDefault="00F97D96" w:rsidP="00F97D96">
      <w:pPr>
        <w:pStyle w:val="a0"/>
      </w:pPr>
    </w:p>
    <w:p w:rsidR="00A732BA" w:rsidRDefault="0032342E">
      <w:pPr>
        <w:pStyle w:val="2"/>
      </w:pPr>
      <w:bookmarkStart w:id="345" w:name="_Toc430873011"/>
      <w:r>
        <w:rPr>
          <w:rFonts w:hint="eastAsia"/>
        </w:rPr>
        <w:t>出货单</w:t>
      </w:r>
      <w:r>
        <w:t>管理</w:t>
      </w:r>
      <w:r w:rsidR="00323126" w:rsidRPr="00323126">
        <w:rPr>
          <w:rFonts w:hint="eastAsia"/>
        </w:rPr>
        <w:t>（</w:t>
      </w:r>
      <w:r w:rsidR="00234229">
        <w:rPr>
          <w:rFonts w:hint="eastAsia"/>
        </w:rPr>
        <w:t>Delivery Order</w:t>
      </w:r>
      <w:r w:rsidR="00323126" w:rsidRPr="00323126">
        <w:rPr>
          <w:rFonts w:hint="eastAsia"/>
        </w:rPr>
        <w:t>）</w:t>
      </w:r>
      <w:bookmarkEnd w:id="345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A732BA" w:rsidRPr="00883F4B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A732BA" w:rsidRPr="00883F4B" w:rsidRDefault="008E5A19" w:rsidP="0001177D">
            <w:pPr>
              <w:rPr>
                <w:iCs/>
              </w:rPr>
            </w:pPr>
            <w:r>
              <w:rPr>
                <w:iCs/>
              </w:rPr>
              <w:t>Jk028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A732BA" w:rsidRPr="00883F4B" w:rsidRDefault="00A732BA" w:rsidP="0001177D">
            <w:pPr>
              <w:rPr>
                <w:iCs/>
              </w:rPr>
            </w:pPr>
          </w:p>
        </w:tc>
      </w:tr>
      <w:tr w:rsidR="00A732BA" w:rsidRPr="00883F4B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A732BA" w:rsidRDefault="0032342E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出货单</w:t>
            </w:r>
            <w:r w:rsidR="00A732BA">
              <w:rPr>
                <w:rFonts w:hint="eastAsia"/>
                <w:iCs/>
              </w:rPr>
              <w:t>列表</w:t>
            </w:r>
            <w:r w:rsidR="00A732BA">
              <w:rPr>
                <w:iCs/>
              </w:rPr>
              <w:t>；</w:t>
            </w:r>
          </w:p>
          <w:p w:rsidR="00CF2831" w:rsidRPr="00883F4B" w:rsidRDefault="00CF2831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Delivery Orders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732BA" w:rsidRPr="00883F4B" w:rsidRDefault="00A732BA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A732BA" w:rsidRPr="00883F4B" w:rsidRDefault="00A732BA" w:rsidP="0001177D">
            <w:pPr>
              <w:rPr>
                <w:iCs/>
              </w:rPr>
            </w:pPr>
          </w:p>
        </w:tc>
      </w:tr>
      <w:tr w:rsidR="00A732BA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A732BA" w:rsidRPr="00883F4B" w:rsidRDefault="00A732BA" w:rsidP="0001177D">
            <w:r>
              <w:rPr>
                <w:rFonts w:hint="eastAsia"/>
              </w:rPr>
              <w:t>市场</w:t>
            </w:r>
            <w:r>
              <w:t>管理员</w:t>
            </w:r>
            <w:r>
              <w:rPr>
                <w:rFonts w:hint="eastAsia"/>
              </w:rPr>
              <w:t>统一</w:t>
            </w:r>
            <w:r>
              <w:t>对订单进行管理，</w:t>
            </w:r>
            <w:r>
              <w:rPr>
                <w:rFonts w:hint="eastAsia"/>
              </w:rPr>
              <w:t>申请</w:t>
            </w:r>
            <w:r>
              <w:t>出货单至上一级仓库。</w:t>
            </w:r>
          </w:p>
        </w:tc>
      </w:tr>
      <w:tr w:rsidR="00A732BA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A732BA" w:rsidRDefault="00A732BA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A732BA" w:rsidRDefault="0032342E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出货单</w:t>
            </w:r>
            <w:r w:rsidR="00A732BA">
              <w:rPr>
                <w:iCs/>
              </w:rPr>
              <w:t>编号</w:t>
            </w:r>
            <w:r w:rsidR="00A20341" w:rsidRPr="00A20341">
              <w:rPr>
                <w:rFonts w:hint="eastAsia"/>
                <w:iCs/>
              </w:rPr>
              <w:t>（</w:t>
            </w:r>
            <w:r w:rsidR="00D02012">
              <w:rPr>
                <w:rFonts w:hint="eastAsia"/>
                <w:iCs/>
              </w:rPr>
              <w:t>Delivery Order</w:t>
            </w:r>
            <w:r w:rsidR="00A20341" w:rsidRPr="00A20341">
              <w:rPr>
                <w:rFonts w:hint="eastAsia"/>
                <w:iCs/>
              </w:rPr>
              <w:t>）</w:t>
            </w:r>
            <w:r w:rsidR="00A732BA">
              <w:rPr>
                <w:iCs/>
              </w:rPr>
              <w:t>：</w:t>
            </w:r>
          </w:p>
          <w:p w:rsidR="00A732BA" w:rsidRPr="00CF0BAF" w:rsidRDefault="00A732BA" w:rsidP="00FC3F98">
            <w:pPr>
              <w:rPr>
                <w:iCs/>
              </w:rPr>
            </w:pPr>
            <w:r>
              <w:rPr>
                <w:iCs/>
              </w:rPr>
              <w:t>日期</w:t>
            </w:r>
            <w:r w:rsidR="00A20341" w:rsidRPr="00A20341">
              <w:rPr>
                <w:rFonts w:hint="eastAsia"/>
                <w:iCs/>
              </w:rPr>
              <w:t>（</w:t>
            </w:r>
            <w:r w:rsidR="00D02012">
              <w:rPr>
                <w:rFonts w:hint="eastAsia"/>
                <w:iCs/>
              </w:rPr>
              <w:t>Date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</w:tc>
      </w:tr>
      <w:tr w:rsidR="00A732BA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A732BA" w:rsidRDefault="00A732BA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申请单</w:t>
            </w:r>
            <w:r>
              <w:t>编号</w:t>
            </w:r>
            <w:r w:rsidR="00A20341" w:rsidRPr="00A20341">
              <w:rPr>
                <w:rFonts w:hint="eastAsia"/>
                <w:iCs/>
              </w:rPr>
              <w:t>（</w:t>
            </w:r>
            <w:r w:rsidR="00D02012">
              <w:rPr>
                <w:rFonts w:hint="eastAsia"/>
                <w:iCs/>
              </w:rPr>
              <w:t>Delivery Order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t>：</w:t>
            </w:r>
          </w:p>
          <w:p w:rsidR="00A4740F" w:rsidDel="00DC1292" w:rsidRDefault="00527AFE" w:rsidP="00DC7716">
            <w:pPr>
              <w:pStyle w:val="a8"/>
              <w:numPr>
                <w:ilvl w:val="0"/>
                <w:numId w:val="38"/>
              </w:numPr>
              <w:ind w:firstLineChars="0"/>
              <w:rPr>
                <w:del w:id="346" w:author="Microsoft" w:date="2015-10-09T10:49:00Z"/>
              </w:rPr>
            </w:pPr>
            <w:r>
              <w:rPr>
                <w:rFonts w:hint="eastAsia"/>
              </w:rPr>
              <w:t>申请日期</w:t>
            </w:r>
            <w:r w:rsidR="00A20341" w:rsidRPr="00A20341">
              <w:rPr>
                <w:rFonts w:hint="eastAsia"/>
                <w:iCs/>
              </w:rPr>
              <w:t>（</w:t>
            </w:r>
            <w:r w:rsidR="00D02012">
              <w:rPr>
                <w:rFonts w:hint="eastAsia"/>
                <w:iCs/>
              </w:rPr>
              <w:t>Date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DC1292" w:rsidRDefault="00DC1292" w:rsidP="003967F2">
            <w:pPr>
              <w:pStyle w:val="a8"/>
              <w:numPr>
                <w:ilvl w:val="0"/>
                <w:numId w:val="10"/>
              </w:numPr>
              <w:ind w:firstLineChars="0"/>
              <w:rPr>
                <w:ins w:id="347" w:author="Microsoft" w:date="2015-10-09T11:12:00Z"/>
              </w:rPr>
            </w:pPr>
          </w:p>
          <w:p w:rsidR="00DC7716" w:rsidRDefault="00DC1292" w:rsidP="00DC7716">
            <w:pPr>
              <w:pStyle w:val="a8"/>
              <w:numPr>
                <w:ilvl w:val="0"/>
                <w:numId w:val="38"/>
              </w:numPr>
              <w:ind w:firstLineChars="0"/>
              <w:rPr>
                <w:ins w:id="348" w:author="Microsoft" w:date="2015-10-09T10:49:00Z"/>
              </w:rPr>
            </w:pPr>
            <w:ins w:id="349" w:author="Microsoft" w:date="2015-10-09T11:12:00Z">
              <w:r>
                <w:rPr>
                  <w:rFonts w:hint="eastAsia"/>
                </w:rPr>
                <w:t>总</w:t>
              </w:r>
              <w:r>
                <w:t>数量：（</w:t>
              </w:r>
              <w:r>
                <w:rPr>
                  <w:rFonts w:hint="eastAsia"/>
                </w:rPr>
                <w:t>Qua</w:t>
              </w:r>
            </w:ins>
            <w:ins w:id="350" w:author="Microsoft" w:date="2015-10-09T11:13:00Z">
              <w:r>
                <w:t>nti</w:t>
              </w:r>
            </w:ins>
            <w:ins w:id="351" w:author="Microsoft" w:date="2015-10-09T11:12:00Z">
              <w:r>
                <w:rPr>
                  <w:rFonts w:hint="eastAsia"/>
                </w:rPr>
                <w:t>ty</w:t>
              </w:r>
              <w:r>
                <w:t>）</w:t>
              </w:r>
            </w:ins>
          </w:p>
          <w:p w:rsidR="00A732BA" w:rsidRDefault="009440FE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ins w:id="352" w:author="Microsoft" w:date="2015-09-17T11:40:00Z">
              <w:r>
                <w:rPr>
                  <w:rFonts w:hint="eastAsia"/>
                </w:rPr>
                <w:lastRenderedPageBreak/>
                <w:t>总</w:t>
              </w:r>
            </w:ins>
            <w:del w:id="353" w:author="Microsoft" w:date="2015-09-17T11:40:00Z">
              <w:r w:rsidR="0032342E" w:rsidDel="009440FE">
                <w:rPr>
                  <w:rFonts w:hint="eastAsia"/>
                </w:rPr>
                <w:delText>合计</w:delText>
              </w:r>
            </w:del>
            <w:r w:rsidR="00A732BA">
              <w:rPr>
                <w:rFonts w:hint="eastAsia"/>
              </w:rPr>
              <w:t>金额</w:t>
            </w:r>
            <w:r w:rsidR="00A20341" w:rsidRPr="00A20341">
              <w:rPr>
                <w:rFonts w:hint="eastAsia"/>
                <w:iCs/>
              </w:rPr>
              <w:t>（</w:t>
            </w:r>
            <w:r w:rsidR="00D02012">
              <w:rPr>
                <w:rFonts w:hint="eastAsia"/>
                <w:iCs/>
              </w:rPr>
              <w:t>Total Value</w:t>
            </w:r>
            <w:r w:rsidR="00A20341" w:rsidRPr="00A20341">
              <w:rPr>
                <w:rFonts w:hint="eastAsia"/>
                <w:iCs/>
              </w:rPr>
              <w:t>）</w:t>
            </w:r>
            <w:r w:rsidR="00A732BA">
              <w:t>：</w:t>
            </w:r>
          </w:p>
          <w:p w:rsidR="002E37B0" w:rsidRDefault="002E37B0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申请人</w:t>
            </w:r>
            <w:r w:rsidR="00A20341" w:rsidRPr="00A20341">
              <w:rPr>
                <w:rFonts w:hint="eastAsia"/>
                <w:iCs/>
              </w:rPr>
              <w:t>（</w:t>
            </w:r>
            <w:r w:rsidR="00651834">
              <w:rPr>
                <w:rFonts w:hint="eastAsia"/>
                <w:iCs/>
              </w:rPr>
              <w:t>Submitted</w:t>
            </w:r>
            <w:r w:rsidR="00D02012">
              <w:rPr>
                <w:rFonts w:hint="eastAsia"/>
                <w:iCs/>
              </w:rPr>
              <w:t xml:space="preserve"> By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t>：发起申请的市场</w:t>
            </w:r>
            <w:r>
              <w:rPr>
                <w:rFonts w:hint="eastAsia"/>
              </w:rPr>
              <w:t>员</w:t>
            </w:r>
            <w:ins w:id="354" w:author="Microsoft" w:date="2015-10-21T17:38:00Z">
              <w:r w:rsidR="00B71444">
                <w:rPr>
                  <w:rFonts w:hint="eastAsia"/>
                </w:rPr>
                <w:t>的真实</w:t>
              </w:r>
              <w:r w:rsidR="00B71444">
                <w:t>姓名</w:t>
              </w:r>
            </w:ins>
          </w:p>
          <w:p w:rsidR="00527AFE" w:rsidRDefault="00527AFE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发货单位</w:t>
            </w:r>
            <w:r w:rsidR="00A20341" w:rsidRPr="00A20341">
              <w:rPr>
                <w:rFonts w:hint="eastAsia"/>
                <w:iCs/>
              </w:rPr>
              <w:t>（</w:t>
            </w:r>
            <w:r w:rsidR="00160A97">
              <w:rPr>
                <w:rFonts w:hint="eastAsia"/>
                <w:iCs/>
              </w:rPr>
              <w:t xml:space="preserve">Delivering </w:t>
            </w:r>
            <w:r w:rsidR="00422715">
              <w:rPr>
                <w:rFonts w:hint="eastAsia"/>
                <w:iCs/>
              </w:rPr>
              <w:t>Unit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：由哪个仓库发出的货</w:t>
            </w:r>
          </w:p>
          <w:p w:rsidR="00651834" w:rsidDel="0009004B" w:rsidRDefault="00651834" w:rsidP="003967F2">
            <w:pPr>
              <w:pStyle w:val="a8"/>
              <w:numPr>
                <w:ilvl w:val="0"/>
                <w:numId w:val="10"/>
              </w:numPr>
              <w:ind w:firstLineChars="0"/>
              <w:rPr>
                <w:del w:id="355" w:author="Microsoft" w:date="2015-10-10T14:43:00Z"/>
              </w:rPr>
            </w:pPr>
            <w:del w:id="356" w:author="Microsoft" w:date="2015-10-10T14:43:00Z">
              <w:r w:rsidDel="0009004B">
                <w:rPr>
                  <w:rFonts w:hint="eastAsia"/>
                </w:rPr>
                <w:delText>提货人（</w:delText>
              </w:r>
              <w:r w:rsidDel="0009004B">
                <w:rPr>
                  <w:rFonts w:hint="eastAsia"/>
                </w:rPr>
                <w:delText>Delivered By</w:delText>
              </w:r>
              <w:r w:rsidDel="0009004B">
                <w:rPr>
                  <w:rFonts w:hint="eastAsia"/>
                </w:rPr>
                <w:delText>）：</w:delText>
              </w:r>
            </w:del>
          </w:p>
          <w:p w:rsidR="00651834" w:rsidRDefault="00651834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联系方式（</w:t>
            </w:r>
            <w:r>
              <w:rPr>
                <w:rFonts w:hint="eastAsia"/>
              </w:rPr>
              <w:t>Contact Phone</w:t>
            </w:r>
            <w:r>
              <w:rPr>
                <w:rFonts w:hint="eastAsia"/>
              </w:rPr>
              <w:t>）：</w:t>
            </w:r>
          </w:p>
          <w:p w:rsidR="00E00750" w:rsidRPr="00883F4B" w:rsidRDefault="00E00750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状态</w:t>
            </w:r>
            <w:r w:rsidR="00A20341" w:rsidRPr="00A20341">
              <w:rPr>
                <w:rFonts w:hint="eastAsia"/>
                <w:iCs/>
              </w:rPr>
              <w:t>（</w:t>
            </w:r>
            <w:r w:rsidR="00D02012">
              <w:rPr>
                <w:rFonts w:hint="eastAsia"/>
                <w:iCs/>
              </w:rPr>
              <w:t>Status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t>：已提交</w:t>
            </w:r>
            <w:r w:rsidR="00D02012">
              <w:rPr>
                <w:rFonts w:hint="eastAsia"/>
              </w:rPr>
              <w:t>（</w:t>
            </w:r>
            <w:r w:rsidR="00D02012">
              <w:rPr>
                <w:rFonts w:hint="eastAsia"/>
              </w:rPr>
              <w:t>Submitted</w:t>
            </w:r>
            <w:r w:rsidR="00D02012">
              <w:rPr>
                <w:rFonts w:hint="eastAsia"/>
              </w:rPr>
              <w:t>）</w:t>
            </w:r>
            <w:r>
              <w:t>、</w:t>
            </w:r>
            <w:r w:rsidR="00D86B8A">
              <w:rPr>
                <w:rFonts w:hint="eastAsia"/>
              </w:rPr>
              <w:t>已</w:t>
            </w:r>
            <w:r w:rsidR="00D86B8A">
              <w:t>撤销</w:t>
            </w:r>
            <w:r w:rsidR="00D02012">
              <w:rPr>
                <w:rFonts w:hint="eastAsia"/>
              </w:rPr>
              <w:t>（</w:t>
            </w:r>
            <w:r w:rsidR="00D02012">
              <w:rPr>
                <w:rFonts w:hint="eastAsia"/>
              </w:rPr>
              <w:t>Cancelled</w:t>
            </w:r>
            <w:r w:rsidR="00D02012">
              <w:rPr>
                <w:rFonts w:hint="eastAsia"/>
              </w:rPr>
              <w:t>）</w:t>
            </w:r>
            <w:r w:rsidR="00D86B8A">
              <w:t>、</w:t>
            </w:r>
            <w:r>
              <w:t>已发货</w:t>
            </w:r>
            <w:r w:rsidR="00D02012">
              <w:rPr>
                <w:rFonts w:hint="eastAsia"/>
              </w:rPr>
              <w:t>（</w:t>
            </w:r>
            <w:r w:rsidR="0025775D">
              <w:rPr>
                <w:rFonts w:hint="eastAsia"/>
              </w:rPr>
              <w:t>Delivering</w:t>
            </w:r>
            <w:r w:rsidR="00D02012">
              <w:rPr>
                <w:rFonts w:hint="eastAsia"/>
              </w:rPr>
              <w:t>）</w:t>
            </w:r>
            <w:r>
              <w:t>、</w:t>
            </w:r>
            <w:del w:id="357" w:author="Microsoft" w:date="2015-10-19T16:50:00Z">
              <w:r w:rsidDel="00CE0942">
                <w:delText>已收货</w:delText>
              </w:r>
              <w:r w:rsidR="00D02012" w:rsidDel="00CE0942">
                <w:rPr>
                  <w:rFonts w:hint="eastAsia"/>
                </w:rPr>
                <w:delText>（</w:delText>
              </w:r>
              <w:r w:rsidR="00D02012" w:rsidDel="00CE0942">
                <w:rPr>
                  <w:rFonts w:hint="eastAsia"/>
                </w:rPr>
                <w:delText>Received</w:delText>
              </w:r>
              <w:r w:rsidR="00D02012" w:rsidDel="00CE0942">
                <w:rPr>
                  <w:rFonts w:hint="eastAsia"/>
                </w:rPr>
                <w:delText>）</w:delText>
              </w:r>
            </w:del>
          </w:p>
        </w:tc>
      </w:tr>
      <w:tr w:rsidR="00A732BA" w:rsidRPr="00883F4B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A732BA" w:rsidRPr="00FE4DC0" w:rsidRDefault="00A732BA" w:rsidP="0001177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A732BA" w:rsidRPr="00883F4B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A732BA" w:rsidRPr="00883F4B" w:rsidRDefault="00A732BA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A732BA" w:rsidRPr="00883F4B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A732BA" w:rsidRDefault="000F0CFD" w:rsidP="0001177D">
            <w:r>
              <w:rPr>
                <w:rFonts w:hint="eastAsia"/>
              </w:rPr>
              <w:t>市场</w:t>
            </w:r>
            <w:r w:rsidR="00C632F7">
              <w:rPr>
                <w:rFonts w:hint="eastAsia"/>
              </w:rPr>
              <w:t>管理员</w:t>
            </w:r>
            <w:r w:rsidR="00C632F7">
              <w:t>新建出货单提交后，状态</w:t>
            </w:r>
            <w:r w:rsidR="00C632F7">
              <w:rPr>
                <w:rFonts w:hint="eastAsia"/>
              </w:rPr>
              <w:t>变为</w:t>
            </w:r>
            <w:r w:rsidR="00C632F7">
              <w:t>“</w:t>
            </w:r>
            <w:r w:rsidR="00C632F7">
              <w:rPr>
                <w:rFonts w:hint="eastAsia"/>
              </w:rPr>
              <w:t>已提交</w:t>
            </w:r>
            <w:r w:rsidR="00C632F7">
              <w:t>”</w:t>
            </w:r>
            <w:r w:rsidR="00C632F7">
              <w:rPr>
                <w:rFonts w:hint="eastAsia"/>
              </w:rPr>
              <w:t>；</w:t>
            </w:r>
          </w:p>
          <w:p w:rsidR="00C632F7" w:rsidRDefault="00C632F7" w:rsidP="0001177D">
            <w:r>
              <w:rPr>
                <w:rFonts w:hint="eastAsia"/>
              </w:rPr>
              <w:t>仓库</w:t>
            </w:r>
            <w:r>
              <w:t>管理员</w:t>
            </w:r>
            <w:r>
              <w:rPr>
                <w:rFonts w:hint="eastAsia"/>
              </w:rPr>
              <w:t>接收</w:t>
            </w:r>
            <w:r>
              <w:t>到出货单后</w:t>
            </w:r>
            <w:r w:rsidR="007A2E6A">
              <w:rPr>
                <w:rFonts w:hint="eastAsia"/>
              </w:rPr>
              <w:t>，根据</w:t>
            </w:r>
            <w:r w:rsidR="007A2E6A">
              <w:t>出货单进行出库，出库后，状态变为</w:t>
            </w:r>
            <w:r w:rsidR="007A2E6A">
              <w:t>“</w:t>
            </w:r>
            <w:r w:rsidR="007A2E6A">
              <w:rPr>
                <w:rFonts w:hint="eastAsia"/>
              </w:rPr>
              <w:t>已发货</w:t>
            </w:r>
            <w:r w:rsidR="007A2E6A">
              <w:t>”</w:t>
            </w:r>
            <w:r w:rsidR="007A2E6A">
              <w:rPr>
                <w:rFonts w:hint="eastAsia"/>
              </w:rPr>
              <w:t>；</w:t>
            </w:r>
          </w:p>
          <w:p w:rsidR="007A2E6A" w:rsidRPr="00883F4B" w:rsidRDefault="00F167B7" w:rsidP="0001177D">
            <w:ins w:id="358" w:author="Microsoft" w:date="2015-10-20T13:56:00Z">
              <w:r>
                <w:rPr>
                  <w:rFonts w:hint="eastAsia"/>
                </w:rPr>
                <w:t>已</w:t>
              </w:r>
              <w:r>
                <w:t>撤销状态的出货单可以进行删除；</w:t>
              </w:r>
            </w:ins>
            <w:del w:id="359" w:author="Microsoft" w:date="2015-10-19T16:50:00Z">
              <w:r w:rsidR="007A2E6A" w:rsidDel="00CE0942">
                <w:rPr>
                  <w:rFonts w:hint="eastAsia"/>
                </w:rPr>
                <w:delText>当</w:delText>
              </w:r>
              <w:r w:rsidR="007A2E6A" w:rsidDel="00CE0942">
                <w:delText>市场</w:delText>
              </w:r>
              <w:r w:rsidR="007A2E6A" w:rsidDel="00CE0942">
                <w:rPr>
                  <w:rFonts w:hint="eastAsia"/>
                </w:rPr>
                <w:delText>管理员</w:delText>
              </w:r>
              <w:r w:rsidR="007A2E6A" w:rsidDel="00CE0942">
                <w:delText>将每个订单都配送到站点，并进行入库后，状态变为</w:delText>
              </w:r>
              <w:r w:rsidR="007A2E6A" w:rsidDel="00CE0942">
                <w:delText>“</w:delText>
              </w:r>
              <w:r w:rsidR="007A2E6A" w:rsidDel="00CE0942">
                <w:rPr>
                  <w:rFonts w:hint="eastAsia"/>
                </w:rPr>
                <w:delText>已</w:delText>
              </w:r>
              <w:r w:rsidR="007A2E6A" w:rsidDel="00CE0942">
                <w:delText>收货</w:delText>
              </w:r>
              <w:r w:rsidR="007A2E6A" w:rsidDel="00CE0942">
                <w:delText>”</w:delText>
              </w:r>
            </w:del>
          </w:p>
        </w:tc>
      </w:tr>
    </w:tbl>
    <w:p w:rsidR="00A732BA" w:rsidRPr="00A732BA" w:rsidRDefault="00A732BA" w:rsidP="007A2E6A">
      <w:pPr>
        <w:pStyle w:val="a0"/>
        <w:ind w:firstLineChars="0" w:firstLine="0"/>
      </w:pPr>
    </w:p>
    <w:p w:rsidR="00A732BA" w:rsidRDefault="00A732BA" w:rsidP="003C64BA">
      <w:pPr>
        <w:pStyle w:val="3"/>
      </w:pPr>
      <w:bookmarkStart w:id="360" w:name="_Toc430873012"/>
      <w:r>
        <w:rPr>
          <w:rFonts w:hint="eastAsia"/>
        </w:rPr>
        <w:t>提交</w:t>
      </w:r>
      <w:r w:rsidR="0032342E">
        <w:t>出货</w:t>
      </w:r>
      <w:r w:rsidR="0032342E">
        <w:rPr>
          <w:rFonts w:hint="eastAsia"/>
        </w:rPr>
        <w:t>单</w:t>
      </w:r>
      <w:r w:rsidR="00323126" w:rsidRPr="00323126">
        <w:rPr>
          <w:rFonts w:hint="eastAsia"/>
        </w:rPr>
        <w:t>（</w:t>
      </w:r>
      <w:r w:rsidR="007D7976">
        <w:rPr>
          <w:rFonts w:hint="eastAsia"/>
        </w:rPr>
        <w:t xml:space="preserve">Submit </w:t>
      </w:r>
      <w:r w:rsidR="00C655FA">
        <w:rPr>
          <w:rFonts w:hint="eastAsia"/>
        </w:rPr>
        <w:t>Delivery Order</w:t>
      </w:r>
      <w:r w:rsidR="00323126" w:rsidRPr="00323126">
        <w:rPr>
          <w:rFonts w:hint="eastAsia"/>
        </w:rPr>
        <w:t>）</w:t>
      </w:r>
      <w:bookmarkEnd w:id="360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A732BA" w:rsidRPr="00883F4B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A732BA" w:rsidRPr="00883F4B" w:rsidRDefault="008E5A19" w:rsidP="0001177D">
            <w:pPr>
              <w:rPr>
                <w:iCs/>
              </w:rPr>
            </w:pPr>
            <w:r>
              <w:rPr>
                <w:iCs/>
              </w:rPr>
              <w:t>Jk029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A732BA" w:rsidRPr="00883F4B" w:rsidRDefault="00A732BA" w:rsidP="0001177D">
            <w:pPr>
              <w:rPr>
                <w:iCs/>
              </w:rPr>
            </w:pPr>
          </w:p>
        </w:tc>
      </w:tr>
      <w:tr w:rsidR="00A732BA" w:rsidRPr="00883F4B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A732BA" w:rsidRPr="00883F4B" w:rsidRDefault="00A732BA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出货申请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732BA" w:rsidRPr="00883F4B" w:rsidRDefault="00A732BA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A732BA" w:rsidRPr="00883F4B" w:rsidRDefault="00A732BA" w:rsidP="0001177D">
            <w:pPr>
              <w:rPr>
                <w:iCs/>
              </w:rPr>
            </w:pPr>
          </w:p>
        </w:tc>
      </w:tr>
      <w:tr w:rsidR="00A732BA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A732BA" w:rsidRPr="00883F4B" w:rsidRDefault="00A732BA" w:rsidP="0001177D">
            <w:r>
              <w:rPr>
                <w:rFonts w:hint="eastAsia"/>
              </w:rPr>
              <w:t>市场</w:t>
            </w:r>
            <w:r>
              <w:t>管理员</w:t>
            </w:r>
            <w:r>
              <w:rPr>
                <w:rFonts w:hint="eastAsia"/>
              </w:rPr>
              <w:t>统一</w:t>
            </w:r>
            <w:r>
              <w:t>对订单进行管理，</w:t>
            </w:r>
            <w:r>
              <w:rPr>
                <w:rFonts w:hint="eastAsia"/>
              </w:rPr>
              <w:t>申请</w:t>
            </w:r>
            <w:r>
              <w:t>出货单至上一级仓库。</w:t>
            </w:r>
          </w:p>
        </w:tc>
      </w:tr>
      <w:tr w:rsidR="00A732BA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A732BA" w:rsidDel="00DC7716" w:rsidRDefault="00A732BA" w:rsidP="003967F2">
            <w:pPr>
              <w:pStyle w:val="a8"/>
              <w:numPr>
                <w:ilvl w:val="0"/>
                <w:numId w:val="38"/>
              </w:numPr>
              <w:ind w:firstLineChars="0"/>
              <w:rPr>
                <w:del w:id="361" w:author="Microsoft" w:date="2015-10-09T10:51:00Z"/>
              </w:rPr>
            </w:pPr>
            <w:del w:id="362" w:author="Microsoft" w:date="2015-10-09T10:51:00Z">
              <w:r w:rsidDel="00DC7716">
                <w:rPr>
                  <w:rFonts w:hint="eastAsia"/>
                </w:rPr>
                <w:delText>出货申请单</w:delText>
              </w:r>
              <w:r w:rsidDel="00DC7716">
                <w:delText>编号</w:delText>
              </w:r>
              <w:r w:rsidR="00A20341" w:rsidRPr="00A20341" w:rsidDel="00DC7716">
                <w:rPr>
                  <w:rFonts w:hint="eastAsia"/>
                  <w:iCs/>
                </w:rPr>
                <w:delText>（</w:delText>
              </w:r>
              <w:r w:rsidR="00026E46" w:rsidDel="00DC7716">
                <w:rPr>
                  <w:rFonts w:hint="eastAsia"/>
                  <w:iCs/>
                </w:rPr>
                <w:delText>Delivery Order</w:delText>
              </w:r>
              <w:r w:rsidR="00A20341" w:rsidRPr="00A20341" w:rsidDel="00DC7716">
                <w:rPr>
                  <w:rFonts w:hint="eastAsia"/>
                  <w:iCs/>
                </w:rPr>
                <w:delText>）</w:delText>
              </w:r>
              <w:r w:rsidDel="00DC7716">
                <w:delText>：</w:delText>
              </w:r>
              <w:r w:rsidDel="00DC7716">
                <w:rPr>
                  <w:rFonts w:hint="eastAsia"/>
                </w:rPr>
                <w:delText>CH</w:delText>
              </w:r>
              <w:r w:rsidDel="00DC7716">
                <w:rPr>
                  <w:rFonts w:hint="eastAsia"/>
                </w:rPr>
                <w:delText>年月日</w:delText>
              </w:r>
              <w:r w:rsidDel="00DC7716">
                <w:delText>+</w:delText>
              </w:r>
              <w:r w:rsidDel="00DC7716">
                <w:rPr>
                  <w:rFonts w:hint="eastAsia"/>
                </w:rPr>
                <w:delText>三位顺序</w:delText>
              </w:r>
              <w:r w:rsidDel="00DC7716">
                <w:delText>数字</w:delText>
              </w:r>
              <w:r w:rsidDel="00DC7716">
                <w:rPr>
                  <w:rFonts w:hint="eastAsia"/>
                </w:rPr>
                <w:delText>例</w:delText>
              </w:r>
              <w:r w:rsidDel="00DC7716">
                <w:delText>：</w:delText>
              </w:r>
              <w:r w:rsidDel="00DC7716">
                <w:rPr>
                  <w:rFonts w:hint="eastAsia"/>
                </w:rPr>
                <w:delText>CH20150826001</w:delText>
              </w:r>
            </w:del>
          </w:p>
          <w:p w:rsidR="002D4239" w:rsidDel="00DC7716" w:rsidRDefault="002D4239" w:rsidP="003967F2">
            <w:pPr>
              <w:pStyle w:val="a8"/>
              <w:numPr>
                <w:ilvl w:val="0"/>
                <w:numId w:val="38"/>
              </w:numPr>
              <w:ind w:firstLineChars="0"/>
              <w:rPr>
                <w:del w:id="363" w:author="Microsoft" w:date="2015-10-09T10:51:00Z"/>
              </w:rPr>
            </w:pPr>
            <w:del w:id="364" w:author="Microsoft" w:date="2015-10-09T10:51:00Z">
              <w:r w:rsidDel="00DC7716">
                <w:rPr>
                  <w:rFonts w:hint="eastAsia"/>
                </w:rPr>
                <w:delText>申请日期</w:delText>
              </w:r>
              <w:r w:rsidR="00A20341" w:rsidRPr="00A20341" w:rsidDel="00DC7716">
                <w:rPr>
                  <w:rFonts w:hint="eastAsia"/>
                  <w:iCs/>
                </w:rPr>
                <w:delText>（</w:delText>
              </w:r>
              <w:r w:rsidR="00026E46" w:rsidDel="00DC7716">
                <w:rPr>
                  <w:rFonts w:hint="eastAsia"/>
                  <w:iCs/>
                </w:rPr>
                <w:delText>Date</w:delText>
              </w:r>
              <w:r w:rsidR="00A20341" w:rsidRPr="00A20341" w:rsidDel="00DC7716">
                <w:rPr>
                  <w:rFonts w:hint="eastAsia"/>
                  <w:iCs/>
                </w:rPr>
                <w:delText>）</w:delText>
              </w:r>
              <w:r w:rsidDel="00DC7716">
                <w:rPr>
                  <w:rFonts w:hint="eastAsia"/>
                </w:rPr>
                <w:delText>：当前日期</w:delText>
              </w:r>
            </w:del>
          </w:p>
          <w:p w:rsidR="008A3952" w:rsidRDefault="00026E46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选择</w:t>
            </w:r>
            <w:r w:rsidR="00D423B3">
              <w:rPr>
                <w:rFonts w:hint="eastAsia"/>
              </w:rPr>
              <w:t>订</w:t>
            </w:r>
            <w:r w:rsidR="008A3952" w:rsidRPr="008A3952">
              <w:rPr>
                <w:rFonts w:hint="eastAsia"/>
              </w:rPr>
              <w:t>单</w:t>
            </w:r>
            <w:r w:rsidR="008A3952">
              <w:rPr>
                <w:rFonts w:hint="eastAsia"/>
              </w:rPr>
              <w:t>：</w:t>
            </w:r>
            <w:r w:rsidR="008A3952">
              <w:t>点击【</w:t>
            </w:r>
            <w:r w:rsidR="008A3952">
              <w:rPr>
                <w:rFonts w:hint="eastAsia"/>
              </w:rPr>
              <w:t>选择</w:t>
            </w:r>
            <w:r w:rsidR="00D423B3" w:rsidRPr="00D423B3">
              <w:rPr>
                <w:rFonts w:hint="eastAsia"/>
              </w:rPr>
              <w:t>订</w:t>
            </w:r>
            <w:r w:rsidR="008A3952">
              <w:t>单】</w:t>
            </w:r>
            <w:r w:rsidR="00C44FDF">
              <w:rPr>
                <w:rFonts w:hint="eastAsia"/>
              </w:rPr>
              <w:t>（</w:t>
            </w:r>
            <w:r w:rsidR="00723205">
              <w:rPr>
                <w:rFonts w:hint="eastAsia"/>
              </w:rPr>
              <w:t xml:space="preserve">Select </w:t>
            </w:r>
            <w:r w:rsidR="00C44FDF">
              <w:rPr>
                <w:rFonts w:hint="eastAsia"/>
              </w:rPr>
              <w:t>Purchase Order</w:t>
            </w:r>
            <w:r w:rsidR="00C44FDF">
              <w:rPr>
                <w:rFonts w:hint="eastAsia"/>
              </w:rPr>
              <w:t>）</w:t>
            </w:r>
            <w:r w:rsidR="008A3952">
              <w:rPr>
                <w:rFonts w:hint="eastAsia"/>
              </w:rPr>
              <w:t>按钮</w:t>
            </w:r>
            <w:r>
              <w:t>，弹出</w:t>
            </w:r>
            <w:r w:rsidR="00D423B3" w:rsidRPr="00D423B3">
              <w:rPr>
                <w:rFonts w:hint="eastAsia"/>
              </w:rPr>
              <w:t>订</w:t>
            </w:r>
            <w:r w:rsidR="008A3952">
              <w:t>单</w:t>
            </w:r>
            <w:r w:rsidR="008A3952">
              <w:rPr>
                <w:rFonts w:hint="eastAsia"/>
              </w:rPr>
              <w:t>列表</w:t>
            </w:r>
            <w:r w:rsidR="008A3952">
              <w:t>：</w:t>
            </w:r>
          </w:p>
          <w:p w:rsidR="008A3952" w:rsidRDefault="00D423B3" w:rsidP="008A3952">
            <w:pPr>
              <w:pStyle w:val="a8"/>
              <w:ind w:left="420" w:firstLineChars="0" w:firstLine="0"/>
            </w:pPr>
            <w:r w:rsidRPr="00D423B3">
              <w:rPr>
                <w:rFonts w:hint="eastAsia"/>
              </w:rPr>
              <w:t>订</w:t>
            </w:r>
            <w:r w:rsidR="008A3952">
              <w:rPr>
                <w:rFonts w:hint="eastAsia"/>
              </w:rPr>
              <w:t>单</w:t>
            </w:r>
            <w:r w:rsidR="008A3952">
              <w:t>编号</w:t>
            </w:r>
            <w:r w:rsidR="00A20341" w:rsidRPr="00A20341">
              <w:rPr>
                <w:rFonts w:hint="eastAsia"/>
                <w:iCs/>
              </w:rPr>
              <w:t>（</w:t>
            </w:r>
            <w:r w:rsidR="00C25E0B">
              <w:rPr>
                <w:rFonts w:hint="eastAsia"/>
                <w:iCs/>
              </w:rPr>
              <w:t>Purchase Order</w:t>
            </w:r>
            <w:r w:rsidR="00A20341" w:rsidRPr="00A20341">
              <w:rPr>
                <w:rFonts w:hint="eastAsia"/>
                <w:iCs/>
              </w:rPr>
              <w:t>）</w:t>
            </w:r>
            <w:r w:rsidR="008A3952">
              <w:t>：</w:t>
            </w:r>
          </w:p>
          <w:p w:rsidR="008A3952" w:rsidRDefault="00D423B3" w:rsidP="008A3952">
            <w:pPr>
              <w:pStyle w:val="a8"/>
              <w:ind w:left="420" w:firstLineChars="0" w:firstLine="0"/>
            </w:pPr>
            <w:r w:rsidRPr="00D423B3">
              <w:rPr>
                <w:rFonts w:hint="eastAsia"/>
              </w:rPr>
              <w:t>订</w:t>
            </w:r>
            <w:r w:rsidR="008A3952">
              <w:rPr>
                <w:rFonts w:hint="eastAsia"/>
              </w:rPr>
              <w:t>单日期</w:t>
            </w:r>
            <w:r w:rsidR="00A20341" w:rsidRPr="00A20341">
              <w:rPr>
                <w:rFonts w:hint="eastAsia"/>
                <w:iCs/>
              </w:rPr>
              <w:t>（</w:t>
            </w:r>
            <w:r w:rsidR="00C25E0B">
              <w:rPr>
                <w:rFonts w:hint="eastAsia"/>
                <w:iCs/>
              </w:rPr>
              <w:t>Date of Order</w:t>
            </w:r>
            <w:r w:rsidR="00A20341" w:rsidRPr="00A20341">
              <w:rPr>
                <w:rFonts w:hint="eastAsia"/>
                <w:iCs/>
              </w:rPr>
              <w:t>）</w:t>
            </w:r>
            <w:r w:rsidR="008A3952">
              <w:t>：</w:t>
            </w:r>
          </w:p>
          <w:p w:rsidR="008A3952" w:rsidRDefault="008A3952" w:rsidP="008A3952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方案名称</w:t>
            </w:r>
            <w:r w:rsidR="00A20341" w:rsidRPr="00A20341">
              <w:rPr>
                <w:rFonts w:hint="eastAsia"/>
                <w:iCs/>
              </w:rPr>
              <w:t>（</w:t>
            </w:r>
            <w:r w:rsidR="00C25E0B">
              <w:rPr>
                <w:rFonts w:hint="eastAsia"/>
                <w:iCs/>
              </w:rPr>
              <w:t>Plan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t>：</w:t>
            </w:r>
          </w:p>
          <w:p w:rsidR="008A3952" w:rsidRDefault="008A3952" w:rsidP="008A3952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数量</w:t>
            </w:r>
            <w:r w:rsidR="00A20341" w:rsidRPr="00A20341">
              <w:rPr>
                <w:rFonts w:hint="eastAsia"/>
                <w:iCs/>
              </w:rPr>
              <w:t>（</w:t>
            </w:r>
            <w:r w:rsidR="00C25E0B">
              <w:rPr>
                <w:rFonts w:hint="eastAsia"/>
                <w:iCs/>
              </w:rPr>
              <w:t>Quantity</w:t>
            </w:r>
            <w:r w:rsidR="00A20341" w:rsidRPr="00A20341">
              <w:rPr>
                <w:rFonts w:hint="eastAsia"/>
                <w:iCs/>
              </w:rPr>
              <w:t>）</w:t>
            </w:r>
            <w:r w:rsidR="00A20341">
              <w:rPr>
                <w:rFonts w:hint="eastAsia"/>
              </w:rPr>
              <w:t>：</w:t>
            </w:r>
            <w:ins w:id="365" w:author="Microsoft" w:date="2015-09-17T11:33:00Z">
              <w:r w:rsidR="009440FE">
                <w:rPr>
                  <w:rFonts w:hint="eastAsia"/>
                </w:rPr>
                <w:t>张</w:t>
              </w:r>
            </w:ins>
            <w:del w:id="366" w:author="Microsoft" w:date="2015-09-17T11:33:00Z">
              <w:r w:rsidR="00536D6B" w:rsidDel="009440FE">
                <w:rPr>
                  <w:rFonts w:hint="eastAsia"/>
                </w:rPr>
                <w:delText>以本为</w:delText>
              </w:r>
              <w:r w:rsidR="00536D6B" w:rsidDel="009440FE">
                <w:delText>单位</w:delText>
              </w:r>
            </w:del>
          </w:p>
          <w:p w:rsidR="008A3952" w:rsidRDefault="008A3952" w:rsidP="008A3952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金额</w:t>
            </w:r>
            <w:r w:rsidR="00A20341" w:rsidRPr="00A20341">
              <w:rPr>
                <w:rFonts w:hint="eastAsia"/>
                <w:iCs/>
              </w:rPr>
              <w:t>（</w:t>
            </w:r>
            <w:r w:rsidR="00C25E0B">
              <w:rPr>
                <w:rFonts w:hint="eastAsia"/>
                <w:iCs/>
              </w:rPr>
              <w:t>Value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8A3952" w:rsidRDefault="008A3952" w:rsidP="008A3952">
            <w:pPr>
              <w:rPr>
                <w:iCs/>
              </w:rPr>
            </w:pPr>
            <w:r>
              <w:rPr>
                <w:rFonts w:hint="eastAsia"/>
                <w:iCs/>
              </w:rPr>
              <w:t>合计列表</w:t>
            </w:r>
            <w:r>
              <w:rPr>
                <w:iCs/>
              </w:rPr>
              <w:t>：</w:t>
            </w:r>
          </w:p>
          <w:p w:rsidR="008A3952" w:rsidRDefault="008A3952" w:rsidP="003967F2">
            <w:pPr>
              <w:pStyle w:val="a8"/>
              <w:numPr>
                <w:ilvl w:val="0"/>
                <w:numId w:val="45"/>
              </w:numPr>
              <w:ind w:firstLineChars="0"/>
              <w:rPr>
                <w:ins w:id="367" w:author="Microsoft" w:date="2015-10-10T14:50:00Z"/>
                <w:iCs/>
              </w:rPr>
            </w:pPr>
            <w:r w:rsidRPr="009F4629">
              <w:rPr>
                <w:rFonts w:hint="eastAsia"/>
                <w:iCs/>
              </w:rPr>
              <w:t>方案</w:t>
            </w:r>
            <w:r w:rsidRPr="009F4629">
              <w:rPr>
                <w:iCs/>
              </w:rPr>
              <w:t>名称</w:t>
            </w:r>
            <w:r w:rsidR="00A20341" w:rsidRPr="00A20341">
              <w:rPr>
                <w:rFonts w:hint="eastAsia"/>
                <w:iCs/>
              </w:rPr>
              <w:t>（</w:t>
            </w:r>
            <w:r w:rsidR="00311E0D">
              <w:rPr>
                <w:rFonts w:hint="eastAsia"/>
                <w:iCs/>
              </w:rPr>
              <w:t>Plan</w:t>
            </w:r>
            <w:r w:rsidR="00A20341" w:rsidRPr="00A20341">
              <w:rPr>
                <w:rFonts w:hint="eastAsia"/>
                <w:iCs/>
              </w:rPr>
              <w:t>）</w:t>
            </w:r>
            <w:r w:rsidRPr="009F4629">
              <w:rPr>
                <w:iCs/>
              </w:rPr>
              <w:t>：</w:t>
            </w:r>
          </w:p>
          <w:p w:rsidR="00864D3D" w:rsidRPr="009F4629" w:rsidRDefault="00864D3D" w:rsidP="003967F2">
            <w:pPr>
              <w:pStyle w:val="a8"/>
              <w:numPr>
                <w:ilvl w:val="0"/>
                <w:numId w:val="45"/>
              </w:numPr>
              <w:ind w:firstLineChars="0"/>
              <w:rPr>
                <w:iCs/>
              </w:rPr>
            </w:pPr>
            <w:ins w:id="368" w:author="Microsoft" w:date="2015-10-10T14:50:00Z">
              <w:r>
                <w:rPr>
                  <w:rFonts w:hint="eastAsia"/>
                  <w:iCs/>
                </w:rPr>
                <w:t>总</w:t>
              </w:r>
              <w:r>
                <w:rPr>
                  <w:iCs/>
                </w:rPr>
                <w:t>本数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packs</w:t>
              </w:r>
              <w:r>
                <w:rPr>
                  <w:iCs/>
                </w:rPr>
                <w:t>）：</w:t>
              </w:r>
            </w:ins>
          </w:p>
          <w:p w:rsidR="008A3952" w:rsidRPr="009F4629" w:rsidRDefault="008A3952" w:rsidP="003967F2">
            <w:pPr>
              <w:pStyle w:val="a8"/>
              <w:numPr>
                <w:ilvl w:val="0"/>
                <w:numId w:val="45"/>
              </w:numPr>
              <w:ind w:firstLineChars="0"/>
              <w:rPr>
                <w:iCs/>
              </w:rPr>
            </w:pPr>
            <w:r w:rsidRPr="009F4629">
              <w:rPr>
                <w:rFonts w:hint="eastAsia"/>
                <w:iCs/>
              </w:rPr>
              <w:t>总</w:t>
            </w:r>
            <w:ins w:id="369" w:author="Microsoft" w:date="2015-09-17T11:42:00Z">
              <w:r w:rsidR="009440FE">
                <w:rPr>
                  <w:rFonts w:hint="eastAsia"/>
                  <w:iCs/>
                </w:rPr>
                <w:t>张数</w:t>
              </w:r>
            </w:ins>
            <w:del w:id="370" w:author="Microsoft" w:date="2015-09-17T11:42:00Z">
              <w:r w:rsidRPr="009F4629" w:rsidDel="009440FE">
                <w:rPr>
                  <w:rFonts w:hint="eastAsia"/>
                  <w:iCs/>
                </w:rPr>
                <w:delText>数量</w:delText>
              </w:r>
            </w:del>
            <w:r w:rsidR="00A20341" w:rsidRPr="00A20341">
              <w:rPr>
                <w:rFonts w:hint="eastAsia"/>
                <w:iCs/>
              </w:rPr>
              <w:t>（</w:t>
            </w:r>
            <w:r w:rsidR="00311E0D">
              <w:rPr>
                <w:rFonts w:hint="eastAsia"/>
                <w:iCs/>
              </w:rPr>
              <w:t>Total Quantity</w:t>
            </w:r>
            <w:r w:rsidR="00A20341" w:rsidRPr="00A20341">
              <w:rPr>
                <w:rFonts w:hint="eastAsia"/>
                <w:iCs/>
              </w:rPr>
              <w:t>）</w:t>
            </w:r>
            <w:r w:rsidRPr="009F4629">
              <w:rPr>
                <w:iCs/>
              </w:rPr>
              <w:t>：</w:t>
            </w:r>
            <w:ins w:id="371" w:author="Microsoft" w:date="2015-09-17T11:41:00Z">
              <w:r w:rsidR="009440FE">
                <w:rPr>
                  <w:rFonts w:hint="eastAsia"/>
                  <w:iCs/>
                </w:rPr>
                <w:t>张</w:t>
              </w:r>
            </w:ins>
            <w:del w:id="372" w:author="Microsoft" w:date="2015-09-17T11:41:00Z">
              <w:r w:rsidR="00536D6B" w:rsidDel="009440FE">
                <w:rPr>
                  <w:rFonts w:hint="eastAsia"/>
                  <w:iCs/>
                </w:rPr>
                <w:delText>本</w:delText>
              </w:r>
            </w:del>
            <w:r w:rsidR="0002741D">
              <w:rPr>
                <w:rFonts w:hint="eastAsia"/>
                <w:iCs/>
              </w:rPr>
              <w:t>（</w:t>
            </w:r>
            <w:ins w:id="373" w:author="Microsoft" w:date="2015-09-17T11:41:00Z">
              <w:r w:rsidR="009440FE">
                <w:rPr>
                  <w:iCs/>
                </w:rPr>
                <w:t>tickets</w:t>
              </w:r>
            </w:ins>
            <w:del w:id="374" w:author="Microsoft" w:date="2015-09-17T11:41:00Z">
              <w:r w:rsidR="00536D6B" w:rsidDel="009440FE">
                <w:rPr>
                  <w:rFonts w:hint="eastAsia"/>
                  <w:iCs/>
                </w:rPr>
                <w:delText>packs</w:delText>
              </w:r>
            </w:del>
            <w:r w:rsidR="0002741D">
              <w:rPr>
                <w:iCs/>
              </w:rPr>
              <w:t>）</w:t>
            </w:r>
            <w:ins w:id="375" w:author="Microsoft" w:date="2015-10-10T14:50:00Z">
              <w:r w:rsidR="00864D3D">
                <w:rPr>
                  <w:rFonts w:hint="eastAsia"/>
                  <w:iCs/>
                </w:rPr>
                <w:t>根据</w:t>
              </w:r>
              <w:r w:rsidR="00864D3D">
                <w:rPr>
                  <w:iCs/>
                </w:rPr>
                <w:t>本数</w:t>
              </w:r>
              <w:r w:rsidR="00864D3D">
                <w:rPr>
                  <w:rFonts w:hint="eastAsia"/>
                  <w:iCs/>
                </w:rPr>
                <w:t>计算</w:t>
              </w:r>
              <w:r w:rsidR="00864D3D">
                <w:rPr>
                  <w:iCs/>
                </w:rPr>
                <w:t>张数</w:t>
              </w:r>
            </w:ins>
          </w:p>
          <w:p w:rsidR="007A6C42" w:rsidRPr="00864D3D" w:rsidRDefault="008A3952" w:rsidP="003967F2">
            <w:pPr>
              <w:pStyle w:val="a8"/>
              <w:numPr>
                <w:ilvl w:val="0"/>
                <w:numId w:val="45"/>
              </w:numPr>
              <w:ind w:firstLineChars="0"/>
              <w:rPr>
                <w:ins w:id="376" w:author="Microsoft" w:date="2015-10-10T14:49:00Z"/>
                <w:rPrChange w:id="377" w:author="Microsoft" w:date="2015-10-10T14:49:00Z">
                  <w:rPr>
                    <w:ins w:id="378" w:author="Microsoft" w:date="2015-10-10T14:49:00Z"/>
                    <w:iCs/>
                  </w:rPr>
                </w:rPrChange>
              </w:rPr>
            </w:pPr>
            <w:del w:id="379" w:author="Microsoft" w:date="2015-10-10T15:41:00Z">
              <w:r w:rsidRPr="008A3952" w:rsidDel="0057668B">
                <w:rPr>
                  <w:rFonts w:hint="eastAsia"/>
                  <w:iCs/>
                </w:rPr>
                <w:delText>总</w:delText>
              </w:r>
            </w:del>
            <w:r w:rsidRPr="008A3952">
              <w:rPr>
                <w:iCs/>
              </w:rPr>
              <w:t>金额</w:t>
            </w:r>
            <w:r w:rsidR="00A20341" w:rsidRPr="00A20341">
              <w:rPr>
                <w:rFonts w:hint="eastAsia"/>
                <w:iCs/>
              </w:rPr>
              <w:t>（</w:t>
            </w:r>
            <w:r w:rsidR="00311E0D">
              <w:rPr>
                <w:rFonts w:hint="eastAsia"/>
                <w:iCs/>
              </w:rPr>
              <w:t>Total Value</w:t>
            </w:r>
            <w:r w:rsidR="00A20341" w:rsidRPr="00A20341">
              <w:rPr>
                <w:rFonts w:hint="eastAsia"/>
                <w:iCs/>
              </w:rPr>
              <w:t>）</w:t>
            </w:r>
            <w:r w:rsidRPr="008A3952">
              <w:rPr>
                <w:iCs/>
              </w:rPr>
              <w:t>：瑞</w:t>
            </w:r>
            <w:r w:rsidRPr="008A3952">
              <w:rPr>
                <w:rFonts w:hint="eastAsia"/>
                <w:iCs/>
              </w:rPr>
              <w:t>尔</w:t>
            </w:r>
            <w:r w:rsidR="00311E0D">
              <w:rPr>
                <w:rFonts w:hint="eastAsia"/>
                <w:iCs/>
              </w:rPr>
              <w:t>（</w:t>
            </w:r>
            <w:r w:rsidR="002803DB">
              <w:rPr>
                <w:rFonts w:hint="eastAsia"/>
                <w:iCs/>
              </w:rPr>
              <w:t>r</w:t>
            </w:r>
            <w:r w:rsidR="00311E0D">
              <w:rPr>
                <w:rFonts w:hint="eastAsia"/>
                <w:iCs/>
              </w:rPr>
              <w:t>iels</w:t>
            </w:r>
            <w:r w:rsidR="00311E0D">
              <w:rPr>
                <w:rFonts w:hint="eastAsia"/>
                <w:iCs/>
              </w:rPr>
              <w:t>）</w:t>
            </w:r>
          </w:p>
          <w:p w:rsidR="00864D3D" w:rsidRDefault="00864D3D">
            <w:pPr>
              <w:rPr>
                <w:ins w:id="380" w:author="Microsoft" w:date="2015-10-10T14:49:00Z"/>
              </w:rPr>
              <w:pPrChange w:id="381" w:author="Microsoft" w:date="2015-10-10T14:49:00Z">
                <w:pPr>
                  <w:pStyle w:val="a8"/>
                  <w:numPr>
                    <w:numId w:val="45"/>
                  </w:numPr>
                  <w:ind w:left="420" w:firstLineChars="0" w:hanging="420"/>
                </w:pPr>
              </w:pPrChange>
            </w:pPr>
            <w:ins w:id="382" w:author="Microsoft" w:date="2015-10-10T14:49:00Z">
              <w:r>
                <w:rPr>
                  <w:rFonts w:hint="eastAsia"/>
                </w:rPr>
                <w:t>出货单</w:t>
              </w:r>
              <w:r>
                <w:t>列表</w:t>
              </w:r>
            </w:ins>
            <w:ins w:id="383" w:author="Microsoft" w:date="2015-10-10T14:51:00Z">
              <w:r>
                <w:rPr>
                  <w:rFonts w:hint="eastAsia"/>
                </w:rPr>
                <w:t>：</w:t>
              </w:r>
            </w:ins>
          </w:p>
          <w:p w:rsidR="00864D3D" w:rsidRDefault="00864D3D">
            <w:pPr>
              <w:pStyle w:val="a8"/>
              <w:numPr>
                <w:ilvl w:val="0"/>
                <w:numId w:val="69"/>
              </w:numPr>
              <w:ind w:firstLineChars="0"/>
              <w:rPr>
                <w:ins w:id="384" w:author="Microsoft" w:date="2015-10-10T14:49:00Z"/>
              </w:rPr>
              <w:pPrChange w:id="385" w:author="Microsoft" w:date="2015-10-10T14:51:00Z">
                <w:pPr>
                  <w:pStyle w:val="a8"/>
                  <w:numPr>
                    <w:numId w:val="45"/>
                  </w:numPr>
                  <w:ind w:left="420" w:firstLineChars="0" w:hanging="420"/>
                </w:pPr>
              </w:pPrChange>
            </w:pPr>
            <w:ins w:id="386" w:author="Microsoft" w:date="2015-10-10T14:49:00Z">
              <w:r>
                <w:rPr>
                  <w:rFonts w:hint="eastAsia"/>
                </w:rPr>
                <w:t>方案</w:t>
              </w:r>
              <w:r>
                <w:t>名称：</w:t>
              </w:r>
            </w:ins>
          </w:p>
          <w:p w:rsidR="00864D3D" w:rsidRDefault="009B37C1">
            <w:pPr>
              <w:pStyle w:val="a8"/>
              <w:numPr>
                <w:ilvl w:val="0"/>
                <w:numId w:val="69"/>
              </w:numPr>
              <w:ind w:firstLineChars="0"/>
              <w:rPr>
                <w:ins w:id="387" w:author="Microsoft" w:date="2015-10-10T14:49:00Z"/>
              </w:rPr>
              <w:pPrChange w:id="388" w:author="Microsoft" w:date="2015-10-10T14:51:00Z">
                <w:pPr>
                  <w:pStyle w:val="a8"/>
                  <w:numPr>
                    <w:numId w:val="45"/>
                  </w:numPr>
                  <w:ind w:left="420" w:firstLineChars="0" w:hanging="420"/>
                </w:pPr>
              </w:pPrChange>
            </w:pPr>
            <w:ins w:id="389" w:author="Microsoft" w:date="2015-10-10T15:44:00Z">
              <w:r>
                <w:rPr>
                  <w:rFonts w:hint="eastAsia"/>
                </w:rPr>
                <w:t>总</w:t>
              </w:r>
            </w:ins>
            <w:ins w:id="390" w:author="Microsoft" w:date="2015-10-10T14:49:00Z">
              <w:r w:rsidR="00864D3D">
                <w:rPr>
                  <w:rFonts w:hint="eastAsia"/>
                </w:rPr>
                <w:t>本数</w:t>
              </w:r>
              <w:r w:rsidR="00864D3D">
                <w:t>：</w:t>
              </w:r>
            </w:ins>
          </w:p>
          <w:p w:rsidR="00864D3D" w:rsidRDefault="009B37C1">
            <w:pPr>
              <w:pStyle w:val="a8"/>
              <w:numPr>
                <w:ilvl w:val="0"/>
                <w:numId w:val="69"/>
              </w:numPr>
              <w:ind w:firstLineChars="0"/>
              <w:rPr>
                <w:ins w:id="391" w:author="Microsoft" w:date="2015-10-10T14:49:00Z"/>
              </w:rPr>
              <w:pPrChange w:id="392" w:author="Microsoft" w:date="2015-10-10T14:51:00Z">
                <w:pPr>
                  <w:pStyle w:val="a8"/>
                  <w:numPr>
                    <w:numId w:val="45"/>
                  </w:numPr>
                  <w:ind w:left="420" w:firstLineChars="0" w:hanging="420"/>
                </w:pPr>
              </w:pPrChange>
            </w:pPr>
            <w:ins w:id="393" w:author="Microsoft" w:date="2015-10-10T15:44:00Z">
              <w:r>
                <w:rPr>
                  <w:rFonts w:hint="eastAsia"/>
                </w:rPr>
                <w:t>总</w:t>
              </w:r>
            </w:ins>
            <w:ins w:id="394" w:author="Microsoft" w:date="2015-10-10T14:49:00Z">
              <w:r w:rsidR="00864D3D">
                <w:rPr>
                  <w:rFonts w:hint="eastAsia"/>
                </w:rPr>
                <w:t>张数</w:t>
              </w:r>
              <w:r w:rsidR="00864D3D">
                <w:t>：</w:t>
              </w:r>
            </w:ins>
          </w:p>
          <w:p w:rsidR="00864D3D" w:rsidRPr="008A3952" w:rsidRDefault="00864D3D">
            <w:pPr>
              <w:pStyle w:val="a8"/>
              <w:numPr>
                <w:ilvl w:val="0"/>
                <w:numId w:val="69"/>
              </w:numPr>
              <w:ind w:firstLineChars="0"/>
              <w:pPrChange w:id="395" w:author="Microsoft" w:date="2015-10-10T14:51:00Z">
                <w:pPr>
                  <w:pStyle w:val="a8"/>
                  <w:numPr>
                    <w:numId w:val="45"/>
                  </w:numPr>
                  <w:ind w:left="420" w:firstLineChars="0" w:hanging="420"/>
                </w:pPr>
              </w:pPrChange>
            </w:pPr>
            <w:ins w:id="396" w:author="Microsoft" w:date="2015-10-10T14:50:00Z">
              <w:r>
                <w:rPr>
                  <w:rFonts w:hint="eastAsia"/>
                </w:rPr>
                <w:t>金额</w:t>
              </w:r>
            </w:ins>
          </w:p>
        </w:tc>
      </w:tr>
      <w:tr w:rsidR="00A732BA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A732BA" w:rsidRPr="00883F4B" w:rsidRDefault="0032342E" w:rsidP="00A732BA">
            <w:r>
              <w:rPr>
                <w:rFonts w:hint="eastAsia"/>
              </w:rPr>
              <w:t>提交</w:t>
            </w:r>
            <w:r>
              <w:t>成功！</w:t>
            </w:r>
            <w:r w:rsidR="008B5F74">
              <w:rPr>
                <w:rFonts w:hint="eastAsia"/>
              </w:rPr>
              <w:t>（</w:t>
            </w:r>
            <w:r w:rsidR="008B5F74">
              <w:rPr>
                <w:rFonts w:hint="eastAsia"/>
              </w:rPr>
              <w:t>Your delivery order has been submitted!</w:t>
            </w:r>
            <w:r w:rsidR="008B5F74">
              <w:rPr>
                <w:rFonts w:hint="eastAsia"/>
              </w:rPr>
              <w:t>）</w:t>
            </w:r>
          </w:p>
        </w:tc>
      </w:tr>
      <w:tr w:rsidR="00A732BA" w:rsidRPr="008E7057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A732BA" w:rsidDel="00CE0942" w:rsidRDefault="0030280C" w:rsidP="0001177D">
            <w:pPr>
              <w:rPr>
                <w:del w:id="397" w:author="Microsoft" w:date="2015-10-19T16:51:00Z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市场</w:t>
            </w:r>
            <w:r>
              <w:rPr>
                <w:noProof/>
                <w:szCs w:val="21"/>
              </w:rPr>
              <w:t>管理员进行</w:t>
            </w:r>
            <w:r>
              <w:rPr>
                <w:rFonts w:hint="eastAsia"/>
                <w:noProof/>
                <w:szCs w:val="21"/>
              </w:rPr>
              <w:t>选择</w:t>
            </w:r>
            <w:r>
              <w:rPr>
                <w:noProof/>
                <w:szCs w:val="21"/>
              </w:rPr>
              <w:t>订单</w:t>
            </w:r>
            <w:r>
              <w:rPr>
                <w:rFonts w:hint="eastAsia"/>
                <w:noProof/>
                <w:szCs w:val="21"/>
              </w:rPr>
              <w:t>时</w:t>
            </w:r>
            <w:r>
              <w:rPr>
                <w:noProof/>
                <w:szCs w:val="21"/>
              </w:rPr>
              <w:t>，系统根据</w:t>
            </w:r>
            <w:r>
              <w:rPr>
                <w:rFonts w:hint="eastAsia"/>
                <w:noProof/>
                <w:szCs w:val="21"/>
              </w:rPr>
              <w:t>所</w:t>
            </w:r>
            <w:r>
              <w:rPr>
                <w:noProof/>
                <w:szCs w:val="21"/>
              </w:rPr>
              <w:t>选择的订单</w:t>
            </w:r>
            <w:r>
              <w:rPr>
                <w:rFonts w:hint="eastAsia"/>
                <w:noProof/>
                <w:szCs w:val="21"/>
              </w:rPr>
              <w:t>合计</w:t>
            </w:r>
            <w:r>
              <w:rPr>
                <w:noProof/>
                <w:szCs w:val="21"/>
              </w:rPr>
              <w:t>进行审核，如果</w:t>
            </w:r>
            <w:r>
              <w:rPr>
                <w:rFonts w:hint="eastAsia"/>
                <w:noProof/>
                <w:szCs w:val="21"/>
              </w:rPr>
              <w:t>总金额超出</w:t>
            </w:r>
            <w:r>
              <w:rPr>
                <w:noProof/>
                <w:szCs w:val="21"/>
              </w:rPr>
              <w:t>该</w:t>
            </w:r>
            <w:r>
              <w:rPr>
                <w:rFonts w:hint="eastAsia"/>
                <w:noProof/>
                <w:szCs w:val="21"/>
              </w:rPr>
              <w:t>市场</w:t>
            </w:r>
            <w:r>
              <w:rPr>
                <w:noProof/>
                <w:szCs w:val="21"/>
              </w:rPr>
              <w:t>管理员的</w:t>
            </w:r>
            <w:ins w:id="398" w:author="Microsoft" w:date="2015-10-20T17:48:00Z">
              <w:r w:rsidR="00DC11B2">
                <w:rPr>
                  <w:rFonts w:hint="eastAsia"/>
                  <w:noProof/>
                  <w:szCs w:val="21"/>
                </w:rPr>
                <w:t>佘票</w:t>
              </w:r>
            </w:ins>
            <w:del w:id="399" w:author="Microsoft" w:date="2015-10-20T17:48:00Z">
              <w:r w:rsidDel="00DC11B2">
                <w:rPr>
                  <w:noProof/>
                  <w:szCs w:val="21"/>
                </w:rPr>
                <w:delText>信用</w:delText>
              </w:r>
            </w:del>
            <w:r>
              <w:rPr>
                <w:noProof/>
                <w:szCs w:val="21"/>
              </w:rPr>
              <w:t>额度，</w:t>
            </w:r>
            <w:r>
              <w:rPr>
                <w:rFonts w:hint="eastAsia"/>
                <w:noProof/>
                <w:szCs w:val="21"/>
              </w:rPr>
              <w:t>给予</w:t>
            </w:r>
            <w:r>
              <w:rPr>
                <w:noProof/>
                <w:szCs w:val="21"/>
              </w:rPr>
              <w:t>提示信息</w:t>
            </w:r>
            <w:r>
              <w:rPr>
                <w:noProof/>
                <w:szCs w:val="21"/>
              </w:rPr>
              <w:t>“</w:t>
            </w:r>
            <w:r>
              <w:rPr>
                <w:rFonts w:hint="eastAsia"/>
                <w:noProof/>
                <w:szCs w:val="21"/>
              </w:rPr>
              <w:t>订单</w:t>
            </w:r>
            <w:r>
              <w:rPr>
                <w:noProof/>
                <w:szCs w:val="21"/>
              </w:rPr>
              <w:t>金额已超出</w:t>
            </w:r>
            <w:ins w:id="400" w:author="Microsoft" w:date="2015-10-20T17:48:00Z">
              <w:r w:rsidR="00DC11B2">
                <w:rPr>
                  <w:rFonts w:hint="eastAsia"/>
                  <w:noProof/>
                  <w:szCs w:val="21"/>
                </w:rPr>
                <w:t>佘票</w:t>
              </w:r>
            </w:ins>
            <w:del w:id="401" w:author="Microsoft" w:date="2015-10-20T17:48:00Z">
              <w:r w:rsidDel="00DC11B2">
                <w:rPr>
                  <w:noProof/>
                  <w:szCs w:val="21"/>
                </w:rPr>
                <w:delText>信用</w:delText>
              </w:r>
            </w:del>
            <w:r>
              <w:rPr>
                <w:noProof/>
                <w:szCs w:val="21"/>
              </w:rPr>
              <w:t>额度，请重新选择</w:t>
            </w:r>
            <w:r>
              <w:rPr>
                <w:rFonts w:hint="eastAsia"/>
                <w:noProof/>
                <w:szCs w:val="21"/>
              </w:rPr>
              <w:t>！</w:t>
            </w:r>
            <w:r>
              <w:rPr>
                <w:noProof/>
                <w:szCs w:val="21"/>
              </w:rPr>
              <w:t>”</w:t>
            </w:r>
          </w:p>
          <w:p w:rsidR="008E7057" w:rsidRPr="00FE4DC0" w:rsidRDefault="008E7057" w:rsidP="0001177D">
            <w:pPr>
              <w:rPr>
                <w:noProof/>
                <w:szCs w:val="21"/>
              </w:rPr>
            </w:pPr>
            <w:del w:id="402" w:author="Microsoft" w:date="2015-10-19T16:51:00Z">
              <w:r w:rsidDel="00CE0942">
                <w:rPr>
                  <w:rFonts w:hint="eastAsia"/>
                  <w:noProof/>
                  <w:szCs w:val="21"/>
                </w:rPr>
                <w:delText>计算时该</w:delText>
              </w:r>
              <w:r w:rsidDel="00CE0942">
                <w:rPr>
                  <w:noProof/>
                  <w:szCs w:val="21"/>
                </w:rPr>
                <w:delText>市场管理员</w:delText>
              </w:r>
              <w:r w:rsidDel="00CE0942">
                <w:rPr>
                  <w:rFonts w:hint="eastAsia"/>
                  <w:noProof/>
                  <w:szCs w:val="21"/>
                </w:rPr>
                <w:delText>下所有出货单中</w:delText>
              </w:r>
              <w:r w:rsidDel="00CE0942">
                <w:rPr>
                  <w:noProof/>
                  <w:szCs w:val="21"/>
                </w:rPr>
                <w:delText>的</w:delText>
              </w:r>
              <w:r w:rsidDel="00CE0942">
                <w:rPr>
                  <w:rFonts w:hint="eastAsia"/>
                  <w:noProof/>
                  <w:szCs w:val="21"/>
                </w:rPr>
                <w:delText>站点</w:delText>
              </w:r>
              <w:r w:rsidDel="00CE0942">
                <w:rPr>
                  <w:noProof/>
                  <w:szCs w:val="21"/>
                </w:rPr>
                <w:delText>订单</w:delText>
              </w:r>
              <w:r w:rsidDel="00CE0942">
                <w:rPr>
                  <w:rFonts w:hint="eastAsia"/>
                  <w:noProof/>
                  <w:szCs w:val="21"/>
                </w:rPr>
                <w:delText>状态不为</w:delText>
              </w:r>
              <w:r w:rsidDel="00CE0942">
                <w:rPr>
                  <w:noProof/>
                  <w:szCs w:val="21"/>
                </w:rPr>
                <w:delText>“</w:delText>
              </w:r>
              <w:r w:rsidDel="00CE0942">
                <w:rPr>
                  <w:rFonts w:hint="eastAsia"/>
                  <w:noProof/>
                  <w:szCs w:val="21"/>
                </w:rPr>
                <w:delText>已</w:delText>
              </w:r>
              <w:r w:rsidDel="00CE0942">
                <w:rPr>
                  <w:noProof/>
                  <w:szCs w:val="21"/>
                </w:rPr>
                <w:delText>收货</w:delText>
              </w:r>
              <w:r w:rsidDel="00CE0942">
                <w:rPr>
                  <w:noProof/>
                  <w:szCs w:val="21"/>
                </w:rPr>
                <w:delText>‘</w:delText>
              </w:r>
              <w:r w:rsidDel="00CE0942">
                <w:rPr>
                  <w:rFonts w:hint="eastAsia"/>
                  <w:noProof/>
                  <w:szCs w:val="21"/>
                </w:rPr>
                <w:delText>的</w:delText>
              </w:r>
              <w:r w:rsidDel="00CE0942">
                <w:rPr>
                  <w:noProof/>
                  <w:szCs w:val="21"/>
                </w:rPr>
                <w:delText>全部累加计算</w:delText>
              </w:r>
              <w:r w:rsidDel="00CE0942">
                <w:rPr>
                  <w:rFonts w:hint="eastAsia"/>
                  <w:noProof/>
                  <w:szCs w:val="21"/>
                </w:rPr>
                <w:delText>与</w:delText>
              </w:r>
              <w:r w:rsidDel="00CE0942">
                <w:rPr>
                  <w:noProof/>
                  <w:szCs w:val="21"/>
                </w:rPr>
                <w:delText>信用额度比较；</w:delText>
              </w:r>
            </w:del>
          </w:p>
        </w:tc>
      </w:tr>
      <w:tr w:rsidR="00A732BA" w:rsidRPr="00883F4B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A732BA" w:rsidRPr="00883F4B" w:rsidRDefault="00A732BA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A732BA" w:rsidRPr="00883F4B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A732BA" w:rsidRPr="00883F4B" w:rsidRDefault="00A732BA" w:rsidP="0001177D">
            <w:r>
              <w:rPr>
                <w:rFonts w:hint="eastAsia"/>
              </w:rPr>
              <w:t>无</w:t>
            </w:r>
          </w:p>
        </w:tc>
      </w:tr>
    </w:tbl>
    <w:p w:rsidR="00A732BA" w:rsidRPr="00A732BA" w:rsidRDefault="00A732BA" w:rsidP="00A732BA">
      <w:pPr>
        <w:pStyle w:val="a0"/>
      </w:pPr>
    </w:p>
    <w:p w:rsidR="00CD5DAF" w:rsidRDefault="00CD5DAF" w:rsidP="003C64BA">
      <w:pPr>
        <w:pStyle w:val="3"/>
      </w:pPr>
      <w:bookmarkStart w:id="403" w:name="_Toc430873013"/>
      <w:r>
        <w:rPr>
          <w:rFonts w:hint="eastAsia"/>
        </w:rPr>
        <w:t>修改</w:t>
      </w:r>
      <w:r>
        <w:t>出货单</w:t>
      </w:r>
      <w:r w:rsidR="00BB1E62">
        <w:rPr>
          <w:rFonts w:hint="eastAsia"/>
        </w:rPr>
        <w:t>（</w:t>
      </w:r>
      <w:r w:rsidR="00A40746">
        <w:rPr>
          <w:rFonts w:hint="eastAsia"/>
        </w:rPr>
        <w:t>Edit Delivery Order</w:t>
      </w:r>
      <w:r w:rsidR="00BB1E62">
        <w:t>）</w:t>
      </w:r>
      <w:bookmarkEnd w:id="403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  <w:r>
              <w:rPr>
                <w:iCs/>
              </w:rPr>
              <w:t>Jk029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CD5DAF" w:rsidRPr="00883F4B" w:rsidRDefault="00BB1E62" w:rsidP="00CD5DAF">
            <w:pPr>
              <w:rPr>
                <w:iCs/>
              </w:rPr>
            </w:pPr>
            <w:r>
              <w:rPr>
                <w:rFonts w:hint="eastAsia"/>
                <w:iCs/>
              </w:rPr>
              <w:t>出货单</w:t>
            </w:r>
            <w:r>
              <w:rPr>
                <w:iCs/>
              </w:rPr>
              <w:t>修改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</w:p>
        </w:tc>
      </w:tr>
      <w:tr w:rsidR="00CD5DAF" w:rsidRPr="00883F4B" w:rsidTr="00CD5DAF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BB1E62" w:rsidP="00CD5DAF">
            <w:r>
              <w:rPr>
                <w:rFonts w:hint="eastAsia"/>
              </w:rPr>
              <w:t>当市场</w:t>
            </w:r>
            <w:r>
              <w:t>管理员提交的出货单还未进行出库操作</w:t>
            </w:r>
            <w:r>
              <w:rPr>
                <w:rFonts w:hint="eastAsia"/>
              </w:rPr>
              <w:t>时</w:t>
            </w:r>
            <w:r>
              <w:t>可进行修改；</w:t>
            </w:r>
          </w:p>
        </w:tc>
      </w:tr>
      <w:tr w:rsidR="00CD5DAF" w:rsidRPr="00883F4B" w:rsidTr="00CD5DA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CD5DAF" w:rsidRDefault="00CD5DAF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出货申请单</w:t>
            </w:r>
            <w:r>
              <w:t>编号</w:t>
            </w:r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Delivery Order</w:t>
            </w:r>
            <w:r w:rsidRPr="00A20341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CH</w:t>
            </w:r>
            <w:r>
              <w:rPr>
                <w:rFonts w:hint="eastAsia"/>
              </w:rPr>
              <w:t>年月日</w:t>
            </w:r>
            <w:r>
              <w:t>+</w:t>
            </w:r>
            <w:r>
              <w:rPr>
                <w:rFonts w:hint="eastAsia"/>
              </w:rPr>
              <w:t>三位顺序</w:t>
            </w:r>
            <w:r>
              <w:t>数字</w:t>
            </w: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CH20150826001</w:t>
            </w:r>
          </w:p>
          <w:p w:rsidR="00CD5DAF" w:rsidRDefault="00CD5DAF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申请日期</w:t>
            </w:r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Date</w:t>
            </w:r>
            <w:r w:rsidRPr="00A20341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：当前日期</w:t>
            </w:r>
          </w:p>
          <w:p w:rsidR="00CD5DAF" w:rsidRDefault="00CD5DAF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选择订</w:t>
            </w:r>
            <w:r w:rsidRPr="008A3952">
              <w:rPr>
                <w:rFonts w:hint="eastAsia"/>
              </w:rPr>
              <w:t>单</w:t>
            </w:r>
            <w:r>
              <w:rPr>
                <w:rFonts w:hint="eastAsia"/>
              </w:rPr>
              <w:t>：</w:t>
            </w:r>
            <w:r>
              <w:t>点击【</w:t>
            </w:r>
            <w:r>
              <w:rPr>
                <w:rFonts w:hint="eastAsia"/>
              </w:rPr>
              <w:t>选择</w:t>
            </w:r>
            <w:r w:rsidRPr="00D423B3">
              <w:rPr>
                <w:rFonts w:hint="eastAsia"/>
              </w:rPr>
              <w:t>订</w:t>
            </w:r>
            <w:r>
              <w:t>单】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Select Purchase Order</w:t>
            </w:r>
            <w:r>
              <w:rPr>
                <w:rFonts w:hint="eastAsia"/>
              </w:rPr>
              <w:t>）按钮</w:t>
            </w:r>
            <w:r>
              <w:t>，弹出</w:t>
            </w:r>
            <w:r w:rsidRPr="00D423B3">
              <w:rPr>
                <w:rFonts w:hint="eastAsia"/>
              </w:rPr>
              <w:t>订</w:t>
            </w:r>
            <w:r>
              <w:t>单</w:t>
            </w:r>
            <w:r>
              <w:rPr>
                <w:rFonts w:hint="eastAsia"/>
              </w:rPr>
              <w:t>列表</w:t>
            </w:r>
            <w:r>
              <w:t>：</w:t>
            </w:r>
          </w:p>
          <w:p w:rsidR="00CD5DAF" w:rsidRDefault="00CD5DAF" w:rsidP="00CD5DAF">
            <w:pPr>
              <w:pStyle w:val="a8"/>
              <w:ind w:left="420" w:firstLineChars="0" w:firstLine="0"/>
            </w:pPr>
            <w:r w:rsidRPr="00D423B3">
              <w:rPr>
                <w:rFonts w:hint="eastAsia"/>
              </w:rPr>
              <w:t>订</w:t>
            </w:r>
            <w:r>
              <w:rPr>
                <w:rFonts w:hint="eastAsia"/>
              </w:rPr>
              <w:t>单</w:t>
            </w:r>
            <w:r>
              <w:t>编号</w:t>
            </w:r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Purchase Order</w:t>
            </w:r>
            <w:r w:rsidRPr="00A20341">
              <w:rPr>
                <w:rFonts w:hint="eastAsia"/>
                <w:iCs/>
              </w:rPr>
              <w:t>）</w:t>
            </w:r>
            <w:r>
              <w:t>：</w:t>
            </w:r>
          </w:p>
          <w:p w:rsidR="00CD5DAF" w:rsidRDefault="00CD5DAF" w:rsidP="00CD5DAF">
            <w:pPr>
              <w:pStyle w:val="a8"/>
              <w:ind w:left="420" w:firstLineChars="0" w:firstLine="0"/>
            </w:pPr>
            <w:r w:rsidRPr="00D423B3">
              <w:rPr>
                <w:rFonts w:hint="eastAsia"/>
              </w:rPr>
              <w:t>订</w:t>
            </w:r>
            <w:r>
              <w:rPr>
                <w:rFonts w:hint="eastAsia"/>
              </w:rPr>
              <w:t>单日期</w:t>
            </w:r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Date of Order</w:t>
            </w:r>
            <w:r w:rsidRPr="00A20341">
              <w:rPr>
                <w:rFonts w:hint="eastAsia"/>
                <w:iCs/>
              </w:rPr>
              <w:t>）</w:t>
            </w:r>
            <w:r>
              <w:t>：</w:t>
            </w:r>
          </w:p>
          <w:p w:rsidR="00CD5DAF" w:rsidRDefault="00CD5DAF" w:rsidP="00CD5DAF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方案名称</w:t>
            </w:r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A20341">
              <w:rPr>
                <w:rFonts w:hint="eastAsia"/>
                <w:iCs/>
              </w:rPr>
              <w:t>）</w:t>
            </w:r>
            <w:r>
              <w:t>：</w:t>
            </w:r>
          </w:p>
          <w:p w:rsidR="00CD5DAF" w:rsidRDefault="00CD5DAF" w:rsidP="00CD5DAF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数量</w:t>
            </w:r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</w:t>
            </w:r>
            <w:r w:rsidRPr="00A20341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ins w:id="404" w:author="Microsoft" w:date="2015-09-17T11:33:00Z">
              <w:r w:rsidR="009440FE">
                <w:rPr>
                  <w:rFonts w:hint="eastAsia"/>
                </w:rPr>
                <w:t>张</w:t>
              </w:r>
            </w:ins>
            <w:del w:id="405" w:author="Microsoft" w:date="2015-09-17T11:33:00Z">
              <w:r w:rsidR="00536D6B" w:rsidDel="009440FE">
                <w:rPr>
                  <w:rFonts w:hint="eastAsia"/>
                </w:rPr>
                <w:delText>本</w:delText>
              </w:r>
            </w:del>
          </w:p>
          <w:p w:rsidR="00CD5DAF" w:rsidRDefault="00CD5DAF" w:rsidP="00CD5DAF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金额</w:t>
            </w:r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Value</w:t>
            </w:r>
            <w:r w:rsidRPr="00A20341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CD5DAF" w:rsidRDefault="00CD5DAF" w:rsidP="00CD5DAF">
            <w:pPr>
              <w:rPr>
                <w:iCs/>
              </w:rPr>
            </w:pPr>
            <w:r>
              <w:rPr>
                <w:rFonts w:hint="eastAsia"/>
                <w:iCs/>
              </w:rPr>
              <w:t>合计列表</w:t>
            </w:r>
            <w:r>
              <w:rPr>
                <w:iCs/>
              </w:rPr>
              <w:t>：</w:t>
            </w:r>
          </w:p>
          <w:p w:rsidR="00CD5DAF" w:rsidRDefault="00CD5DAF" w:rsidP="003967F2">
            <w:pPr>
              <w:pStyle w:val="a8"/>
              <w:numPr>
                <w:ilvl w:val="0"/>
                <w:numId w:val="45"/>
              </w:numPr>
              <w:ind w:firstLineChars="0"/>
              <w:rPr>
                <w:ins w:id="406" w:author="Microsoft" w:date="2015-10-10T15:41:00Z"/>
                <w:iCs/>
              </w:rPr>
            </w:pPr>
            <w:r w:rsidRPr="009F4629">
              <w:rPr>
                <w:rFonts w:hint="eastAsia"/>
                <w:iCs/>
              </w:rPr>
              <w:t>方案</w:t>
            </w:r>
            <w:r w:rsidRPr="009F4629">
              <w:rPr>
                <w:iCs/>
              </w:rPr>
              <w:t>名称</w:t>
            </w:r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A20341">
              <w:rPr>
                <w:rFonts w:hint="eastAsia"/>
                <w:iCs/>
              </w:rPr>
              <w:t>）</w:t>
            </w:r>
            <w:r w:rsidRPr="009F4629">
              <w:rPr>
                <w:iCs/>
              </w:rPr>
              <w:t>：</w:t>
            </w:r>
          </w:p>
          <w:p w:rsidR="0057668B" w:rsidRPr="009F4629" w:rsidRDefault="0057668B" w:rsidP="003967F2">
            <w:pPr>
              <w:pStyle w:val="a8"/>
              <w:numPr>
                <w:ilvl w:val="0"/>
                <w:numId w:val="45"/>
              </w:numPr>
              <w:ind w:firstLineChars="0"/>
              <w:rPr>
                <w:iCs/>
              </w:rPr>
            </w:pPr>
            <w:ins w:id="407" w:author="Microsoft" w:date="2015-10-10T15:41:00Z">
              <w:r>
                <w:rPr>
                  <w:iCs/>
                </w:rPr>
                <w:t>本数：</w:t>
              </w:r>
              <w:r>
                <w:rPr>
                  <w:iCs/>
                </w:rPr>
                <w:t>packs</w:t>
              </w:r>
            </w:ins>
          </w:p>
          <w:p w:rsidR="00536D6B" w:rsidRPr="00536D6B" w:rsidRDefault="00CD5DAF" w:rsidP="003967F2">
            <w:pPr>
              <w:pStyle w:val="a8"/>
              <w:numPr>
                <w:ilvl w:val="0"/>
                <w:numId w:val="45"/>
              </w:numPr>
              <w:ind w:firstLineChars="0"/>
            </w:pPr>
            <w:del w:id="408" w:author="Microsoft" w:date="2015-10-10T15:43:00Z">
              <w:r w:rsidRPr="009F4629" w:rsidDel="0057668B">
                <w:rPr>
                  <w:rFonts w:hint="eastAsia"/>
                  <w:iCs/>
                </w:rPr>
                <w:delText>总</w:delText>
              </w:r>
            </w:del>
            <w:ins w:id="409" w:author="Microsoft" w:date="2015-09-17T11:42:00Z">
              <w:r w:rsidR="009440FE">
                <w:rPr>
                  <w:rFonts w:hint="eastAsia"/>
                  <w:iCs/>
                </w:rPr>
                <w:t>张数</w:t>
              </w:r>
            </w:ins>
            <w:del w:id="410" w:author="Microsoft" w:date="2015-09-17T11:42:00Z">
              <w:r w:rsidRPr="009F4629" w:rsidDel="009440FE">
                <w:rPr>
                  <w:rFonts w:hint="eastAsia"/>
                  <w:iCs/>
                </w:rPr>
                <w:delText>数量</w:delText>
              </w:r>
            </w:del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Quantity</w:t>
            </w:r>
            <w:r w:rsidRPr="00A20341">
              <w:rPr>
                <w:rFonts w:hint="eastAsia"/>
                <w:iCs/>
              </w:rPr>
              <w:t>）</w:t>
            </w:r>
            <w:r w:rsidRPr="009F4629">
              <w:rPr>
                <w:iCs/>
              </w:rPr>
              <w:t>：</w:t>
            </w:r>
            <w:ins w:id="411" w:author="Microsoft" w:date="2015-09-17T11:33:00Z">
              <w:r w:rsidR="009440FE">
                <w:rPr>
                  <w:rFonts w:hint="eastAsia"/>
                  <w:iCs/>
                </w:rPr>
                <w:t>张</w:t>
              </w:r>
            </w:ins>
            <w:del w:id="412" w:author="Microsoft" w:date="2015-09-17T11:33:00Z">
              <w:r w:rsidR="00536D6B" w:rsidDel="009440FE">
                <w:rPr>
                  <w:rFonts w:hint="eastAsia"/>
                  <w:iCs/>
                </w:rPr>
                <w:delText>本</w:delText>
              </w:r>
            </w:del>
            <w:r w:rsidR="00536D6B">
              <w:rPr>
                <w:iCs/>
              </w:rPr>
              <w:t>（</w:t>
            </w:r>
            <w:ins w:id="413" w:author="Microsoft" w:date="2015-09-17T11:34:00Z">
              <w:r w:rsidR="009440FE">
                <w:rPr>
                  <w:iCs/>
                </w:rPr>
                <w:t>ticket</w:t>
              </w:r>
            </w:ins>
            <w:del w:id="414" w:author="Microsoft" w:date="2015-09-17T11:33:00Z">
              <w:r w:rsidR="00536D6B" w:rsidDel="009440FE">
                <w:rPr>
                  <w:rFonts w:hint="eastAsia"/>
                  <w:iCs/>
                </w:rPr>
                <w:delText>pack</w:delText>
              </w:r>
            </w:del>
            <w:r w:rsidR="00536D6B">
              <w:rPr>
                <w:rFonts w:hint="eastAsia"/>
                <w:iCs/>
              </w:rPr>
              <w:t>s</w:t>
            </w:r>
            <w:r w:rsidR="00536D6B">
              <w:rPr>
                <w:iCs/>
              </w:rPr>
              <w:t>）</w:t>
            </w:r>
            <w:ins w:id="415" w:author="Microsoft" w:date="2015-10-10T15:41:00Z">
              <w:r w:rsidR="0057668B">
                <w:rPr>
                  <w:rFonts w:hint="eastAsia"/>
                  <w:iCs/>
                </w:rPr>
                <w:t>根据</w:t>
              </w:r>
              <w:r w:rsidR="0057668B">
                <w:rPr>
                  <w:iCs/>
                </w:rPr>
                <w:t>输入的本</w:t>
              </w:r>
              <w:r w:rsidR="0057668B">
                <w:rPr>
                  <w:rFonts w:hint="eastAsia"/>
                  <w:iCs/>
                </w:rPr>
                <w:t>数</w:t>
              </w:r>
              <w:r w:rsidR="0057668B">
                <w:rPr>
                  <w:iCs/>
                </w:rPr>
                <w:t>计算张数；</w:t>
              </w:r>
            </w:ins>
          </w:p>
          <w:p w:rsidR="00CD5DAF" w:rsidRPr="009B37C1" w:rsidRDefault="00CD5DAF" w:rsidP="003967F2">
            <w:pPr>
              <w:pStyle w:val="a8"/>
              <w:numPr>
                <w:ilvl w:val="0"/>
                <w:numId w:val="45"/>
              </w:numPr>
              <w:ind w:firstLineChars="0"/>
              <w:rPr>
                <w:ins w:id="416" w:author="Microsoft" w:date="2015-10-10T15:44:00Z"/>
                <w:rPrChange w:id="417" w:author="Microsoft" w:date="2015-10-10T15:44:00Z">
                  <w:rPr>
                    <w:ins w:id="418" w:author="Microsoft" w:date="2015-10-10T15:44:00Z"/>
                    <w:iCs/>
                  </w:rPr>
                </w:rPrChange>
              </w:rPr>
            </w:pPr>
            <w:del w:id="419" w:author="Microsoft" w:date="2015-10-10T15:43:00Z">
              <w:r w:rsidRPr="008A3952" w:rsidDel="0057668B">
                <w:rPr>
                  <w:rFonts w:hint="eastAsia"/>
                  <w:iCs/>
                </w:rPr>
                <w:delText>总</w:delText>
              </w:r>
            </w:del>
            <w:r w:rsidRPr="008A3952">
              <w:rPr>
                <w:iCs/>
              </w:rPr>
              <w:t>金额</w:t>
            </w:r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A20341">
              <w:rPr>
                <w:rFonts w:hint="eastAsia"/>
                <w:iCs/>
              </w:rPr>
              <w:t>）</w:t>
            </w:r>
            <w:r w:rsidRPr="008A3952">
              <w:rPr>
                <w:iCs/>
              </w:rPr>
              <w:t>：瑞</w:t>
            </w:r>
            <w:r w:rsidRPr="008A3952">
              <w:rPr>
                <w:rFonts w:hint="eastAsia"/>
                <w:iCs/>
              </w:rPr>
              <w:t>尔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>
              <w:rPr>
                <w:rFonts w:hint="eastAsia"/>
                <w:iCs/>
              </w:rPr>
              <w:t>）</w:t>
            </w:r>
          </w:p>
          <w:p w:rsidR="009B37C1" w:rsidRDefault="009B37C1" w:rsidP="009B37C1">
            <w:pPr>
              <w:rPr>
                <w:ins w:id="420" w:author="Microsoft" w:date="2015-10-10T15:44:00Z"/>
              </w:rPr>
            </w:pPr>
            <w:ins w:id="421" w:author="Microsoft" w:date="2015-10-10T15:44:00Z">
              <w:r>
                <w:rPr>
                  <w:rFonts w:hint="eastAsia"/>
                </w:rPr>
                <w:t>出货单</w:t>
              </w:r>
              <w:r>
                <w:t>列表</w:t>
              </w:r>
              <w:r>
                <w:rPr>
                  <w:rFonts w:hint="eastAsia"/>
                </w:rPr>
                <w:t>：</w:t>
              </w:r>
            </w:ins>
          </w:p>
          <w:p w:rsidR="009B37C1" w:rsidRDefault="009B37C1" w:rsidP="009B37C1">
            <w:pPr>
              <w:pStyle w:val="a8"/>
              <w:numPr>
                <w:ilvl w:val="0"/>
                <w:numId w:val="69"/>
              </w:numPr>
              <w:ind w:firstLineChars="0"/>
              <w:rPr>
                <w:ins w:id="422" w:author="Microsoft" w:date="2015-10-10T15:44:00Z"/>
              </w:rPr>
            </w:pPr>
            <w:ins w:id="423" w:author="Microsoft" w:date="2015-10-10T15:44:00Z">
              <w:r>
                <w:rPr>
                  <w:rFonts w:hint="eastAsia"/>
                </w:rPr>
                <w:t>方案</w:t>
              </w:r>
              <w:r>
                <w:t>名称：</w:t>
              </w:r>
            </w:ins>
          </w:p>
          <w:p w:rsidR="009B37C1" w:rsidRDefault="009B37C1" w:rsidP="009B37C1">
            <w:pPr>
              <w:pStyle w:val="a8"/>
              <w:numPr>
                <w:ilvl w:val="0"/>
                <w:numId w:val="69"/>
              </w:numPr>
              <w:ind w:firstLineChars="0"/>
              <w:rPr>
                <w:ins w:id="424" w:author="Microsoft" w:date="2015-10-10T15:44:00Z"/>
              </w:rPr>
            </w:pPr>
            <w:ins w:id="425" w:author="Microsoft" w:date="2015-10-10T15:44:00Z">
              <w:r>
                <w:rPr>
                  <w:rFonts w:hint="eastAsia"/>
                </w:rPr>
                <w:t>总本数</w:t>
              </w:r>
              <w:r>
                <w:t>：</w:t>
              </w:r>
            </w:ins>
          </w:p>
          <w:p w:rsidR="009B37C1" w:rsidRDefault="009B37C1" w:rsidP="009B37C1">
            <w:pPr>
              <w:pStyle w:val="a8"/>
              <w:numPr>
                <w:ilvl w:val="0"/>
                <w:numId w:val="69"/>
              </w:numPr>
              <w:ind w:firstLineChars="0"/>
              <w:rPr>
                <w:ins w:id="426" w:author="Microsoft" w:date="2015-10-10T15:44:00Z"/>
              </w:rPr>
            </w:pPr>
            <w:ins w:id="427" w:author="Microsoft" w:date="2015-10-10T15:44:00Z">
              <w:r>
                <w:rPr>
                  <w:rFonts w:hint="eastAsia"/>
                </w:rPr>
                <w:t>总张数</w:t>
              </w:r>
              <w:r>
                <w:t>：</w:t>
              </w:r>
            </w:ins>
          </w:p>
          <w:p w:rsidR="009B37C1" w:rsidRPr="008A3952" w:rsidRDefault="009B37C1">
            <w:pPr>
              <w:pStyle w:val="a8"/>
              <w:numPr>
                <w:ilvl w:val="0"/>
                <w:numId w:val="69"/>
              </w:numPr>
              <w:ind w:firstLineChars="0"/>
              <w:pPrChange w:id="428" w:author="Microsoft" w:date="2015-10-10T15:44:00Z">
                <w:pPr>
                  <w:pStyle w:val="a8"/>
                  <w:numPr>
                    <w:numId w:val="45"/>
                  </w:numPr>
                  <w:ind w:left="420" w:firstLineChars="0" w:hanging="420"/>
                </w:pPr>
              </w:pPrChange>
            </w:pPr>
            <w:ins w:id="429" w:author="Microsoft" w:date="2015-10-10T15:44:00Z">
              <w:r>
                <w:rPr>
                  <w:rFonts w:hint="eastAsia"/>
                </w:rPr>
                <w:t>金额</w:t>
              </w:r>
            </w:ins>
          </w:p>
        </w:tc>
      </w:tr>
      <w:tr w:rsidR="00CD5DAF" w:rsidRPr="00883F4B" w:rsidTr="00CD5DA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CD5DAF" w:rsidP="00CD5DAF">
            <w:r>
              <w:rPr>
                <w:rFonts w:hint="eastAsia"/>
              </w:rPr>
              <w:t>提交</w:t>
            </w:r>
            <w:r>
              <w:t>成功！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Your delivery order has been submitted!</w:t>
            </w:r>
            <w:r>
              <w:rPr>
                <w:rFonts w:hint="eastAsia"/>
              </w:rPr>
              <w:t>）</w:t>
            </w: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FE4DC0" w:rsidRDefault="00CD5DAF" w:rsidP="00CD5DAF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5405D7" w:rsidP="00CD5DAF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出货单</w:t>
            </w:r>
            <w:r>
              <w:rPr>
                <w:bCs/>
                <w:iCs/>
              </w:rPr>
              <w:t>状态为</w:t>
            </w:r>
            <w:r w:rsidR="00C45DF8">
              <w:rPr>
                <w:rFonts w:hint="eastAsia"/>
                <w:bCs/>
                <w:iCs/>
              </w:rPr>
              <w:t>“已发货</w:t>
            </w:r>
            <w:r w:rsidR="00C45DF8">
              <w:rPr>
                <w:bCs/>
                <w:iCs/>
              </w:rPr>
              <w:t>”</w:t>
            </w:r>
            <w:r w:rsidR="00C45DF8">
              <w:rPr>
                <w:rFonts w:hint="eastAsia"/>
                <w:bCs/>
                <w:iCs/>
              </w:rPr>
              <w:t>时</w:t>
            </w:r>
            <w:r w:rsidR="00C45DF8">
              <w:rPr>
                <w:bCs/>
                <w:iCs/>
              </w:rPr>
              <w:t>不可进行修改；</w:t>
            </w: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CD5DAF" w:rsidP="00CD5DAF">
            <w:r>
              <w:rPr>
                <w:rFonts w:hint="eastAsia"/>
              </w:rPr>
              <w:t>无</w:t>
            </w:r>
          </w:p>
        </w:tc>
      </w:tr>
    </w:tbl>
    <w:p w:rsidR="00CD5DAF" w:rsidRPr="00CD5DAF" w:rsidRDefault="00CD5DAF" w:rsidP="00CD5DAF">
      <w:pPr>
        <w:pStyle w:val="a0"/>
      </w:pPr>
    </w:p>
    <w:p w:rsidR="0032342E" w:rsidRDefault="0032342E" w:rsidP="003C64BA">
      <w:pPr>
        <w:pStyle w:val="3"/>
      </w:pPr>
      <w:bookmarkStart w:id="430" w:name="_Toc430873014"/>
      <w:r>
        <w:rPr>
          <w:rFonts w:hint="eastAsia"/>
        </w:rPr>
        <w:t>出货单</w:t>
      </w:r>
      <w:r>
        <w:t>详情</w:t>
      </w:r>
      <w:r w:rsidR="00323126" w:rsidRPr="00323126">
        <w:rPr>
          <w:rFonts w:hint="eastAsia"/>
        </w:rPr>
        <w:t>（</w:t>
      </w:r>
      <w:r w:rsidR="00C655FA">
        <w:rPr>
          <w:rFonts w:hint="eastAsia"/>
        </w:rPr>
        <w:t>Delivery Order Details</w:t>
      </w:r>
      <w:r w:rsidR="00323126" w:rsidRPr="00323126">
        <w:rPr>
          <w:rFonts w:hint="eastAsia"/>
        </w:rPr>
        <w:t>）</w:t>
      </w:r>
      <w:bookmarkEnd w:id="430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2342E" w:rsidRPr="00883F4B" w:rsidTr="0001177D">
        <w:tc>
          <w:tcPr>
            <w:tcW w:w="1384" w:type="dxa"/>
            <w:shd w:val="clear" w:color="auto" w:fill="D9D9D9"/>
            <w:vAlign w:val="center"/>
          </w:tcPr>
          <w:p w:rsidR="0032342E" w:rsidRPr="00883F4B" w:rsidRDefault="0032342E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32342E" w:rsidRPr="00883F4B" w:rsidRDefault="008E5A19" w:rsidP="0001177D">
            <w:pPr>
              <w:rPr>
                <w:iCs/>
              </w:rPr>
            </w:pPr>
            <w:r>
              <w:rPr>
                <w:iCs/>
              </w:rPr>
              <w:t>Jk030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2342E" w:rsidRPr="00883F4B" w:rsidRDefault="0032342E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32342E" w:rsidRPr="00883F4B" w:rsidRDefault="0032342E" w:rsidP="0001177D">
            <w:pPr>
              <w:rPr>
                <w:iCs/>
              </w:rPr>
            </w:pPr>
          </w:p>
        </w:tc>
      </w:tr>
      <w:tr w:rsidR="0032342E" w:rsidRPr="00883F4B" w:rsidTr="0001177D">
        <w:tc>
          <w:tcPr>
            <w:tcW w:w="1384" w:type="dxa"/>
            <w:shd w:val="clear" w:color="auto" w:fill="D9D9D9"/>
            <w:vAlign w:val="center"/>
          </w:tcPr>
          <w:p w:rsidR="0032342E" w:rsidRPr="00883F4B" w:rsidRDefault="0032342E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32342E" w:rsidRPr="00883F4B" w:rsidRDefault="0032342E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出货单</w:t>
            </w:r>
            <w:r>
              <w:rPr>
                <w:iCs/>
              </w:rPr>
              <w:t>详细</w:t>
            </w:r>
            <w:r>
              <w:rPr>
                <w:rFonts w:hint="eastAsia"/>
                <w:iCs/>
              </w:rPr>
              <w:t>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2342E" w:rsidRPr="00883F4B" w:rsidRDefault="0032342E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32342E" w:rsidRPr="00883F4B" w:rsidRDefault="0032342E" w:rsidP="0001177D">
            <w:pPr>
              <w:rPr>
                <w:iCs/>
              </w:rPr>
            </w:pPr>
          </w:p>
        </w:tc>
      </w:tr>
      <w:tr w:rsidR="0032342E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32342E" w:rsidRPr="00883F4B" w:rsidRDefault="0032342E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32342E" w:rsidRPr="00883F4B" w:rsidRDefault="0032342E" w:rsidP="0001177D">
            <w:r>
              <w:rPr>
                <w:rFonts w:hint="eastAsia"/>
              </w:rPr>
              <w:t>出货单</w:t>
            </w:r>
            <w:r>
              <w:t>详情中</w:t>
            </w:r>
            <w:r>
              <w:rPr>
                <w:rFonts w:hint="eastAsia"/>
              </w:rPr>
              <w:t>可以</w:t>
            </w:r>
            <w:r>
              <w:t>查看到</w:t>
            </w:r>
            <w:r>
              <w:rPr>
                <w:rFonts w:hint="eastAsia"/>
              </w:rPr>
              <w:t>出货单</w:t>
            </w:r>
            <w:r>
              <w:t>中的每个订单内容</w:t>
            </w:r>
          </w:p>
        </w:tc>
      </w:tr>
      <w:tr w:rsidR="0032342E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2342E" w:rsidRPr="00883F4B" w:rsidRDefault="0032342E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32342E" w:rsidRPr="00F97D96" w:rsidRDefault="0032342E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32342E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2342E" w:rsidRPr="00883F4B" w:rsidRDefault="0032342E" w:rsidP="0001177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2E37B0" w:rsidRDefault="002E37B0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出货申请单</w:t>
            </w:r>
            <w:r>
              <w:t>编号</w:t>
            </w:r>
            <w:r w:rsidR="00A20341" w:rsidRPr="00A20341">
              <w:rPr>
                <w:rFonts w:hint="eastAsia"/>
                <w:iCs/>
              </w:rPr>
              <w:t>（</w:t>
            </w:r>
            <w:r w:rsidR="00043AF4">
              <w:rPr>
                <w:rFonts w:hint="eastAsia"/>
                <w:iCs/>
              </w:rPr>
              <w:t>Delivery Order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CH</w:t>
            </w:r>
            <w:r>
              <w:rPr>
                <w:rFonts w:hint="eastAsia"/>
              </w:rPr>
              <w:t>年月日</w:t>
            </w:r>
            <w:r>
              <w:t>+</w:t>
            </w:r>
            <w:r>
              <w:rPr>
                <w:rFonts w:hint="eastAsia"/>
              </w:rPr>
              <w:t>三位顺序</w:t>
            </w:r>
            <w:r>
              <w:t>数字</w:t>
            </w: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CH20150826001</w:t>
            </w:r>
          </w:p>
          <w:p w:rsidR="008A3952" w:rsidRDefault="008A3952" w:rsidP="008A3952">
            <w:pPr>
              <w:rPr>
                <w:iCs/>
              </w:rPr>
            </w:pPr>
            <w:r>
              <w:rPr>
                <w:rFonts w:hint="eastAsia"/>
                <w:iCs/>
              </w:rPr>
              <w:t>合计列表</w:t>
            </w:r>
            <w:r>
              <w:rPr>
                <w:iCs/>
              </w:rPr>
              <w:t>：</w:t>
            </w:r>
          </w:p>
          <w:p w:rsidR="008A3952" w:rsidRPr="009F4629" w:rsidRDefault="008A3952" w:rsidP="003967F2">
            <w:pPr>
              <w:pStyle w:val="a8"/>
              <w:numPr>
                <w:ilvl w:val="0"/>
                <w:numId w:val="45"/>
              </w:numPr>
              <w:ind w:firstLineChars="0"/>
              <w:rPr>
                <w:iCs/>
              </w:rPr>
            </w:pPr>
            <w:r w:rsidRPr="009F4629">
              <w:rPr>
                <w:rFonts w:hint="eastAsia"/>
                <w:iCs/>
              </w:rPr>
              <w:t>方案</w:t>
            </w:r>
            <w:r w:rsidRPr="009F4629">
              <w:rPr>
                <w:iCs/>
              </w:rPr>
              <w:t>名称</w:t>
            </w:r>
            <w:r w:rsidR="00A20341" w:rsidRPr="00A20341">
              <w:rPr>
                <w:rFonts w:hint="eastAsia"/>
                <w:iCs/>
              </w:rPr>
              <w:t>（</w:t>
            </w:r>
            <w:r w:rsidR="00CD0FF9">
              <w:rPr>
                <w:rFonts w:hint="eastAsia"/>
                <w:iCs/>
              </w:rPr>
              <w:t>Plan</w:t>
            </w:r>
            <w:r w:rsidR="00A20341" w:rsidRPr="00A20341">
              <w:rPr>
                <w:rFonts w:hint="eastAsia"/>
                <w:iCs/>
              </w:rPr>
              <w:t>）</w:t>
            </w:r>
            <w:r w:rsidRPr="009F4629">
              <w:rPr>
                <w:iCs/>
              </w:rPr>
              <w:t>：</w:t>
            </w:r>
          </w:p>
          <w:p w:rsidR="008A3952" w:rsidRPr="009F4629" w:rsidRDefault="008A3952" w:rsidP="003967F2">
            <w:pPr>
              <w:pStyle w:val="a8"/>
              <w:numPr>
                <w:ilvl w:val="0"/>
                <w:numId w:val="45"/>
              </w:numPr>
              <w:ind w:firstLineChars="0"/>
              <w:rPr>
                <w:iCs/>
              </w:rPr>
            </w:pPr>
            <w:r w:rsidRPr="009F4629">
              <w:rPr>
                <w:rFonts w:hint="eastAsia"/>
                <w:iCs/>
              </w:rPr>
              <w:t>总</w:t>
            </w:r>
            <w:ins w:id="431" w:author="Microsoft" w:date="2015-09-17T11:42:00Z">
              <w:r w:rsidR="009440FE">
                <w:rPr>
                  <w:rFonts w:hint="eastAsia"/>
                  <w:iCs/>
                </w:rPr>
                <w:t>张数</w:t>
              </w:r>
            </w:ins>
            <w:del w:id="432" w:author="Microsoft" w:date="2015-09-17T11:42:00Z">
              <w:r w:rsidRPr="009F4629" w:rsidDel="009440FE">
                <w:rPr>
                  <w:rFonts w:hint="eastAsia"/>
                  <w:iCs/>
                </w:rPr>
                <w:delText>数量</w:delText>
              </w:r>
            </w:del>
            <w:r w:rsidR="00A20341" w:rsidRPr="00A20341">
              <w:rPr>
                <w:rFonts w:hint="eastAsia"/>
                <w:iCs/>
              </w:rPr>
              <w:t>（</w:t>
            </w:r>
            <w:r w:rsidR="00CD0FF9">
              <w:rPr>
                <w:rFonts w:hint="eastAsia"/>
                <w:iCs/>
              </w:rPr>
              <w:t>Total Quantity</w:t>
            </w:r>
            <w:r w:rsidR="00A20341" w:rsidRPr="00A20341">
              <w:rPr>
                <w:rFonts w:hint="eastAsia"/>
                <w:iCs/>
              </w:rPr>
              <w:t>）</w:t>
            </w:r>
            <w:r w:rsidRPr="009F4629">
              <w:rPr>
                <w:iCs/>
              </w:rPr>
              <w:t>：</w:t>
            </w:r>
            <w:ins w:id="433" w:author="Microsoft" w:date="2015-09-17T11:42:00Z">
              <w:r w:rsidR="009440FE">
                <w:rPr>
                  <w:rFonts w:hint="eastAsia"/>
                  <w:iCs/>
                </w:rPr>
                <w:t>张</w:t>
              </w:r>
            </w:ins>
            <w:del w:id="434" w:author="Microsoft" w:date="2015-09-17T11:42:00Z">
              <w:r w:rsidR="00536D6B" w:rsidDel="009440FE">
                <w:rPr>
                  <w:rFonts w:hint="eastAsia"/>
                  <w:iCs/>
                </w:rPr>
                <w:delText>本</w:delText>
              </w:r>
            </w:del>
            <w:r w:rsidR="0002741D">
              <w:rPr>
                <w:iCs/>
              </w:rPr>
              <w:t>（</w:t>
            </w:r>
            <w:ins w:id="435" w:author="Microsoft" w:date="2015-09-17T11:42:00Z">
              <w:r w:rsidR="009440FE">
                <w:rPr>
                  <w:iCs/>
                </w:rPr>
                <w:t>tickets</w:t>
              </w:r>
            </w:ins>
            <w:del w:id="436" w:author="Microsoft" w:date="2015-09-17T11:42:00Z">
              <w:r w:rsidR="00536D6B" w:rsidDel="009440FE">
                <w:rPr>
                  <w:iCs/>
                </w:rPr>
                <w:delText>packs</w:delText>
              </w:r>
            </w:del>
            <w:r w:rsidR="0002741D">
              <w:rPr>
                <w:iCs/>
              </w:rPr>
              <w:t>）</w:t>
            </w:r>
          </w:p>
          <w:p w:rsidR="008A3952" w:rsidRDefault="008A3952" w:rsidP="003967F2">
            <w:pPr>
              <w:pStyle w:val="a8"/>
              <w:numPr>
                <w:ilvl w:val="0"/>
                <w:numId w:val="45"/>
              </w:numPr>
              <w:ind w:firstLineChars="0"/>
            </w:pPr>
            <w:r w:rsidRPr="009F4629">
              <w:rPr>
                <w:rFonts w:hint="eastAsia"/>
                <w:iCs/>
              </w:rPr>
              <w:t>总</w:t>
            </w:r>
            <w:r w:rsidRPr="009F4629">
              <w:rPr>
                <w:iCs/>
              </w:rPr>
              <w:t>金额</w:t>
            </w:r>
            <w:r w:rsidR="00A20341" w:rsidRPr="00A20341">
              <w:rPr>
                <w:rFonts w:hint="eastAsia"/>
                <w:iCs/>
              </w:rPr>
              <w:t>（</w:t>
            </w:r>
            <w:r w:rsidR="00CD0FF9">
              <w:rPr>
                <w:rFonts w:hint="eastAsia"/>
                <w:iCs/>
              </w:rPr>
              <w:t>Total Value</w:t>
            </w:r>
            <w:r w:rsidR="00A20341" w:rsidRPr="00A20341">
              <w:rPr>
                <w:rFonts w:hint="eastAsia"/>
                <w:iCs/>
              </w:rPr>
              <w:t>）</w:t>
            </w:r>
            <w:r w:rsidRPr="009F4629">
              <w:rPr>
                <w:iCs/>
              </w:rPr>
              <w:t>：瑞</w:t>
            </w:r>
            <w:r w:rsidRPr="009F4629">
              <w:rPr>
                <w:rFonts w:hint="eastAsia"/>
                <w:iCs/>
              </w:rPr>
              <w:t>尔</w:t>
            </w:r>
            <w:r w:rsidR="00CD0FF9">
              <w:rPr>
                <w:rFonts w:hint="eastAsia"/>
                <w:iCs/>
              </w:rPr>
              <w:t>（</w:t>
            </w:r>
            <w:r w:rsidR="002803DB">
              <w:rPr>
                <w:rFonts w:hint="eastAsia"/>
                <w:iCs/>
              </w:rPr>
              <w:t>r</w:t>
            </w:r>
            <w:r w:rsidR="00CD0FF9">
              <w:rPr>
                <w:rFonts w:hint="eastAsia"/>
                <w:iCs/>
              </w:rPr>
              <w:t>iels</w:t>
            </w:r>
            <w:r w:rsidR="00CD0FF9">
              <w:rPr>
                <w:rFonts w:hint="eastAsia"/>
                <w:iCs/>
              </w:rPr>
              <w:t>）</w:t>
            </w:r>
          </w:p>
          <w:p w:rsidR="002D4239" w:rsidRDefault="008A3952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申请日期</w:t>
            </w:r>
            <w:r w:rsidR="00A20341" w:rsidRPr="00A20341">
              <w:rPr>
                <w:rFonts w:hint="eastAsia"/>
                <w:iCs/>
              </w:rPr>
              <w:t>（</w:t>
            </w:r>
            <w:r w:rsidR="00CD0FF9">
              <w:rPr>
                <w:rFonts w:hint="eastAsia"/>
                <w:iCs/>
              </w:rPr>
              <w:t>Date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2D4239" w:rsidRDefault="0009004B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ins w:id="437" w:author="Microsoft" w:date="2015-10-10T14:43:00Z">
              <w:r>
                <w:rPr>
                  <w:rFonts w:hint="eastAsia"/>
                </w:rPr>
                <w:t>申请</w:t>
              </w:r>
            </w:ins>
            <w:del w:id="438" w:author="Microsoft" w:date="2015-10-10T14:43:00Z">
              <w:r w:rsidR="008A3952" w:rsidDel="0009004B">
                <w:rPr>
                  <w:rFonts w:hint="eastAsia"/>
                </w:rPr>
                <w:delText>提交</w:delText>
              </w:r>
            </w:del>
            <w:r w:rsidR="008A3952">
              <w:rPr>
                <w:rFonts w:hint="eastAsia"/>
              </w:rPr>
              <w:t>人</w:t>
            </w:r>
            <w:r w:rsidR="00A20341" w:rsidRPr="00A20341">
              <w:rPr>
                <w:rFonts w:hint="eastAsia"/>
                <w:iCs/>
              </w:rPr>
              <w:t>（</w:t>
            </w:r>
            <w:r w:rsidR="00043AF4">
              <w:rPr>
                <w:rFonts w:hint="eastAsia"/>
                <w:iCs/>
              </w:rPr>
              <w:t>Submitted By</w:t>
            </w:r>
            <w:r w:rsidR="00A20341" w:rsidRPr="00A20341">
              <w:rPr>
                <w:rFonts w:hint="eastAsia"/>
                <w:iCs/>
              </w:rPr>
              <w:t>）</w:t>
            </w:r>
            <w:r w:rsidR="008A3952">
              <w:rPr>
                <w:rFonts w:hint="eastAsia"/>
              </w:rPr>
              <w:t>：</w:t>
            </w:r>
            <w:r w:rsidR="002D4239">
              <w:rPr>
                <w:rFonts w:hint="eastAsia"/>
              </w:rPr>
              <w:t>填写申请的市场管理员</w:t>
            </w:r>
            <w:ins w:id="439" w:author="Microsoft" w:date="2015-10-21T17:38:00Z">
              <w:r w:rsidR="00B71444">
                <w:rPr>
                  <w:rFonts w:hint="eastAsia"/>
                </w:rPr>
                <w:t>的真实</w:t>
              </w:r>
              <w:r w:rsidR="00B71444">
                <w:t>姓名</w:t>
              </w:r>
            </w:ins>
            <w:r w:rsidR="002D4239">
              <w:rPr>
                <w:rFonts w:hint="eastAsia"/>
              </w:rPr>
              <w:t>；</w:t>
            </w:r>
          </w:p>
          <w:p w:rsidR="0032342E" w:rsidRDefault="00BB1E62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发货单位</w:t>
            </w:r>
            <w:r w:rsidR="00A20341" w:rsidRPr="00A20341">
              <w:rPr>
                <w:rFonts w:hint="eastAsia"/>
                <w:iCs/>
              </w:rPr>
              <w:t>（</w:t>
            </w:r>
            <w:r w:rsidR="004E693A">
              <w:rPr>
                <w:rFonts w:hint="eastAsia"/>
                <w:iCs/>
              </w:rPr>
              <w:t xml:space="preserve">Delivering </w:t>
            </w:r>
            <w:r w:rsidR="00422715">
              <w:rPr>
                <w:rFonts w:hint="eastAsia"/>
                <w:iCs/>
              </w:rPr>
              <w:t>Unit</w:t>
            </w:r>
            <w:r w:rsidR="00A20341" w:rsidRPr="00A20341">
              <w:rPr>
                <w:rFonts w:hint="eastAsia"/>
                <w:iCs/>
              </w:rPr>
              <w:t>）</w:t>
            </w:r>
            <w:r w:rsidR="002D4239">
              <w:rPr>
                <w:rFonts w:hint="eastAsia"/>
              </w:rPr>
              <w:t>：发货的仓库</w:t>
            </w:r>
          </w:p>
          <w:p w:rsidR="00BB1E62" w:rsidRDefault="00BB1E62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发货时间</w:t>
            </w:r>
            <w:r w:rsidR="000D6415">
              <w:rPr>
                <w:rFonts w:hint="eastAsia"/>
              </w:rPr>
              <w:t>（</w:t>
            </w:r>
            <w:r w:rsidR="000D6415">
              <w:rPr>
                <w:rFonts w:hint="eastAsia"/>
              </w:rPr>
              <w:t>Date of Delivery</w:t>
            </w:r>
            <w:r w:rsidR="000D6415">
              <w:rPr>
                <w:rFonts w:hint="eastAsia"/>
              </w:rPr>
              <w:t>）</w:t>
            </w:r>
            <w:r>
              <w:t>：</w:t>
            </w:r>
          </w:p>
          <w:p w:rsidR="00CD5DAF" w:rsidDel="0009004B" w:rsidRDefault="00CD5DAF" w:rsidP="003967F2">
            <w:pPr>
              <w:pStyle w:val="a8"/>
              <w:numPr>
                <w:ilvl w:val="0"/>
                <w:numId w:val="38"/>
              </w:numPr>
              <w:ind w:firstLineChars="0"/>
              <w:rPr>
                <w:del w:id="440" w:author="Microsoft" w:date="2015-10-10T14:43:00Z"/>
              </w:rPr>
            </w:pPr>
            <w:del w:id="441" w:author="Microsoft" w:date="2015-10-10T14:43:00Z">
              <w:r w:rsidDel="0009004B">
                <w:rPr>
                  <w:rFonts w:hint="eastAsia"/>
                </w:rPr>
                <w:delText>提货人</w:delText>
              </w:r>
              <w:r w:rsidR="000D6415" w:rsidDel="0009004B">
                <w:rPr>
                  <w:rFonts w:hint="eastAsia"/>
                </w:rPr>
                <w:delText>（</w:delText>
              </w:r>
              <w:r w:rsidR="00D70D52" w:rsidDel="0009004B">
                <w:rPr>
                  <w:rFonts w:hint="eastAsia"/>
                </w:rPr>
                <w:delText>Delivered</w:delText>
              </w:r>
              <w:r w:rsidR="000D6415" w:rsidDel="0009004B">
                <w:rPr>
                  <w:rFonts w:hint="eastAsia"/>
                </w:rPr>
                <w:delText xml:space="preserve"> By</w:delText>
              </w:r>
              <w:r w:rsidR="000D6415" w:rsidDel="0009004B">
                <w:rPr>
                  <w:rFonts w:hint="eastAsia"/>
                </w:rPr>
                <w:delText>）</w:delText>
              </w:r>
              <w:r w:rsidDel="0009004B">
                <w:delText>：</w:delText>
              </w:r>
            </w:del>
          </w:p>
          <w:p w:rsidR="00CD5DAF" w:rsidRPr="008A3952" w:rsidRDefault="00CD5DAF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del w:id="442" w:author="Microsoft" w:date="2015-10-29T18:05:00Z">
              <w:r w:rsidDel="003B30BD">
                <w:rPr>
                  <w:rFonts w:hint="eastAsia"/>
                </w:rPr>
                <w:delText>联系方式</w:delText>
              </w:r>
              <w:r w:rsidR="000D6415" w:rsidDel="003B30BD">
                <w:rPr>
                  <w:rFonts w:hint="eastAsia"/>
                </w:rPr>
                <w:delText>（</w:delText>
              </w:r>
              <w:r w:rsidR="000D6415" w:rsidDel="003B30BD">
                <w:rPr>
                  <w:rFonts w:hint="eastAsia"/>
                </w:rPr>
                <w:delText>Contact Phone</w:delText>
              </w:r>
              <w:r w:rsidR="000D6415" w:rsidDel="003B30BD">
                <w:rPr>
                  <w:rFonts w:hint="eastAsia"/>
                </w:rPr>
                <w:delText>）</w:delText>
              </w:r>
              <w:r w:rsidDel="003B30BD">
                <w:delText>：</w:delText>
              </w:r>
            </w:del>
          </w:p>
        </w:tc>
      </w:tr>
      <w:tr w:rsidR="0032342E" w:rsidRPr="00883F4B" w:rsidTr="0001177D">
        <w:tc>
          <w:tcPr>
            <w:tcW w:w="1384" w:type="dxa"/>
            <w:shd w:val="clear" w:color="auto" w:fill="D9D9D9"/>
            <w:vAlign w:val="center"/>
          </w:tcPr>
          <w:p w:rsidR="0032342E" w:rsidRPr="00883F4B" w:rsidRDefault="0032342E" w:rsidP="0001177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32342E" w:rsidRPr="00FE4DC0" w:rsidRDefault="0032342E" w:rsidP="0001177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32342E" w:rsidRPr="00883F4B" w:rsidTr="0001177D">
        <w:tc>
          <w:tcPr>
            <w:tcW w:w="1384" w:type="dxa"/>
            <w:shd w:val="clear" w:color="auto" w:fill="D9D9D9"/>
            <w:vAlign w:val="center"/>
          </w:tcPr>
          <w:p w:rsidR="0032342E" w:rsidRPr="00883F4B" w:rsidRDefault="0032342E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32342E" w:rsidRPr="00883F4B" w:rsidRDefault="0032342E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32342E" w:rsidRPr="00883F4B" w:rsidTr="0001177D">
        <w:tc>
          <w:tcPr>
            <w:tcW w:w="1384" w:type="dxa"/>
            <w:shd w:val="clear" w:color="auto" w:fill="D9D9D9"/>
            <w:vAlign w:val="center"/>
          </w:tcPr>
          <w:p w:rsidR="0032342E" w:rsidRPr="00883F4B" w:rsidRDefault="0032342E" w:rsidP="0001177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32342E" w:rsidDel="00CC5D6E" w:rsidRDefault="00CC5D6E" w:rsidP="0001177D">
            <w:pPr>
              <w:rPr>
                <w:del w:id="443" w:author="Microsoft" w:date="2015-10-22T16:39:00Z"/>
              </w:rPr>
            </w:pPr>
            <w:ins w:id="444" w:author="Microsoft" w:date="2015-10-22T16:39:00Z">
              <w:r>
                <w:rPr>
                  <w:rFonts w:hint="eastAsia"/>
                </w:rPr>
                <w:t xml:space="preserve"> </w:t>
              </w:r>
            </w:ins>
            <w:del w:id="445" w:author="Microsoft" w:date="2015-10-22T16:39:00Z">
              <w:r w:rsidR="00566688" w:rsidDel="00CC5D6E">
                <w:rPr>
                  <w:rFonts w:hint="eastAsia"/>
                </w:rPr>
                <w:delText>出货单</w:delText>
              </w:r>
              <w:r w:rsidR="0032342E" w:rsidDel="00CC5D6E">
                <w:delText>可以【</w:delText>
              </w:r>
              <w:r w:rsidR="0032342E" w:rsidDel="00CC5D6E">
                <w:rPr>
                  <w:rFonts w:hint="eastAsia"/>
                </w:rPr>
                <w:delText>打印</w:delText>
              </w:r>
              <w:r w:rsidR="0032342E" w:rsidDel="00CC5D6E">
                <w:delText>】</w:delText>
              </w:r>
              <w:r w:rsidR="00043AF4" w:rsidDel="00CC5D6E">
                <w:rPr>
                  <w:rFonts w:hint="eastAsia"/>
                </w:rPr>
                <w:delText>（</w:delText>
              </w:r>
              <w:r w:rsidR="00043AF4" w:rsidDel="00CC5D6E">
                <w:rPr>
                  <w:rFonts w:hint="eastAsia"/>
                </w:rPr>
                <w:delText>Print</w:delText>
              </w:r>
              <w:r w:rsidR="00043AF4" w:rsidDel="00CC5D6E">
                <w:rPr>
                  <w:rFonts w:hint="eastAsia"/>
                </w:rPr>
                <w:delText>）</w:delText>
              </w:r>
            </w:del>
          </w:p>
          <w:p w:rsidR="000E31EE" w:rsidRPr="00883F4B" w:rsidRDefault="000E31EE" w:rsidP="0001177D">
            <w:r w:rsidRPr="000E31EE">
              <w:t>（</w:t>
            </w:r>
            <w:r w:rsidRPr="000E31EE">
              <w:rPr>
                <w:rFonts w:hint="eastAsia"/>
              </w:rPr>
              <w:t>“详情”按钮：</w:t>
            </w:r>
            <w:r w:rsidRPr="000E31EE">
              <w:rPr>
                <w:rFonts w:hint="eastAsia"/>
              </w:rPr>
              <w:t>Details</w:t>
            </w:r>
            <w:r w:rsidRPr="000E31EE">
              <w:t>）</w:t>
            </w:r>
          </w:p>
        </w:tc>
      </w:tr>
    </w:tbl>
    <w:p w:rsidR="0032342E" w:rsidRPr="0032342E" w:rsidRDefault="0032342E" w:rsidP="0032342E">
      <w:pPr>
        <w:pStyle w:val="a0"/>
      </w:pPr>
    </w:p>
    <w:p w:rsidR="00D205EF" w:rsidRDefault="00D205EF">
      <w:pPr>
        <w:pStyle w:val="2"/>
      </w:pPr>
      <w:bookmarkStart w:id="446" w:name="_Toc430873015"/>
      <w:r>
        <w:rPr>
          <w:rFonts w:hint="eastAsia"/>
        </w:rPr>
        <w:t>调拨单管理</w:t>
      </w:r>
      <w:r w:rsidR="00323126" w:rsidRPr="00323126">
        <w:rPr>
          <w:rFonts w:hint="eastAsia"/>
        </w:rPr>
        <w:t>（</w:t>
      </w:r>
      <w:r w:rsidR="000661DC">
        <w:t>Stock Transfer</w:t>
      </w:r>
      <w:r w:rsidR="00323126" w:rsidRPr="00323126">
        <w:rPr>
          <w:rFonts w:hint="eastAsia"/>
        </w:rPr>
        <w:t>）</w:t>
      </w:r>
      <w:bookmarkEnd w:id="446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D205EF" w:rsidRPr="00883F4B" w:rsidRDefault="008E5A19" w:rsidP="00D205EF">
            <w:pPr>
              <w:rPr>
                <w:iCs/>
              </w:rPr>
            </w:pPr>
            <w:r>
              <w:rPr>
                <w:iCs/>
              </w:rPr>
              <w:t>Jk031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D205EF" w:rsidRDefault="00D205EF" w:rsidP="00D205EF">
            <w:pPr>
              <w:rPr>
                <w:iCs/>
              </w:rPr>
            </w:pPr>
            <w:r>
              <w:rPr>
                <w:rFonts w:hint="eastAsia"/>
                <w:iCs/>
              </w:rPr>
              <w:t>订单</w:t>
            </w:r>
            <w:r>
              <w:rPr>
                <w:iCs/>
              </w:rPr>
              <w:t>列表</w:t>
            </w:r>
          </w:p>
          <w:p w:rsidR="00122BC5" w:rsidRPr="00883F4B" w:rsidRDefault="00122BC5" w:rsidP="00D205EF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Stock Transfers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</w:p>
        </w:tc>
      </w:tr>
      <w:tr w:rsidR="00D205EF" w:rsidRPr="00883F4B" w:rsidTr="00D205EF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883F4B" w:rsidRDefault="00D205EF" w:rsidP="00D205EF">
            <w:r>
              <w:rPr>
                <w:rFonts w:hint="eastAsia"/>
              </w:rPr>
              <w:t>代销商</w:t>
            </w:r>
            <w:r>
              <w:t>，分中心，总公司</w:t>
            </w:r>
            <w:r>
              <w:rPr>
                <w:rFonts w:hint="eastAsia"/>
              </w:rPr>
              <w:t>仓库</w:t>
            </w:r>
            <w:r w:rsidR="00B75E5A">
              <w:t>管理员，统一查看一个</w:t>
            </w:r>
            <w:r w:rsidR="00B75E5A">
              <w:rPr>
                <w:rFonts w:hint="eastAsia"/>
              </w:rPr>
              <w:t>调拨单</w:t>
            </w:r>
            <w:r>
              <w:t>列表；</w:t>
            </w:r>
          </w:p>
        </w:tc>
      </w:tr>
      <w:tr w:rsidR="00D205EF" w:rsidRPr="00883F4B" w:rsidTr="00D205E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lastRenderedPageBreak/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D205EF" w:rsidRDefault="00D205EF" w:rsidP="00D205EF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D205EF" w:rsidRDefault="00D86B8A" w:rsidP="00D205EF">
            <w:pPr>
              <w:rPr>
                <w:iCs/>
              </w:rPr>
            </w:pPr>
            <w:r>
              <w:rPr>
                <w:rFonts w:hint="eastAsia"/>
                <w:iCs/>
              </w:rPr>
              <w:t>调拨</w:t>
            </w:r>
            <w:r>
              <w:rPr>
                <w:iCs/>
              </w:rPr>
              <w:t>单</w:t>
            </w:r>
            <w:r w:rsidR="00D205EF">
              <w:rPr>
                <w:iCs/>
              </w:rPr>
              <w:t>编号</w:t>
            </w:r>
            <w:r w:rsidR="00A20341" w:rsidRPr="00A20341">
              <w:rPr>
                <w:rFonts w:hint="eastAsia"/>
                <w:iCs/>
              </w:rPr>
              <w:t>（</w:t>
            </w:r>
            <w:r w:rsidR="00122BC5">
              <w:rPr>
                <w:rFonts w:hint="eastAsia"/>
                <w:iCs/>
              </w:rPr>
              <w:t>Stock Transfer</w:t>
            </w:r>
            <w:r w:rsidR="00A20341" w:rsidRPr="00A20341">
              <w:rPr>
                <w:rFonts w:hint="eastAsia"/>
                <w:iCs/>
              </w:rPr>
              <w:t>）</w:t>
            </w:r>
            <w:r w:rsidR="00D205EF">
              <w:rPr>
                <w:iCs/>
              </w:rPr>
              <w:t>：</w:t>
            </w:r>
          </w:p>
          <w:p w:rsidR="00D205EF" w:rsidRPr="00CF0BAF" w:rsidRDefault="00D86B8A" w:rsidP="005404A3">
            <w:pPr>
              <w:rPr>
                <w:iCs/>
              </w:rPr>
            </w:pPr>
            <w:r>
              <w:rPr>
                <w:rFonts w:hint="eastAsia"/>
                <w:iCs/>
              </w:rPr>
              <w:t>申请</w:t>
            </w:r>
            <w:r w:rsidR="00D205EF">
              <w:rPr>
                <w:iCs/>
              </w:rPr>
              <w:t>日期</w:t>
            </w:r>
            <w:r w:rsidR="00A20341" w:rsidRPr="00A20341">
              <w:rPr>
                <w:rFonts w:hint="eastAsia"/>
                <w:iCs/>
              </w:rPr>
              <w:t>（</w:t>
            </w:r>
            <w:r w:rsidR="005404A3">
              <w:rPr>
                <w:rFonts w:hint="eastAsia"/>
                <w:iCs/>
              </w:rPr>
              <w:t>Date</w:t>
            </w:r>
            <w:r w:rsidR="00A20341" w:rsidRPr="00A20341">
              <w:rPr>
                <w:rFonts w:hint="eastAsia"/>
                <w:iCs/>
              </w:rPr>
              <w:t>）</w:t>
            </w:r>
            <w:r w:rsidR="00D205EF">
              <w:rPr>
                <w:iCs/>
              </w:rPr>
              <w:t>：</w:t>
            </w:r>
          </w:p>
        </w:tc>
      </w:tr>
      <w:tr w:rsidR="00D205EF" w:rsidRPr="003D0EF5" w:rsidTr="00D205E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D205EF" w:rsidRDefault="00D86B8A" w:rsidP="00D205EF">
            <w:r>
              <w:rPr>
                <w:rFonts w:hint="eastAsia"/>
              </w:rPr>
              <w:t>调拨</w:t>
            </w:r>
            <w:r>
              <w:t>单</w:t>
            </w:r>
            <w:r w:rsidR="00D205EF">
              <w:rPr>
                <w:rFonts w:hint="eastAsia"/>
              </w:rPr>
              <w:t>列表</w:t>
            </w:r>
            <w:r w:rsidR="00D205EF">
              <w:t>：</w:t>
            </w:r>
          </w:p>
          <w:p w:rsidR="00D205EF" w:rsidRDefault="00D86B8A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调拨单</w:t>
            </w:r>
            <w:r w:rsidR="00D205EF">
              <w:rPr>
                <w:rFonts w:hint="eastAsia"/>
              </w:rPr>
              <w:t>编号</w:t>
            </w:r>
            <w:r w:rsidR="00A20341" w:rsidRPr="00A20341">
              <w:rPr>
                <w:rFonts w:hint="eastAsia"/>
                <w:iCs/>
              </w:rPr>
              <w:t>（</w:t>
            </w:r>
            <w:r w:rsidR="00122BC5">
              <w:rPr>
                <w:rFonts w:hint="eastAsia"/>
                <w:iCs/>
              </w:rPr>
              <w:t>Stock Transfer</w:t>
            </w:r>
            <w:r w:rsidR="00A20341" w:rsidRPr="00A20341">
              <w:rPr>
                <w:rFonts w:hint="eastAsia"/>
                <w:iCs/>
              </w:rPr>
              <w:t>）</w:t>
            </w:r>
            <w:r w:rsidR="00D205EF">
              <w:t>：</w:t>
            </w:r>
            <w:r>
              <w:rPr>
                <w:rFonts w:hint="eastAsia"/>
              </w:rPr>
              <w:t>B</w:t>
            </w:r>
            <w:r w:rsidR="00D205EF">
              <w:t>+</w:t>
            </w:r>
            <w:r w:rsidR="00D205EF">
              <w:rPr>
                <w:rFonts w:hint="eastAsia"/>
              </w:rPr>
              <w:t>年月日</w:t>
            </w:r>
            <w:r w:rsidR="00D205EF">
              <w:t xml:space="preserve">+001 </w:t>
            </w:r>
            <w:r w:rsidR="00D205EF">
              <w:rPr>
                <w:rFonts w:hint="eastAsia"/>
              </w:rPr>
              <w:t>例</w:t>
            </w:r>
            <w:r w:rsidR="00D205EF">
              <w:t>：</w:t>
            </w:r>
            <w:r>
              <w:rPr>
                <w:rFonts w:hint="eastAsia"/>
              </w:rPr>
              <w:t>B</w:t>
            </w:r>
            <w:r w:rsidR="00D205EF">
              <w:rPr>
                <w:rFonts w:hint="eastAsia"/>
              </w:rPr>
              <w:t>20150825001</w:t>
            </w:r>
          </w:p>
          <w:p w:rsidR="00D205EF" w:rsidRDefault="00D86B8A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申请</w:t>
            </w:r>
            <w:r w:rsidR="00D205EF">
              <w:rPr>
                <w:rFonts w:hint="eastAsia"/>
              </w:rPr>
              <w:t>日期</w:t>
            </w:r>
            <w:r w:rsidR="00A20341" w:rsidRPr="00A20341">
              <w:rPr>
                <w:rFonts w:hint="eastAsia"/>
                <w:iCs/>
              </w:rPr>
              <w:t>（</w:t>
            </w:r>
            <w:r w:rsidR="00122BC5">
              <w:rPr>
                <w:rFonts w:hint="eastAsia"/>
                <w:iCs/>
              </w:rPr>
              <w:t>Date</w:t>
            </w:r>
            <w:r w:rsidR="00A20341" w:rsidRPr="00A20341">
              <w:rPr>
                <w:rFonts w:hint="eastAsia"/>
                <w:iCs/>
              </w:rPr>
              <w:t>）</w:t>
            </w:r>
            <w:r w:rsidR="00D205EF">
              <w:t>：年月日</w:t>
            </w:r>
            <w:r w:rsidR="00D205EF">
              <w:rPr>
                <w:rFonts w:hint="eastAsia"/>
              </w:rPr>
              <w:t>，</w:t>
            </w:r>
            <w:r w:rsidR="00D205EF">
              <w:t>时分秒</w:t>
            </w:r>
          </w:p>
          <w:p w:rsidR="00160D76" w:rsidRPr="00273678" w:rsidDel="009440FE" w:rsidRDefault="00DB45CE" w:rsidP="003967F2">
            <w:pPr>
              <w:pStyle w:val="a8"/>
              <w:numPr>
                <w:ilvl w:val="0"/>
                <w:numId w:val="10"/>
              </w:numPr>
              <w:ind w:firstLineChars="0"/>
              <w:rPr>
                <w:del w:id="447" w:author="Microsoft" w:date="2015-09-17T11:33:00Z"/>
              </w:rPr>
            </w:pPr>
            <w:del w:id="448" w:author="Microsoft" w:date="2015-09-17T11:33:00Z">
              <w:r w:rsidRPr="00273678" w:rsidDel="009440FE">
                <w:rPr>
                  <w:rFonts w:hint="eastAsia"/>
                </w:rPr>
                <w:delText>方案名称</w:delText>
              </w:r>
              <w:r w:rsidR="00A20341" w:rsidRPr="00A20341" w:rsidDel="009440FE">
                <w:rPr>
                  <w:rFonts w:hint="eastAsia"/>
                  <w:iCs/>
                </w:rPr>
                <w:delText>（</w:delText>
              </w:r>
              <w:r w:rsidR="00122BC5" w:rsidDel="009440FE">
                <w:rPr>
                  <w:rFonts w:hint="eastAsia"/>
                  <w:iCs/>
                </w:rPr>
                <w:delText>Plan</w:delText>
              </w:r>
              <w:r w:rsidR="00A20341" w:rsidRPr="00A20341" w:rsidDel="009440FE">
                <w:rPr>
                  <w:rFonts w:hint="eastAsia"/>
                  <w:iCs/>
                </w:rPr>
                <w:delText>）</w:delText>
              </w:r>
              <w:r w:rsidRPr="00273678" w:rsidDel="009440FE">
                <w:delText>：</w:delText>
              </w:r>
            </w:del>
          </w:p>
          <w:p w:rsidR="00DB45CE" w:rsidRPr="00273678" w:rsidRDefault="009440FE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ins w:id="449" w:author="Microsoft" w:date="2015-09-17T11:33:00Z">
              <w:r>
                <w:rPr>
                  <w:rFonts w:hint="eastAsia"/>
                </w:rPr>
                <w:t>总</w:t>
              </w:r>
            </w:ins>
            <w:ins w:id="450" w:author="Microsoft" w:date="2015-09-17T11:42:00Z">
              <w:r>
                <w:rPr>
                  <w:rFonts w:hint="eastAsia"/>
                </w:rPr>
                <w:t>张数</w:t>
              </w:r>
            </w:ins>
            <w:del w:id="451" w:author="Microsoft" w:date="2015-09-17T11:42:00Z">
              <w:r w:rsidR="00DB45CE" w:rsidRPr="00273678" w:rsidDel="009440FE">
                <w:rPr>
                  <w:rFonts w:hint="eastAsia"/>
                </w:rPr>
                <w:delText>数量</w:delText>
              </w:r>
            </w:del>
            <w:r w:rsidR="00A20341" w:rsidRPr="00A20341">
              <w:rPr>
                <w:rFonts w:hint="eastAsia"/>
                <w:iCs/>
              </w:rPr>
              <w:t>（</w:t>
            </w:r>
            <w:ins w:id="452" w:author="Microsoft" w:date="2015-09-17T11:42:00Z">
              <w:r>
                <w:rPr>
                  <w:rFonts w:hint="eastAsia"/>
                  <w:iCs/>
                </w:rPr>
                <w:t>T</w:t>
              </w:r>
            </w:ins>
            <w:ins w:id="453" w:author="Microsoft" w:date="2015-09-17T11:43:00Z">
              <w:r>
                <w:rPr>
                  <w:iCs/>
                </w:rPr>
                <w:t xml:space="preserve">otal </w:t>
              </w:r>
            </w:ins>
            <w:r w:rsidR="00122BC5">
              <w:rPr>
                <w:rFonts w:hint="eastAsia"/>
                <w:iCs/>
              </w:rPr>
              <w:t>Quantity</w:t>
            </w:r>
            <w:r w:rsidR="00A20341" w:rsidRPr="00A20341">
              <w:rPr>
                <w:rFonts w:hint="eastAsia"/>
                <w:iCs/>
              </w:rPr>
              <w:t>）</w:t>
            </w:r>
            <w:r w:rsidR="00A20341">
              <w:rPr>
                <w:rFonts w:hint="eastAsia"/>
              </w:rPr>
              <w:t>：</w:t>
            </w:r>
            <w:ins w:id="454" w:author="Microsoft" w:date="2015-09-17T11:33:00Z">
              <w:r>
                <w:rPr>
                  <w:rFonts w:hint="eastAsia"/>
                </w:rPr>
                <w:t>张</w:t>
              </w:r>
            </w:ins>
          </w:p>
          <w:p w:rsidR="00DB45CE" w:rsidRPr="00273678" w:rsidRDefault="009440FE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ins w:id="455" w:author="Microsoft" w:date="2015-09-17T11:34:00Z">
              <w:r>
                <w:rPr>
                  <w:rFonts w:hint="eastAsia"/>
                </w:rPr>
                <w:t>总</w:t>
              </w:r>
            </w:ins>
            <w:r w:rsidR="00DB45CE" w:rsidRPr="00273678">
              <w:rPr>
                <w:rFonts w:hint="eastAsia"/>
              </w:rPr>
              <w:t>金额</w:t>
            </w:r>
            <w:r w:rsidR="00A20341" w:rsidRPr="00A20341">
              <w:rPr>
                <w:rFonts w:hint="eastAsia"/>
                <w:iCs/>
              </w:rPr>
              <w:t>（</w:t>
            </w:r>
            <w:del w:id="456" w:author="Microsoft" w:date="2015-09-17T11:34:00Z">
              <w:r w:rsidR="00122BC5" w:rsidDel="009440FE">
                <w:rPr>
                  <w:rFonts w:hint="eastAsia"/>
                  <w:iCs/>
                </w:rPr>
                <w:delText>Value</w:delText>
              </w:r>
            </w:del>
            <w:ins w:id="457" w:author="Microsoft" w:date="2015-09-17T11:34:00Z">
              <w:r>
                <w:rPr>
                  <w:iCs/>
                </w:rPr>
                <w:t xml:space="preserve"> Total V</w:t>
              </w:r>
              <w:r>
                <w:rPr>
                  <w:rFonts w:hint="eastAsia"/>
                  <w:iCs/>
                </w:rPr>
                <w:t>alue</w:t>
              </w:r>
            </w:ins>
            <w:r w:rsidR="00A20341" w:rsidRPr="00A20341">
              <w:rPr>
                <w:rFonts w:hint="eastAsia"/>
                <w:iCs/>
              </w:rPr>
              <w:t>）</w:t>
            </w:r>
            <w:r w:rsidR="00DB45CE" w:rsidRPr="00273678">
              <w:rPr>
                <w:rFonts w:hint="eastAsia"/>
              </w:rPr>
              <w:t>：</w:t>
            </w:r>
            <w:ins w:id="458" w:author="Microsoft" w:date="2015-09-17T11:34:00Z">
              <w:r>
                <w:rPr>
                  <w:rFonts w:hint="eastAsia"/>
                </w:rPr>
                <w:t>瑞尔</w:t>
              </w:r>
            </w:ins>
            <w:del w:id="459" w:author="Microsoft" w:date="2015-09-17T11:34:00Z">
              <w:r w:rsidR="00536D6B" w:rsidDel="009440FE">
                <w:rPr>
                  <w:rFonts w:hint="eastAsia"/>
                </w:rPr>
                <w:delText>本</w:delText>
              </w:r>
            </w:del>
          </w:p>
          <w:p w:rsidR="00D205EF" w:rsidRDefault="0009004B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ins w:id="460" w:author="Microsoft" w:date="2015-10-10T14:44:00Z">
              <w:r>
                <w:rPr>
                  <w:rFonts w:hint="eastAsia"/>
                </w:rPr>
                <w:t>申请</w:t>
              </w:r>
            </w:ins>
            <w:del w:id="461" w:author="Microsoft" w:date="2015-10-10T14:44:00Z">
              <w:r w:rsidR="00D205EF" w:rsidDel="0009004B">
                <w:rPr>
                  <w:rFonts w:hint="eastAsia"/>
                </w:rPr>
                <w:delText>提交</w:delText>
              </w:r>
            </w:del>
            <w:r w:rsidR="00D205EF">
              <w:rPr>
                <w:rFonts w:hint="eastAsia"/>
              </w:rPr>
              <w:t>人</w:t>
            </w:r>
            <w:r w:rsidR="00A20341" w:rsidRPr="00A20341">
              <w:rPr>
                <w:rFonts w:hint="eastAsia"/>
                <w:iCs/>
              </w:rPr>
              <w:t>（</w:t>
            </w:r>
            <w:r w:rsidR="00122BC5">
              <w:rPr>
                <w:rFonts w:hint="eastAsia"/>
                <w:iCs/>
              </w:rPr>
              <w:t>Submitted By</w:t>
            </w:r>
            <w:r w:rsidR="00A20341" w:rsidRPr="00A20341">
              <w:rPr>
                <w:rFonts w:hint="eastAsia"/>
                <w:iCs/>
              </w:rPr>
              <w:t>）</w:t>
            </w:r>
            <w:r w:rsidR="00D205EF">
              <w:rPr>
                <w:rFonts w:hint="eastAsia"/>
              </w:rPr>
              <w:t>：</w:t>
            </w:r>
            <w:r w:rsidR="001861CE">
              <w:t>提交</w:t>
            </w:r>
            <w:r w:rsidR="001861CE">
              <w:rPr>
                <w:rFonts w:hint="eastAsia"/>
              </w:rPr>
              <w:t>调拨</w:t>
            </w:r>
            <w:r w:rsidR="00D205EF">
              <w:t>单的用户名</w:t>
            </w:r>
            <w:ins w:id="462" w:author="Microsoft" w:date="2015-10-21T17:38:00Z">
              <w:r w:rsidR="00B71444">
                <w:rPr>
                  <w:rFonts w:hint="eastAsia"/>
                </w:rPr>
                <w:t>的</w:t>
              </w:r>
              <w:r w:rsidR="00B71444">
                <w:t>真实姓名</w:t>
              </w:r>
            </w:ins>
          </w:p>
          <w:p w:rsidR="00D205EF" w:rsidRDefault="00B84719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收货</w:t>
            </w:r>
            <w:r w:rsidR="00D205EF">
              <w:rPr>
                <w:rFonts w:hint="eastAsia"/>
              </w:rPr>
              <w:t>单位</w:t>
            </w:r>
            <w:r w:rsidR="00A20341" w:rsidRPr="00A20341">
              <w:rPr>
                <w:rFonts w:hint="eastAsia"/>
                <w:iCs/>
              </w:rPr>
              <w:t>（</w:t>
            </w:r>
            <w:r w:rsidR="001C23F0">
              <w:rPr>
                <w:rFonts w:hint="eastAsia"/>
                <w:iCs/>
              </w:rPr>
              <w:t>Recei</w:t>
            </w:r>
            <w:r w:rsidR="00D16177">
              <w:rPr>
                <w:rFonts w:hint="eastAsia"/>
                <w:iCs/>
              </w:rPr>
              <w:t>ving</w:t>
            </w:r>
            <w:r w:rsidR="00422715">
              <w:rPr>
                <w:rFonts w:hint="eastAsia"/>
                <w:iCs/>
              </w:rPr>
              <w:t>Unit</w:t>
            </w:r>
            <w:r w:rsidR="00A20341" w:rsidRPr="00A20341">
              <w:rPr>
                <w:rFonts w:hint="eastAsia"/>
                <w:iCs/>
              </w:rPr>
              <w:t>）</w:t>
            </w:r>
            <w:r w:rsidR="00D205EF">
              <w:t>：</w:t>
            </w:r>
          </w:p>
          <w:p w:rsidR="00BA0B04" w:rsidRDefault="00BA0B04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发货</w:t>
            </w:r>
            <w:r>
              <w:t>单位</w:t>
            </w:r>
            <w:r w:rsidR="00A20341" w:rsidRPr="00A20341">
              <w:rPr>
                <w:rFonts w:hint="eastAsia"/>
                <w:iCs/>
              </w:rPr>
              <w:t>（</w:t>
            </w:r>
            <w:r w:rsidR="001C23F0">
              <w:rPr>
                <w:rFonts w:hint="eastAsia"/>
                <w:iCs/>
              </w:rPr>
              <w:t xml:space="preserve">Delivering </w:t>
            </w:r>
            <w:r w:rsidR="00422715">
              <w:rPr>
                <w:rFonts w:hint="eastAsia"/>
                <w:iCs/>
              </w:rPr>
              <w:t>Unit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t>：</w:t>
            </w:r>
          </w:p>
          <w:p w:rsidR="00A43EA7" w:rsidRDefault="00A43EA7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收货时间</w:t>
            </w:r>
            <w:r w:rsidR="00A20341" w:rsidRPr="00A20341">
              <w:rPr>
                <w:rFonts w:hint="eastAsia"/>
                <w:iCs/>
              </w:rPr>
              <w:t>（</w:t>
            </w:r>
            <w:r w:rsidR="004248A6">
              <w:rPr>
                <w:rFonts w:hint="eastAsia"/>
                <w:iCs/>
              </w:rPr>
              <w:t>Date of Receipt</w:t>
            </w:r>
            <w:r w:rsidR="00A20341" w:rsidRPr="00A20341">
              <w:rPr>
                <w:rFonts w:hint="eastAsia"/>
                <w:iCs/>
              </w:rPr>
              <w:t>）</w:t>
            </w:r>
            <w:r w:rsidR="00A20341">
              <w:rPr>
                <w:rFonts w:hint="eastAsia"/>
              </w:rPr>
              <w:t>：</w:t>
            </w:r>
          </w:p>
          <w:p w:rsidR="00A43EA7" w:rsidRDefault="00A43EA7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发货时间</w:t>
            </w:r>
            <w:r w:rsidR="00A20341" w:rsidRPr="00A20341">
              <w:rPr>
                <w:rFonts w:hint="eastAsia"/>
                <w:iCs/>
              </w:rPr>
              <w:t>（</w:t>
            </w:r>
            <w:r w:rsidR="00B26E17">
              <w:rPr>
                <w:rFonts w:hint="eastAsia"/>
                <w:iCs/>
              </w:rPr>
              <w:t xml:space="preserve">Date of </w:t>
            </w:r>
            <w:r w:rsidR="00ED7058">
              <w:rPr>
                <w:rFonts w:hint="eastAsia"/>
                <w:iCs/>
              </w:rPr>
              <w:t>Deliver</w:t>
            </w:r>
            <w:r w:rsidR="009E7A91">
              <w:rPr>
                <w:rFonts w:hint="eastAsia"/>
                <w:iCs/>
              </w:rPr>
              <w:t>y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D205EF" w:rsidRPr="00883F4B" w:rsidRDefault="00D205EF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状态</w:t>
            </w:r>
            <w:r w:rsidR="00A20341" w:rsidRPr="00A20341">
              <w:rPr>
                <w:rFonts w:hint="eastAsia"/>
                <w:iCs/>
              </w:rPr>
              <w:t>（</w:t>
            </w:r>
            <w:r w:rsidR="003D0EF5">
              <w:rPr>
                <w:rFonts w:hint="eastAsia"/>
                <w:iCs/>
              </w:rPr>
              <w:t>Status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t>：已提交</w:t>
            </w:r>
            <w:r w:rsidR="003D0EF5">
              <w:rPr>
                <w:rFonts w:hint="eastAsia"/>
              </w:rPr>
              <w:t>（</w:t>
            </w:r>
            <w:r w:rsidR="003D0EF5">
              <w:rPr>
                <w:rFonts w:hint="eastAsia"/>
              </w:rPr>
              <w:t>Submitted</w:t>
            </w:r>
            <w:r w:rsidR="003D0EF5"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已</w:t>
            </w:r>
            <w:r w:rsidR="00D86B8A">
              <w:t>撤销</w:t>
            </w:r>
            <w:r w:rsidR="003D0EF5" w:rsidRPr="003D0EF5">
              <w:t>（</w:t>
            </w:r>
            <w:r w:rsidR="003D0EF5">
              <w:rPr>
                <w:rFonts w:hint="eastAsia"/>
              </w:rPr>
              <w:t>Cancelled</w:t>
            </w:r>
            <w:r w:rsidR="003D0EF5" w:rsidRPr="003D0EF5">
              <w:t>）</w:t>
            </w:r>
            <w:r w:rsidR="00D86B8A">
              <w:t>，</w:t>
            </w:r>
            <w:r w:rsidR="005A4811">
              <w:rPr>
                <w:rFonts w:hint="eastAsia"/>
              </w:rPr>
              <w:t>已审批（</w:t>
            </w:r>
            <w:r w:rsidR="005A4811">
              <w:rPr>
                <w:rFonts w:hint="eastAsia"/>
              </w:rPr>
              <w:t>Approved</w:t>
            </w:r>
            <w:r w:rsidR="005A4811">
              <w:rPr>
                <w:rFonts w:hint="eastAsia"/>
              </w:rPr>
              <w:t>），</w:t>
            </w:r>
            <w:r w:rsidR="002465F4">
              <w:rPr>
                <w:rFonts w:hint="eastAsia"/>
              </w:rPr>
              <w:t>已拒绝</w:t>
            </w:r>
            <w:r w:rsidR="002465F4">
              <w:t>（</w:t>
            </w:r>
            <w:r w:rsidR="002465F4">
              <w:rPr>
                <w:rFonts w:hint="eastAsia"/>
                <w:iCs/>
              </w:rPr>
              <w:t>Rejected</w:t>
            </w:r>
            <w:r w:rsidR="002465F4">
              <w:t>）</w:t>
            </w:r>
            <w:r w:rsidR="002465F4">
              <w:rPr>
                <w:rFonts w:hint="eastAsia"/>
              </w:rPr>
              <w:t>，</w:t>
            </w:r>
            <w:r>
              <w:rPr>
                <w:rFonts w:hint="eastAsia"/>
              </w:rPr>
              <w:t>已</w:t>
            </w:r>
            <w:r>
              <w:t>发货</w:t>
            </w:r>
            <w:r w:rsidR="003D0EF5" w:rsidRPr="003D0EF5">
              <w:t>（</w:t>
            </w:r>
            <w:r w:rsidR="00DE0C17">
              <w:rPr>
                <w:rFonts w:hint="eastAsia"/>
              </w:rPr>
              <w:t>Delivering</w:t>
            </w:r>
            <w:r w:rsidR="003D0EF5" w:rsidRPr="003D0EF5">
              <w:t>）</w:t>
            </w:r>
            <w:r>
              <w:t>，已收货</w:t>
            </w:r>
            <w:r w:rsidR="003D0EF5" w:rsidRPr="003D0EF5">
              <w:t>（</w:t>
            </w:r>
            <w:r w:rsidR="003D0EF5">
              <w:rPr>
                <w:rFonts w:hint="eastAsia"/>
              </w:rPr>
              <w:t>Received</w:t>
            </w:r>
            <w:r w:rsidR="003D0EF5" w:rsidRPr="003D0EF5">
              <w:t>）</w:t>
            </w: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FE4DC0" w:rsidRDefault="00D205EF" w:rsidP="00D205EF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DB45CE" w:rsidRPr="00883F4B" w:rsidRDefault="00713C05" w:rsidP="00713C05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237EB" w:rsidRDefault="005F6CAF" w:rsidP="003967F2">
            <w:pPr>
              <w:pStyle w:val="a8"/>
              <w:numPr>
                <w:ilvl w:val="0"/>
                <w:numId w:val="39"/>
              </w:numPr>
              <w:ind w:firstLineChars="0"/>
            </w:pPr>
            <w:r>
              <w:t>代理商</w:t>
            </w:r>
            <w:r>
              <w:rPr>
                <w:rFonts w:hint="eastAsia"/>
              </w:rPr>
              <w:t>、</w:t>
            </w:r>
            <w:r>
              <w:t>分公</w:t>
            </w:r>
            <w:r w:rsidR="001237EB">
              <w:t>司和总公司之间可以相互进行货物调拨，</w:t>
            </w:r>
            <w:r w:rsidR="001237EB">
              <w:rPr>
                <w:rFonts w:hint="eastAsia"/>
              </w:rPr>
              <w:t>调拨</w:t>
            </w:r>
            <w:r w:rsidR="001237EB">
              <w:t>需要财务进行审批</w:t>
            </w:r>
            <w:r w:rsidR="001237EB">
              <w:rPr>
                <w:rFonts w:hint="eastAsia"/>
              </w:rPr>
              <w:t>；</w:t>
            </w:r>
          </w:p>
          <w:p w:rsidR="005F6CAF" w:rsidRDefault="005F6CAF" w:rsidP="003967F2">
            <w:pPr>
              <w:pStyle w:val="a8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代理商与</w:t>
            </w:r>
            <w:r>
              <w:t>分公司或总共公司</w:t>
            </w:r>
            <w:r>
              <w:rPr>
                <w:rFonts w:hint="eastAsia"/>
              </w:rPr>
              <w:t>之间</w:t>
            </w:r>
            <w:r>
              <w:t>进行调拨需要进行</w:t>
            </w:r>
            <w:r w:rsidR="00E770F7">
              <w:rPr>
                <w:rFonts w:hint="eastAsia"/>
              </w:rPr>
              <w:t>余额</w:t>
            </w:r>
            <w:r w:rsidR="00E770F7">
              <w:t>验证；</w:t>
            </w:r>
          </w:p>
          <w:p w:rsidR="005F6CAF" w:rsidRDefault="005F6CAF">
            <w:pPr>
              <w:pStyle w:val="a8"/>
              <w:numPr>
                <w:ilvl w:val="0"/>
                <w:numId w:val="39"/>
              </w:numPr>
              <w:ind w:firstLineChars="0"/>
              <w:rPr>
                <w:ins w:id="463" w:author="Microsoft" w:date="2015-10-20T13:57:00Z"/>
              </w:rPr>
              <w:pPrChange w:id="464" w:author="Microsoft" w:date="2015-10-20T13:57:00Z">
                <w:pPr/>
              </w:pPrChange>
            </w:pPr>
            <w:del w:id="465" w:author="Microsoft" w:date="2015-10-20T13:57:00Z">
              <w:r w:rsidDel="00F167B7">
                <w:rPr>
                  <w:rFonts w:hint="eastAsia"/>
                </w:rPr>
                <w:delText>2</w:delText>
              </w:r>
              <w:r w:rsidDel="00F167B7">
                <w:rPr>
                  <w:rFonts w:hint="eastAsia"/>
                </w:rPr>
                <w:delText>、</w:delText>
              </w:r>
            </w:del>
            <w:r w:rsidR="00D205EF">
              <w:rPr>
                <w:rFonts w:hint="eastAsia"/>
              </w:rPr>
              <w:t>提交订单后</w:t>
            </w:r>
            <w:r w:rsidR="00D205EF">
              <w:t>，状态变为</w:t>
            </w:r>
            <w:r w:rsidR="00D205EF">
              <w:t>“</w:t>
            </w:r>
            <w:r w:rsidR="00D205EF">
              <w:rPr>
                <w:rFonts w:hint="eastAsia"/>
              </w:rPr>
              <w:t>已</w:t>
            </w:r>
            <w:r w:rsidR="00D205EF">
              <w:t>提交</w:t>
            </w:r>
            <w:r w:rsidR="00D205EF">
              <w:t>”</w:t>
            </w:r>
            <w:r w:rsidR="00D205EF">
              <w:rPr>
                <w:rFonts w:hint="eastAsia"/>
              </w:rPr>
              <w:t>，且</w:t>
            </w:r>
            <w:r w:rsidR="00D205EF">
              <w:t>可以将已提交的订单进行撤销操作；</w:t>
            </w:r>
          </w:p>
          <w:p w:rsidR="00F167B7" w:rsidRDefault="00F167B7">
            <w:pPr>
              <w:pStyle w:val="a8"/>
              <w:numPr>
                <w:ilvl w:val="0"/>
                <w:numId w:val="39"/>
              </w:numPr>
              <w:ind w:firstLineChars="0"/>
              <w:pPrChange w:id="466" w:author="Microsoft" w:date="2015-10-20T13:57:00Z">
                <w:pPr/>
              </w:pPrChange>
            </w:pPr>
            <w:ins w:id="467" w:author="Microsoft" w:date="2015-10-20T13:57:00Z">
              <w:r>
                <w:rPr>
                  <w:rFonts w:hint="eastAsia"/>
                </w:rPr>
                <w:t>已撤销状态</w:t>
              </w:r>
              <w:r>
                <w:t>的调拨单可以进行删除；</w:t>
              </w:r>
            </w:ins>
          </w:p>
          <w:p w:rsidR="00D205EF" w:rsidRDefault="005F6CAF" w:rsidP="005F6CA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D205EF">
              <w:rPr>
                <w:rFonts w:hint="eastAsia"/>
              </w:rPr>
              <w:t>发货</w:t>
            </w:r>
            <w:r>
              <w:t>时间由仓库管理员进行发货时</w:t>
            </w:r>
            <w:r>
              <w:rPr>
                <w:rFonts w:hint="eastAsia"/>
              </w:rPr>
              <w:t>生成</w:t>
            </w:r>
            <w:r w:rsidR="00D205EF">
              <w:t>，并修改</w:t>
            </w:r>
            <w:r w:rsidR="00D205EF">
              <w:rPr>
                <w:rFonts w:hint="eastAsia"/>
              </w:rPr>
              <w:t>订单</w:t>
            </w:r>
            <w:r w:rsidR="00D205EF">
              <w:t>状态为</w:t>
            </w:r>
            <w:r w:rsidR="00D205EF">
              <w:t>“</w:t>
            </w:r>
            <w:r w:rsidR="00D205EF">
              <w:rPr>
                <w:rFonts w:hint="eastAsia"/>
              </w:rPr>
              <w:t>已</w:t>
            </w:r>
            <w:r w:rsidR="00D205EF">
              <w:t>发货</w:t>
            </w:r>
            <w:r w:rsidR="00D205EF">
              <w:t>”</w:t>
            </w:r>
          </w:p>
          <w:p w:rsidR="00D205EF" w:rsidRDefault="005F6CAF" w:rsidP="005F6CA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D205EF">
              <w:rPr>
                <w:rFonts w:hint="eastAsia"/>
              </w:rPr>
              <w:t>当代理商</w:t>
            </w:r>
            <w:r w:rsidR="00D205EF">
              <w:t>收到</w:t>
            </w:r>
            <w:r w:rsidR="00D205EF">
              <w:rPr>
                <w:rFonts w:hint="eastAsia"/>
              </w:rPr>
              <w:t>货物</w:t>
            </w:r>
            <w:r w:rsidR="00D205EF">
              <w:t>后，将其入库后，订单状态为</w:t>
            </w:r>
            <w:r w:rsidR="00D205EF">
              <w:t>“</w:t>
            </w:r>
            <w:r w:rsidR="00D205EF">
              <w:rPr>
                <w:rFonts w:hint="eastAsia"/>
              </w:rPr>
              <w:t>已收货</w:t>
            </w:r>
            <w:r w:rsidR="00D205EF">
              <w:t>”</w:t>
            </w:r>
            <w:r w:rsidR="00D205EF">
              <w:t>并形成库存</w:t>
            </w:r>
            <w:r w:rsidR="00D205EF">
              <w:rPr>
                <w:rFonts w:hint="eastAsia"/>
              </w:rPr>
              <w:t>，</w:t>
            </w:r>
            <w:r w:rsidR="00D205EF">
              <w:t>整个交易流程</w:t>
            </w:r>
            <w:r w:rsidR="00D205EF">
              <w:rPr>
                <w:rFonts w:hint="eastAsia"/>
              </w:rPr>
              <w:t>结束</w:t>
            </w:r>
            <w:r w:rsidR="00D205EF">
              <w:t>。</w:t>
            </w:r>
          </w:p>
          <w:p w:rsidR="00AF73C9" w:rsidDel="00F167B7" w:rsidRDefault="00AF73C9" w:rsidP="005F6CAF">
            <w:pPr>
              <w:rPr>
                <w:del w:id="468" w:author="Microsoft" w:date="2015-10-20T13:55:00Z"/>
              </w:rPr>
            </w:pPr>
            <w:r w:rsidRPr="00AF73C9">
              <w:rPr>
                <w:rFonts w:hint="eastAsia"/>
              </w:rPr>
              <w:t>5</w:t>
            </w:r>
            <w:r w:rsidRPr="00AF73C9">
              <w:rPr>
                <w:rFonts w:hint="eastAsia"/>
              </w:rPr>
              <w:t>、仓库管理员发货时可状态为：已审批，已发货，已收货</w:t>
            </w:r>
          </w:p>
          <w:p w:rsidR="002465F4" w:rsidRPr="00883F4B" w:rsidRDefault="002465F4">
            <w:del w:id="469" w:author="Microsoft" w:date="2015-10-20T13:55:00Z">
              <w:r w:rsidDel="00F167B7">
                <w:rPr>
                  <w:rFonts w:hint="eastAsia"/>
                </w:rPr>
                <w:delText>6</w:delText>
              </w:r>
              <w:r w:rsidDel="00F167B7">
                <w:rPr>
                  <w:rFonts w:hint="eastAsia"/>
                </w:rPr>
                <w:delText>、已</w:delText>
              </w:r>
              <w:r w:rsidDel="00F167B7">
                <w:delText>拒绝的</w:delText>
              </w:r>
              <w:r w:rsidDel="00F167B7">
                <w:rPr>
                  <w:rFonts w:hint="eastAsia"/>
                </w:rPr>
                <w:delText>调拨单</w:delText>
              </w:r>
              <w:r w:rsidDel="00F167B7">
                <w:delText>可【</w:delText>
              </w:r>
              <w:r w:rsidDel="00F167B7">
                <w:rPr>
                  <w:rFonts w:hint="eastAsia"/>
                </w:rPr>
                <w:delText>重新</w:delText>
              </w:r>
              <w:r w:rsidDel="00F167B7">
                <w:delText>提交】</w:delText>
              </w:r>
              <w:r w:rsidR="000F07DE" w:rsidDel="00F167B7">
                <w:rPr>
                  <w:rFonts w:hint="eastAsia"/>
                </w:rPr>
                <w:delText>（</w:delText>
              </w:r>
              <w:r w:rsidR="000F07DE" w:rsidDel="00F167B7">
                <w:rPr>
                  <w:rFonts w:hint="eastAsia"/>
                </w:rPr>
                <w:delText>Resubmit</w:delText>
              </w:r>
              <w:r w:rsidR="000F07DE" w:rsidDel="00F167B7">
                <w:rPr>
                  <w:rFonts w:hint="eastAsia"/>
                </w:rPr>
                <w:delText>）</w:delText>
              </w:r>
              <w:r w:rsidDel="00F167B7">
                <w:rPr>
                  <w:rFonts w:hint="eastAsia"/>
                </w:rPr>
                <w:delText>；</w:delText>
              </w:r>
            </w:del>
          </w:p>
        </w:tc>
      </w:tr>
    </w:tbl>
    <w:p w:rsidR="00D205EF" w:rsidRPr="00D205EF" w:rsidRDefault="00D205EF" w:rsidP="001237EB">
      <w:pPr>
        <w:pStyle w:val="a0"/>
        <w:ind w:firstLineChars="0" w:firstLine="0"/>
      </w:pPr>
    </w:p>
    <w:p w:rsidR="00D205EF" w:rsidRPr="00536510" w:rsidRDefault="00B2149B" w:rsidP="003C64BA">
      <w:pPr>
        <w:pStyle w:val="3"/>
      </w:pPr>
      <w:bookmarkStart w:id="470" w:name="_Toc430873016"/>
      <w:r>
        <w:rPr>
          <w:rFonts w:hint="eastAsia"/>
        </w:rPr>
        <w:t>填写</w:t>
      </w:r>
      <w:r w:rsidR="00D205EF">
        <w:rPr>
          <w:rFonts w:hint="eastAsia"/>
        </w:rPr>
        <w:t>调拨单</w:t>
      </w:r>
      <w:r w:rsidR="00323126" w:rsidRPr="00323126">
        <w:rPr>
          <w:rFonts w:hint="eastAsia"/>
        </w:rPr>
        <w:t>（</w:t>
      </w:r>
      <w:r w:rsidR="004248A6">
        <w:rPr>
          <w:rFonts w:hint="eastAsia"/>
        </w:rPr>
        <w:t xml:space="preserve">Conduct </w:t>
      </w:r>
      <w:r w:rsidR="00376757">
        <w:rPr>
          <w:rFonts w:hint="eastAsia"/>
        </w:rPr>
        <w:t>Stock Transfer</w:t>
      </w:r>
      <w:r w:rsidR="00323126" w:rsidRPr="00323126">
        <w:rPr>
          <w:rFonts w:hint="eastAsia"/>
        </w:rPr>
        <w:t>）</w:t>
      </w:r>
      <w:bookmarkEnd w:id="470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D205EF" w:rsidRPr="00883F4B" w:rsidRDefault="008E5A19" w:rsidP="00D205EF">
            <w:pPr>
              <w:rPr>
                <w:iCs/>
              </w:rPr>
            </w:pPr>
            <w:r>
              <w:rPr>
                <w:iCs/>
              </w:rPr>
              <w:t>Jk032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  <w:r>
              <w:rPr>
                <w:rFonts w:hint="eastAsia"/>
                <w:iCs/>
              </w:rPr>
              <w:t>调拨单申请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</w:p>
        </w:tc>
      </w:tr>
      <w:tr w:rsidR="00D205EF" w:rsidRPr="00883F4B" w:rsidTr="00D205EF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883F4B" w:rsidRDefault="00C208FE" w:rsidP="00D205EF">
            <w:r>
              <w:rPr>
                <w:rFonts w:hint="eastAsia"/>
              </w:rPr>
              <w:t>代理商，分公司，总公司之间</w:t>
            </w:r>
            <w:r w:rsidR="00D205EF">
              <w:rPr>
                <w:rFonts w:hint="eastAsia"/>
              </w:rPr>
              <w:t>进行彩票调拨。</w:t>
            </w:r>
          </w:p>
        </w:tc>
      </w:tr>
      <w:tr w:rsidR="00D205EF" w:rsidRPr="00883F4B" w:rsidTr="00D205E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lastRenderedPageBreak/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D205EF" w:rsidDel="0057668B" w:rsidRDefault="00D205EF">
            <w:pPr>
              <w:rPr>
                <w:del w:id="471" w:author="Microsoft" w:date="2015-10-10T15:34:00Z"/>
              </w:rPr>
              <w:pPrChange w:id="472" w:author="Microsoft" w:date="2015-10-10T15:35:00Z">
                <w:pPr>
                  <w:pStyle w:val="a8"/>
                  <w:numPr>
                    <w:numId w:val="17"/>
                  </w:numPr>
                  <w:ind w:left="420" w:firstLineChars="0" w:hanging="420"/>
                </w:pPr>
              </w:pPrChange>
            </w:pPr>
            <w:del w:id="473" w:author="Microsoft" w:date="2015-10-10T15:34:00Z">
              <w:r w:rsidDel="0057668B">
                <w:rPr>
                  <w:rFonts w:hint="eastAsia"/>
                </w:rPr>
                <w:delText>调拨单编号</w:delText>
              </w:r>
              <w:r w:rsidR="00F12DD6" w:rsidRPr="0057668B" w:rsidDel="0057668B">
                <w:rPr>
                  <w:rFonts w:hint="eastAsia"/>
                  <w:iCs/>
                </w:rPr>
                <w:delText>（</w:delText>
              </w:r>
              <w:r w:rsidR="00FC3F98" w:rsidRPr="0057668B" w:rsidDel="0057668B">
                <w:rPr>
                  <w:iCs/>
                </w:rPr>
                <w:delText>Stock Transfer</w:delText>
              </w:r>
              <w:r w:rsidR="00F12DD6" w:rsidRPr="0057668B" w:rsidDel="0057668B">
                <w:rPr>
                  <w:rFonts w:hint="eastAsia"/>
                  <w:iCs/>
                </w:rPr>
                <w:delText>）</w:delText>
              </w:r>
              <w:r w:rsidDel="0057668B">
                <w:delText>：</w:delText>
              </w:r>
              <w:r w:rsidDel="0057668B">
                <w:rPr>
                  <w:rFonts w:hint="eastAsia"/>
                </w:rPr>
                <w:delText>B</w:delText>
              </w:r>
              <w:r w:rsidDel="0057668B">
                <w:delText>+</w:delText>
              </w:r>
              <w:r w:rsidDel="0057668B">
                <w:rPr>
                  <w:rFonts w:hint="eastAsia"/>
                </w:rPr>
                <w:delText>年月日</w:delText>
              </w:r>
              <w:r w:rsidDel="0057668B">
                <w:delText xml:space="preserve">+001 </w:delText>
              </w:r>
              <w:r w:rsidDel="0057668B">
                <w:rPr>
                  <w:rFonts w:hint="eastAsia"/>
                </w:rPr>
                <w:delText>例</w:delText>
              </w:r>
              <w:r w:rsidDel="0057668B">
                <w:delText>：</w:delText>
              </w:r>
              <w:r w:rsidDel="0057668B">
                <w:rPr>
                  <w:rFonts w:hint="eastAsia"/>
                </w:rPr>
                <w:delText>B20150825001</w:delText>
              </w:r>
            </w:del>
          </w:p>
          <w:p w:rsidR="00D205EF" w:rsidDel="0057668B" w:rsidRDefault="00D205EF">
            <w:pPr>
              <w:rPr>
                <w:del w:id="474" w:author="Microsoft" w:date="2015-10-10T15:34:00Z"/>
              </w:rPr>
              <w:pPrChange w:id="475" w:author="Microsoft" w:date="2015-10-10T15:35:00Z">
                <w:pPr>
                  <w:pStyle w:val="a8"/>
                  <w:numPr>
                    <w:numId w:val="17"/>
                  </w:numPr>
                  <w:ind w:left="420" w:firstLineChars="0" w:hanging="420"/>
                </w:pPr>
              </w:pPrChange>
            </w:pPr>
            <w:del w:id="476" w:author="Microsoft" w:date="2015-10-10T15:34:00Z">
              <w:r w:rsidDel="0057668B">
                <w:rPr>
                  <w:rFonts w:hint="eastAsia"/>
                </w:rPr>
                <w:delText>申请日期</w:delText>
              </w:r>
              <w:r w:rsidR="00F12DD6" w:rsidRPr="00F12DD6" w:rsidDel="0057668B">
                <w:rPr>
                  <w:rFonts w:hint="eastAsia"/>
                  <w:iCs/>
                </w:rPr>
                <w:delText>（</w:delText>
              </w:r>
              <w:r w:rsidR="00FC3F98" w:rsidDel="0057668B">
                <w:rPr>
                  <w:rFonts w:hint="eastAsia"/>
                  <w:iCs/>
                </w:rPr>
                <w:delText>Date</w:delText>
              </w:r>
              <w:r w:rsidR="00F12DD6" w:rsidRPr="00F12DD6" w:rsidDel="0057668B">
                <w:rPr>
                  <w:rFonts w:hint="eastAsia"/>
                  <w:iCs/>
                </w:rPr>
                <w:delText>）</w:delText>
              </w:r>
              <w:r w:rsidDel="0057668B">
                <w:delText>：年月日</w:delText>
              </w:r>
              <w:r w:rsidDel="0057668B">
                <w:rPr>
                  <w:rFonts w:hint="eastAsia"/>
                </w:rPr>
                <w:delText>，</w:delText>
              </w:r>
              <w:r w:rsidDel="0057668B">
                <w:delText>时分秒</w:delText>
              </w:r>
            </w:del>
          </w:p>
          <w:p w:rsidR="00D205EF" w:rsidRDefault="00D205EF">
            <w:pPr>
              <w:rPr>
                <w:iCs/>
              </w:rPr>
              <w:pPrChange w:id="477" w:author="Microsoft" w:date="2015-10-10T15:35:00Z">
                <w:pPr>
                  <w:pStyle w:val="a8"/>
                  <w:numPr>
                    <w:numId w:val="17"/>
                  </w:numPr>
                  <w:ind w:left="420" w:firstLineChars="0" w:hanging="420"/>
                </w:pPr>
              </w:pPrChange>
            </w:pPr>
            <w:del w:id="478" w:author="Microsoft" w:date="2015-10-10T14:44:00Z">
              <w:r w:rsidDel="0009004B">
                <w:rPr>
                  <w:rFonts w:hint="eastAsia"/>
                  <w:iCs/>
                </w:rPr>
                <w:delText>提交</w:delText>
              </w:r>
            </w:del>
            <w:del w:id="479" w:author="Microsoft" w:date="2015-10-10T15:35:00Z">
              <w:r w:rsidDel="0057668B">
                <w:rPr>
                  <w:rFonts w:hint="eastAsia"/>
                  <w:iCs/>
                </w:rPr>
                <w:delText>人</w:delText>
              </w:r>
              <w:r w:rsidR="00F12DD6" w:rsidRPr="00F12DD6" w:rsidDel="0057668B">
                <w:rPr>
                  <w:rFonts w:hint="eastAsia"/>
                  <w:iCs/>
                </w:rPr>
                <w:delText>（</w:delText>
              </w:r>
              <w:r w:rsidR="008618C4" w:rsidDel="0057668B">
                <w:rPr>
                  <w:rFonts w:hint="eastAsia"/>
                  <w:iCs/>
                </w:rPr>
                <w:delText>Submitted By</w:delText>
              </w:r>
              <w:r w:rsidR="00F12DD6" w:rsidRPr="00F12DD6" w:rsidDel="0057668B">
                <w:rPr>
                  <w:rFonts w:hint="eastAsia"/>
                  <w:iCs/>
                </w:rPr>
                <w:delText>）</w:delText>
              </w:r>
              <w:r w:rsidDel="0057668B">
                <w:rPr>
                  <w:iCs/>
                </w:rPr>
                <w:delText>：当前</w:delText>
              </w:r>
              <w:r w:rsidDel="0057668B">
                <w:rPr>
                  <w:rFonts w:hint="eastAsia"/>
                  <w:iCs/>
                </w:rPr>
                <w:delText>填写</w:delText>
              </w:r>
              <w:r w:rsidR="001861CE" w:rsidDel="0057668B">
                <w:rPr>
                  <w:rFonts w:hint="eastAsia"/>
                  <w:iCs/>
                </w:rPr>
                <w:delText>调拨</w:delText>
              </w:r>
              <w:r w:rsidDel="0057668B">
                <w:rPr>
                  <w:iCs/>
                </w:rPr>
                <w:delText>单</w:delText>
              </w:r>
              <w:r w:rsidDel="0057668B">
                <w:rPr>
                  <w:rFonts w:hint="eastAsia"/>
                  <w:iCs/>
                </w:rPr>
                <w:delText>的</w:delText>
              </w:r>
              <w:r w:rsidDel="0057668B">
                <w:rPr>
                  <w:iCs/>
                </w:rPr>
                <w:delText>用户名；</w:delText>
              </w:r>
            </w:del>
          </w:p>
          <w:p w:rsidR="001237EB" w:rsidRDefault="00BA0B04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发货</w:t>
            </w:r>
            <w:r w:rsidR="001237EB">
              <w:rPr>
                <w:iCs/>
              </w:rPr>
              <w:t>单位</w:t>
            </w:r>
            <w:r w:rsidR="00F12DD6" w:rsidRPr="00F12DD6">
              <w:rPr>
                <w:rFonts w:hint="eastAsia"/>
                <w:iCs/>
              </w:rPr>
              <w:t>（</w:t>
            </w:r>
            <w:r w:rsidR="00577CBD">
              <w:rPr>
                <w:rFonts w:hint="eastAsia"/>
                <w:iCs/>
              </w:rPr>
              <w:t xml:space="preserve">Delivering </w:t>
            </w:r>
            <w:r w:rsidR="00422715">
              <w:rPr>
                <w:rFonts w:hint="eastAsia"/>
                <w:iCs/>
              </w:rPr>
              <w:t>Unit</w:t>
            </w:r>
            <w:r w:rsidR="00F12DD6" w:rsidRPr="00F12DD6">
              <w:rPr>
                <w:rFonts w:hint="eastAsia"/>
                <w:iCs/>
              </w:rPr>
              <w:t>）</w:t>
            </w:r>
            <w:r w:rsidR="001237EB">
              <w:rPr>
                <w:iCs/>
              </w:rPr>
              <w:t>：</w:t>
            </w:r>
            <w:r w:rsidR="00574F56">
              <w:rPr>
                <w:rFonts w:hint="eastAsia"/>
                <w:iCs/>
              </w:rPr>
              <w:t>下拉</w:t>
            </w:r>
            <w:r w:rsidR="00574F56">
              <w:rPr>
                <w:iCs/>
              </w:rPr>
              <w:t>列表选择；</w:t>
            </w:r>
            <w:r w:rsidR="00860DB5">
              <w:rPr>
                <w:rFonts w:hint="eastAsia"/>
                <w:iCs/>
              </w:rPr>
              <w:t>选择</w:t>
            </w:r>
            <w:r w:rsidR="00860DB5">
              <w:rPr>
                <w:iCs/>
              </w:rPr>
              <w:t>部门</w:t>
            </w:r>
          </w:p>
          <w:p w:rsidR="00BA0B04" w:rsidRDefault="00BA0B04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ins w:id="480" w:author="Microsoft" w:date="2015-10-10T15:36:00Z"/>
                <w:iCs/>
              </w:rPr>
            </w:pPr>
            <w:r>
              <w:rPr>
                <w:rFonts w:hint="eastAsia"/>
                <w:iCs/>
              </w:rPr>
              <w:t>收货</w:t>
            </w:r>
            <w:r>
              <w:rPr>
                <w:iCs/>
              </w:rPr>
              <w:t>单位</w:t>
            </w:r>
            <w:r w:rsidR="00F12DD6" w:rsidRPr="00F12DD6">
              <w:rPr>
                <w:rFonts w:hint="eastAsia"/>
                <w:iCs/>
              </w:rPr>
              <w:t>（</w:t>
            </w:r>
            <w:r w:rsidR="000661DC">
              <w:rPr>
                <w:iCs/>
              </w:rPr>
              <w:t>Receiving Unit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574F56">
              <w:rPr>
                <w:rFonts w:hint="eastAsia"/>
                <w:iCs/>
              </w:rPr>
              <w:t>下拉列表</w:t>
            </w:r>
            <w:r w:rsidR="00574F56">
              <w:rPr>
                <w:iCs/>
              </w:rPr>
              <w:t>选择</w:t>
            </w:r>
            <w:r w:rsidR="00860DB5">
              <w:rPr>
                <w:rFonts w:hint="eastAsia"/>
                <w:iCs/>
              </w:rPr>
              <w:t>；</w:t>
            </w:r>
            <w:r w:rsidR="00860DB5">
              <w:rPr>
                <w:iCs/>
              </w:rPr>
              <w:t>选择部门</w:t>
            </w:r>
          </w:p>
          <w:p w:rsidR="0057668B" w:rsidRDefault="0057668B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ins w:id="481" w:author="Microsoft" w:date="2015-10-10T15:36:00Z"/>
                <w:iCs/>
              </w:rPr>
            </w:pPr>
            <w:ins w:id="482" w:author="Microsoft" w:date="2015-10-10T15:36:00Z">
              <w:r>
                <w:rPr>
                  <w:rFonts w:hint="eastAsia"/>
                  <w:iCs/>
                </w:rPr>
                <w:t>总</w:t>
              </w:r>
            </w:ins>
            <w:ins w:id="483" w:author="Microsoft" w:date="2015-10-10T15:45:00Z">
              <w:r w:rsidR="009B37C1">
                <w:rPr>
                  <w:rFonts w:hint="eastAsia"/>
                  <w:iCs/>
                </w:rPr>
                <w:t>张数</w:t>
              </w:r>
            </w:ins>
            <w:ins w:id="484" w:author="Microsoft" w:date="2015-10-10T15:36:00Z">
              <w:r>
                <w:rPr>
                  <w:iCs/>
                </w:rPr>
                <w:t>（</w:t>
              </w:r>
              <w:r>
                <w:rPr>
                  <w:rFonts w:hint="eastAsia"/>
                  <w:iCs/>
                </w:rPr>
                <w:t>Q</w:t>
              </w:r>
            </w:ins>
            <w:ins w:id="485" w:author="Microsoft" w:date="2015-10-10T15:37:00Z">
              <w:r>
                <w:rPr>
                  <w:iCs/>
                </w:rPr>
                <w:t>uantity</w:t>
              </w:r>
            </w:ins>
            <w:ins w:id="486" w:author="Microsoft" w:date="2015-10-10T15:36:00Z">
              <w:r>
                <w:rPr>
                  <w:iCs/>
                </w:rPr>
                <w:t>）</w:t>
              </w:r>
            </w:ins>
            <w:ins w:id="487" w:author="Microsoft" w:date="2015-10-10T15:37:00Z"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所</w:t>
              </w:r>
              <w:r>
                <w:rPr>
                  <w:rFonts w:hint="eastAsia"/>
                  <w:iCs/>
                </w:rPr>
                <w:t>有</w:t>
              </w:r>
              <w:r>
                <w:rPr>
                  <w:iCs/>
                </w:rPr>
                <w:t>方案总</w:t>
              </w:r>
              <w:r>
                <w:rPr>
                  <w:rFonts w:hint="eastAsia"/>
                  <w:iCs/>
                </w:rPr>
                <w:t>张数</w:t>
              </w:r>
              <w:r>
                <w:rPr>
                  <w:iCs/>
                </w:rPr>
                <w:t>：</w:t>
              </w:r>
            </w:ins>
          </w:p>
          <w:p w:rsidR="0057668B" w:rsidRDefault="0057668B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ins w:id="488" w:author="Microsoft" w:date="2015-10-10T15:36:00Z"/>
                <w:iCs/>
              </w:rPr>
            </w:pPr>
            <w:ins w:id="489" w:author="Microsoft" w:date="2015-10-10T15:36:00Z">
              <w:r>
                <w:rPr>
                  <w:rFonts w:hint="eastAsia"/>
                  <w:iCs/>
                </w:rPr>
                <w:t>总</w:t>
              </w:r>
              <w:r w:rsidRPr="00316439">
                <w:rPr>
                  <w:iCs/>
                </w:rPr>
                <w:t>金额</w:t>
              </w:r>
              <w:r w:rsidRPr="00F12DD6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Value</w:t>
              </w:r>
              <w:r w:rsidRPr="00F12DD6">
                <w:rPr>
                  <w:rFonts w:hint="eastAsia"/>
                  <w:iCs/>
                </w:rPr>
                <w:t>）</w:t>
              </w:r>
              <w:r w:rsidRPr="00316439">
                <w:rPr>
                  <w:iCs/>
                </w:rPr>
                <w:t>：所有方案合计</w:t>
              </w:r>
              <w:r w:rsidRPr="00316439">
                <w:rPr>
                  <w:rFonts w:hint="eastAsia"/>
                  <w:iCs/>
                </w:rPr>
                <w:t>金额（</w:t>
              </w:r>
              <w:r w:rsidRPr="00316439">
                <w:rPr>
                  <w:iCs/>
                </w:rPr>
                <w:t>瑞尔）</w:t>
              </w:r>
            </w:ins>
          </w:p>
          <w:p w:rsidR="0057668B" w:rsidRPr="001237EB" w:rsidRDefault="0057668B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ins w:id="490" w:author="Microsoft" w:date="2015-10-10T15:36:00Z">
              <w:r w:rsidRPr="00A71B59">
                <w:rPr>
                  <w:rFonts w:hint="eastAsia"/>
                  <w:iCs/>
                </w:rPr>
                <w:t>备注</w:t>
              </w:r>
              <w:r w:rsidRPr="00F12DD6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Remarks</w:t>
              </w:r>
              <w:r w:rsidRPr="00F12DD6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</w:t>
              </w:r>
              <w:r w:rsidRPr="00A71B59">
                <w:rPr>
                  <w:rFonts w:hint="eastAsia"/>
                  <w:iCs/>
                </w:rPr>
                <w:t>1</w:t>
              </w:r>
              <w:r>
                <w:rPr>
                  <w:iCs/>
                </w:rPr>
                <w:t>-5</w:t>
              </w:r>
              <w:r w:rsidRPr="00A71B59">
                <w:rPr>
                  <w:iCs/>
                </w:rPr>
                <w:t>00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D205EF" w:rsidRPr="00F15BAF" w:rsidRDefault="00D205EF" w:rsidP="00D205EF">
            <w:pPr>
              <w:rPr>
                <w:iCs/>
              </w:rPr>
            </w:pPr>
            <w:r>
              <w:rPr>
                <w:rFonts w:hint="eastAsia"/>
                <w:iCs/>
              </w:rPr>
              <w:t>详细内容列表</w:t>
            </w:r>
            <w:r>
              <w:rPr>
                <w:iCs/>
              </w:rPr>
              <w:t>：</w:t>
            </w:r>
          </w:p>
          <w:p w:rsidR="00D205EF" w:rsidRDefault="00D205EF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ins w:id="491" w:author="Microsoft" w:date="2015-10-10T15:39:00Z"/>
                <w:iCs/>
              </w:rPr>
            </w:pPr>
            <w:r w:rsidRPr="00A71B59">
              <w:rPr>
                <w:rFonts w:hint="eastAsia"/>
                <w:iCs/>
              </w:rPr>
              <w:t>方案</w:t>
            </w:r>
            <w:r w:rsidRPr="00A71B59">
              <w:rPr>
                <w:iCs/>
              </w:rPr>
              <w:t>名称</w:t>
            </w:r>
            <w:r w:rsidR="00F12DD6" w:rsidRPr="00F12DD6">
              <w:rPr>
                <w:rFonts w:hint="eastAsia"/>
                <w:iCs/>
              </w:rPr>
              <w:t>（</w:t>
            </w:r>
            <w:r w:rsidR="00817D2F">
              <w:rPr>
                <w:rFonts w:hint="eastAsia"/>
                <w:iCs/>
              </w:rPr>
              <w:t>Plan</w:t>
            </w:r>
            <w:r w:rsidR="00F12DD6" w:rsidRPr="00F12DD6">
              <w:rPr>
                <w:rFonts w:hint="eastAsia"/>
                <w:iCs/>
              </w:rPr>
              <w:t>）</w:t>
            </w:r>
            <w:r w:rsidRPr="00A71B59">
              <w:rPr>
                <w:iCs/>
              </w:rPr>
              <w:t>：</w:t>
            </w:r>
            <w:r w:rsidRPr="00A71B59">
              <w:rPr>
                <w:rFonts w:hint="eastAsia"/>
                <w:iCs/>
              </w:rPr>
              <w:t>下拉框</w:t>
            </w:r>
            <w:r w:rsidRPr="00A71B59">
              <w:rPr>
                <w:iCs/>
              </w:rPr>
              <w:t>选择</w:t>
            </w:r>
          </w:p>
          <w:p w:rsidR="0057668B" w:rsidRPr="009F4629" w:rsidRDefault="0057668B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ins w:id="492" w:author="Microsoft" w:date="2015-10-10T15:42:00Z"/>
                <w:iCs/>
              </w:rPr>
            </w:pPr>
            <w:ins w:id="493" w:author="Microsoft" w:date="2015-10-10T15:42:00Z">
              <w:r>
                <w:rPr>
                  <w:iCs/>
                </w:rPr>
                <w:t>本数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packs</w:t>
              </w:r>
              <w:r>
                <w:rPr>
                  <w:iCs/>
                </w:rPr>
                <w:t>）：</w:t>
              </w:r>
            </w:ins>
          </w:p>
          <w:p w:rsidR="0057668B" w:rsidRPr="009F4629" w:rsidRDefault="0057668B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ins w:id="494" w:author="Microsoft" w:date="2015-10-10T15:42:00Z"/>
                <w:iCs/>
              </w:rPr>
            </w:pPr>
            <w:ins w:id="495" w:author="Microsoft" w:date="2015-10-10T15:42:00Z">
              <w:r>
                <w:rPr>
                  <w:rFonts w:hint="eastAsia"/>
                  <w:iCs/>
                </w:rPr>
                <w:t>张数</w:t>
              </w:r>
              <w:r w:rsidRPr="00A20341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Quantity</w:t>
              </w:r>
              <w:r w:rsidRPr="00A20341">
                <w:rPr>
                  <w:rFonts w:hint="eastAsia"/>
                  <w:iCs/>
                </w:rPr>
                <w:t>）</w:t>
              </w:r>
              <w:r w:rsidRPr="009F4629"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张（</w:t>
              </w:r>
              <w:r>
                <w:rPr>
                  <w:iCs/>
                </w:rPr>
                <w:t>tickets</w:t>
              </w:r>
              <w:r>
                <w:rPr>
                  <w:iCs/>
                </w:rPr>
                <w:t>）</w:t>
              </w:r>
              <w:r>
                <w:rPr>
                  <w:rFonts w:hint="eastAsia"/>
                  <w:iCs/>
                </w:rPr>
                <w:t>根据</w:t>
              </w:r>
              <w:r>
                <w:rPr>
                  <w:iCs/>
                </w:rPr>
                <w:t>本数</w:t>
              </w:r>
              <w:r>
                <w:rPr>
                  <w:rFonts w:hint="eastAsia"/>
                  <w:iCs/>
                </w:rPr>
                <w:t>计算</w:t>
              </w:r>
              <w:r>
                <w:rPr>
                  <w:iCs/>
                </w:rPr>
                <w:t>张数</w:t>
              </w:r>
            </w:ins>
          </w:p>
          <w:p w:rsidR="0057668B" w:rsidRPr="00A71B59" w:rsidDel="0057668B" w:rsidRDefault="0057668B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del w:id="496" w:author="Microsoft" w:date="2015-10-10T15:42:00Z"/>
                <w:iCs/>
              </w:rPr>
            </w:pPr>
          </w:p>
          <w:p w:rsidR="0057668B" w:rsidRPr="0057668B" w:rsidDel="0057668B" w:rsidRDefault="00D205EF">
            <w:pPr>
              <w:pStyle w:val="a8"/>
              <w:numPr>
                <w:ilvl w:val="0"/>
                <w:numId w:val="17"/>
              </w:numPr>
              <w:ind w:firstLineChars="0"/>
              <w:rPr>
                <w:del w:id="497" w:author="Microsoft" w:date="2015-10-10T15:42:00Z"/>
                <w:iCs/>
                <w:rPrChange w:id="498" w:author="Microsoft" w:date="2015-10-10T15:39:00Z">
                  <w:rPr>
                    <w:del w:id="499" w:author="Microsoft" w:date="2015-10-10T15:42:00Z"/>
                  </w:rPr>
                </w:rPrChange>
              </w:rPr>
            </w:pPr>
            <w:del w:id="500" w:author="Microsoft" w:date="2015-10-10T15:42:00Z">
              <w:r w:rsidRPr="00A71B59" w:rsidDel="0057668B">
                <w:rPr>
                  <w:rFonts w:hint="eastAsia"/>
                  <w:iCs/>
                </w:rPr>
                <w:delText>数量</w:delText>
              </w:r>
              <w:r w:rsidR="00F12DD6" w:rsidRPr="00F12DD6" w:rsidDel="0057668B">
                <w:rPr>
                  <w:rFonts w:hint="eastAsia"/>
                  <w:iCs/>
                </w:rPr>
                <w:delText>（</w:delText>
              </w:r>
              <w:r w:rsidR="00817D2F" w:rsidDel="0057668B">
                <w:rPr>
                  <w:rFonts w:hint="eastAsia"/>
                  <w:iCs/>
                </w:rPr>
                <w:delText>Quantity</w:delText>
              </w:r>
              <w:r w:rsidR="00F12DD6" w:rsidRPr="00F12DD6" w:rsidDel="0057668B">
                <w:rPr>
                  <w:rFonts w:hint="eastAsia"/>
                  <w:iCs/>
                </w:rPr>
                <w:delText>）</w:delText>
              </w:r>
              <w:r w:rsidRPr="00A71B59" w:rsidDel="0057668B">
                <w:rPr>
                  <w:iCs/>
                </w:rPr>
                <w:delText>：</w:delText>
              </w:r>
              <w:r w:rsidRPr="00A71B59" w:rsidDel="0057668B">
                <w:rPr>
                  <w:rFonts w:hint="eastAsia"/>
                  <w:iCs/>
                </w:rPr>
                <w:delText>文本</w:delText>
              </w:r>
              <w:r w:rsidDel="0057668B">
                <w:rPr>
                  <w:iCs/>
                </w:rPr>
                <w:delText>输入框，单位为</w:delText>
              </w:r>
              <w:r w:rsidDel="0057668B">
                <w:rPr>
                  <w:rFonts w:hint="eastAsia"/>
                  <w:iCs/>
                </w:rPr>
                <w:delText>“</w:delText>
              </w:r>
            </w:del>
            <w:del w:id="501" w:author="Microsoft" w:date="2015-09-17T11:43:00Z">
              <w:r w:rsidDel="00644214">
                <w:rPr>
                  <w:rFonts w:hint="eastAsia"/>
                  <w:iCs/>
                </w:rPr>
                <w:delText>本</w:delText>
              </w:r>
            </w:del>
            <w:del w:id="502" w:author="Microsoft" w:date="2015-10-10T15:42:00Z">
              <w:r w:rsidDel="0057668B">
                <w:rPr>
                  <w:rFonts w:hint="eastAsia"/>
                  <w:iCs/>
                </w:rPr>
                <w:delText>”</w:delText>
              </w:r>
              <w:r w:rsidR="00817D2F" w:rsidDel="0057668B">
                <w:rPr>
                  <w:rFonts w:hint="eastAsia"/>
                  <w:iCs/>
                </w:rPr>
                <w:delText>（</w:delText>
              </w:r>
            </w:del>
            <w:del w:id="503" w:author="Microsoft" w:date="2015-09-17T11:43:00Z">
              <w:r w:rsidR="002803DB" w:rsidDel="00644214">
                <w:rPr>
                  <w:rFonts w:hint="eastAsia"/>
                  <w:iCs/>
                </w:rPr>
                <w:delText>p</w:delText>
              </w:r>
              <w:r w:rsidR="00817D2F" w:rsidDel="00644214">
                <w:rPr>
                  <w:rFonts w:hint="eastAsia"/>
                  <w:iCs/>
                </w:rPr>
                <w:delText>acks</w:delText>
              </w:r>
            </w:del>
            <w:del w:id="504" w:author="Microsoft" w:date="2015-10-10T15:42:00Z">
              <w:r w:rsidR="00817D2F" w:rsidDel="0057668B">
                <w:rPr>
                  <w:rFonts w:hint="eastAsia"/>
                  <w:iCs/>
                </w:rPr>
                <w:delText>）</w:delText>
              </w:r>
            </w:del>
          </w:p>
          <w:p w:rsidR="00D205EF" w:rsidRPr="00A71B59" w:rsidDel="0057668B" w:rsidRDefault="00D205EF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del w:id="505" w:author="Microsoft" w:date="2015-10-10T15:39:00Z"/>
                <w:iCs/>
              </w:rPr>
            </w:pPr>
            <w:r w:rsidRPr="00A71B59">
              <w:rPr>
                <w:rFonts w:hint="eastAsia"/>
                <w:iCs/>
              </w:rPr>
              <w:t>金额</w:t>
            </w:r>
            <w:r w:rsidR="00F12DD6" w:rsidRPr="00F12DD6">
              <w:rPr>
                <w:rFonts w:hint="eastAsia"/>
                <w:iCs/>
              </w:rPr>
              <w:t>（</w:t>
            </w:r>
            <w:r w:rsidR="00817D2F">
              <w:rPr>
                <w:rFonts w:hint="eastAsia"/>
                <w:iCs/>
              </w:rPr>
              <w:t>Value</w:t>
            </w:r>
            <w:r w:rsidR="00F12DD6" w:rsidRPr="00F12DD6">
              <w:rPr>
                <w:rFonts w:hint="eastAsia"/>
                <w:iCs/>
              </w:rPr>
              <w:t>）</w:t>
            </w:r>
            <w:r w:rsidRPr="00A71B59">
              <w:rPr>
                <w:iCs/>
              </w:rPr>
              <w:t>：分方案显示</w:t>
            </w:r>
            <w:r w:rsidRPr="00A71B59">
              <w:rPr>
                <w:rFonts w:hint="eastAsia"/>
                <w:iCs/>
              </w:rPr>
              <w:t>金额</w:t>
            </w:r>
            <w:r w:rsidRPr="00A71B59">
              <w:rPr>
                <w:iCs/>
              </w:rPr>
              <w:t>；</w:t>
            </w:r>
            <w:r>
              <w:rPr>
                <w:iCs/>
              </w:rPr>
              <w:t>单位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 w:rsidR="00817D2F">
              <w:rPr>
                <w:rFonts w:hint="eastAsia"/>
                <w:iCs/>
              </w:rPr>
              <w:t>（</w:t>
            </w:r>
            <w:r w:rsidR="002803DB">
              <w:rPr>
                <w:rFonts w:hint="eastAsia"/>
                <w:iCs/>
              </w:rPr>
              <w:t>r</w:t>
            </w:r>
            <w:r w:rsidR="00817D2F">
              <w:rPr>
                <w:rFonts w:hint="eastAsia"/>
                <w:iCs/>
              </w:rPr>
              <w:t>iels</w:t>
            </w:r>
            <w:r w:rsidR="00817D2F">
              <w:rPr>
                <w:rFonts w:hint="eastAsia"/>
                <w:iCs/>
              </w:rPr>
              <w:t>）</w:t>
            </w:r>
          </w:p>
          <w:p w:rsidR="00D205EF" w:rsidRPr="0057668B" w:rsidDel="001A6CD9" w:rsidRDefault="00D205EF">
            <w:pPr>
              <w:pStyle w:val="a8"/>
              <w:numPr>
                <w:ilvl w:val="0"/>
                <w:numId w:val="17"/>
              </w:numPr>
              <w:ind w:firstLineChars="0"/>
              <w:rPr>
                <w:del w:id="506" w:author="Microsoft" w:date="2015-09-21T13:55:00Z"/>
                <w:iCs/>
                <w:rPrChange w:id="507" w:author="Microsoft" w:date="2015-10-10T15:39:00Z">
                  <w:rPr>
                    <w:del w:id="508" w:author="Microsoft" w:date="2015-09-21T13:55:00Z"/>
                  </w:rPr>
                </w:rPrChange>
              </w:rPr>
            </w:pPr>
            <w:del w:id="509" w:author="Microsoft" w:date="2015-09-21T13:55:00Z">
              <w:r w:rsidRPr="0057668B" w:rsidDel="001A6CD9">
                <w:rPr>
                  <w:rFonts w:hint="eastAsia"/>
                  <w:iCs/>
                  <w:rPrChange w:id="510" w:author="Microsoft" w:date="2015-10-10T15:39:00Z">
                    <w:rPr>
                      <w:rFonts w:hint="eastAsia"/>
                    </w:rPr>
                  </w:rPrChange>
                </w:rPr>
                <w:delText>备注</w:delText>
              </w:r>
              <w:r w:rsidR="00F12DD6" w:rsidRPr="0057668B" w:rsidDel="001A6CD9">
                <w:rPr>
                  <w:rFonts w:hint="eastAsia"/>
                  <w:iCs/>
                  <w:rPrChange w:id="511" w:author="Microsoft" w:date="2015-10-10T15:39:00Z">
                    <w:rPr>
                      <w:rFonts w:hint="eastAsia"/>
                    </w:rPr>
                  </w:rPrChange>
                </w:rPr>
                <w:delText>（</w:delText>
              </w:r>
              <w:r w:rsidR="00817D2F" w:rsidRPr="0057668B" w:rsidDel="001A6CD9">
                <w:rPr>
                  <w:iCs/>
                  <w:rPrChange w:id="512" w:author="Microsoft" w:date="2015-10-10T15:39:00Z">
                    <w:rPr/>
                  </w:rPrChange>
                </w:rPr>
                <w:delText>Remarks</w:delText>
              </w:r>
              <w:r w:rsidR="00F12DD6" w:rsidRPr="0057668B" w:rsidDel="001A6CD9">
                <w:rPr>
                  <w:rFonts w:hint="eastAsia"/>
                  <w:iCs/>
                  <w:rPrChange w:id="513" w:author="Microsoft" w:date="2015-10-10T15:39:00Z">
                    <w:rPr>
                      <w:rFonts w:hint="eastAsia"/>
                    </w:rPr>
                  </w:rPrChange>
                </w:rPr>
                <w:delText>）</w:delText>
              </w:r>
              <w:r w:rsidRPr="0057668B" w:rsidDel="001A6CD9">
                <w:rPr>
                  <w:rFonts w:hint="eastAsia"/>
                  <w:iCs/>
                  <w:rPrChange w:id="514" w:author="Microsoft" w:date="2015-10-10T15:39:00Z">
                    <w:rPr>
                      <w:rFonts w:hint="eastAsia"/>
                    </w:rPr>
                  </w:rPrChange>
                </w:rPr>
                <w:delText>：</w:delText>
              </w:r>
              <w:r w:rsidRPr="0057668B" w:rsidDel="001A6CD9">
                <w:rPr>
                  <w:iCs/>
                  <w:rPrChange w:id="515" w:author="Microsoft" w:date="2015-10-10T15:39:00Z">
                    <w:rPr/>
                  </w:rPrChange>
                </w:rPr>
                <w:delText>1-500</w:delText>
              </w:r>
              <w:r w:rsidRPr="0057668B" w:rsidDel="001A6CD9">
                <w:rPr>
                  <w:rFonts w:hint="eastAsia"/>
                  <w:iCs/>
                  <w:rPrChange w:id="516" w:author="Microsoft" w:date="2015-10-10T15:39:00Z">
                    <w:rPr>
                      <w:rFonts w:hint="eastAsia"/>
                    </w:rPr>
                  </w:rPrChange>
                </w:rPr>
                <w:delText>；</w:delText>
              </w:r>
            </w:del>
          </w:p>
          <w:p w:rsidR="001A6CD9" w:rsidRPr="001A6CD9" w:rsidRDefault="00D205EF">
            <w:pPr>
              <w:pStyle w:val="a8"/>
              <w:numPr>
                <w:ilvl w:val="0"/>
                <w:numId w:val="17"/>
              </w:numPr>
              <w:ind w:firstLineChars="0"/>
            </w:pPr>
            <w:del w:id="517" w:author="Microsoft" w:date="2015-09-17T11:43:00Z">
              <w:r w:rsidRPr="00316439" w:rsidDel="00644214">
                <w:rPr>
                  <w:rFonts w:hint="eastAsia"/>
                </w:rPr>
                <w:delText>合计</w:delText>
              </w:r>
            </w:del>
            <w:del w:id="518" w:author="Microsoft" w:date="2015-10-10T15:36:00Z">
              <w:r w:rsidRPr="00316439" w:rsidDel="0057668B">
                <w:delText>金额</w:delText>
              </w:r>
              <w:r w:rsidR="00F12DD6" w:rsidRPr="00F12DD6" w:rsidDel="0057668B">
                <w:rPr>
                  <w:rFonts w:hint="eastAsia"/>
                </w:rPr>
                <w:delText>（</w:delText>
              </w:r>
              <w:r w:rsidR="00817D2F" w:rsidDel="0057668B">
                <w:rPr>
                  <w:rFonts w:hint="eastAsia"/>
                </w:rPr>
                <w:delText>Total Value</w:delText>
              </w:r>
              <w:r w:rsidR="00F12DD6" w:rsidRPr="00F12DD6" w:rsidDel="0057668B">
                <w:rPr>
                  <w:rFonts w:hint="eastAsia"/>
                </w:rPr>
                <w:delText>）</w:delText>
              </w:r>
              <w:r w:rsidRPr="00316439" w:rsidDel="0057668B">
                <w:delText>：所有方案合计</w:delText>
              </w:r>
              <w:r w:rsidRPr="00316439" w:rsidDel="0057668B">
                <w:rPr>
                  <w:rFonts w:hint="eastAsia"/>
                </w:rPr>
                <w:delText>金额（</w:delText>
              </w:r>
              <w:r w:rsidRPr="00316439" w:rsidDel="0057668B">
                <w:delText>瑞尔）</w:delText>
              </w:r>
            </w:del>
          </w:p>
        </w:tc>
      </w:tr>
      <w:tr w:rsidR="00D205EF" w:rsidRPr="00883F4B" w:rsidTr="00D205E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883F4B" w:rsidRDefault="00D205EF" w:rsidP="00D205EF">
            <w:r>
              <w:rPr>
                <w:rFonts w:hint="eastAsia"/>
              </w:rPr>
              <w:t>操作成功！</w:t>
            </w:r>
            <w:r w:rsidR="00494FBD">
              <w:rPr>
                <w:rFonts w:hint="eastAsia"/>
              </w:rPr>
              <w:t>（</w:t>
            </w:r>
            <w:r w:rsidR="00494FBD">
              <w:rPr>
                <w:rFonts w:hint="eastAsia"/>
              </w:rPr>
              <w:t>Your stock transfer has been successfully submitted!</w:t>
            </w:r>
            <w:r w:rsidR="00494FBD">
              <w:rPr>
                <w:rFonts w:hint="eastAsia"/>
              </w:rPr>
              <w:t>）</w:t>
            </w: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FE4DC0" w:rsidRDefault="00D205EF" w:rsidP="00D205EF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883F4B" w:rsidRDefault="00D205EF" w:rsidP="00D205EF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883F4B" w:rsidRDefault="00316439" w:rsidP="00B75E5A">
            <w:r>
              <w:rPr>
                <w:rFonts w:hint="eastAsia"/>
              </w:rPr>
              <w:t>无</w:t>
            </w:r>
          </w:p>
        </w:tc>
      </w:tr>
    </w:tbl>
    <w:p w:rsidR="00D205EF" w:rsidRPr="003E16A6" w:rsidRDefault="00D205EF" w:rsidP="00D205EF">
      <w:pPr>
        <w:pStyle w:val="a0"/>
      </w:pPr>
    </w:p>
    <w:p w:rsidR="00CD5DAF" w:rsidRDefault="00CD5DAF" w:rsidP="003C64BA">
      <w:pPr>
        <w:pStyle w:val="3"/>
      </w:pPr>
      <w:bookmarkStart w:id="519" w:name="_Toc430873017"/>
      <w:r>
        <w:rPr>
          <w:rFonts w:hint="eastAsia"/>
        </w:rPr>
        <w:t>修改</w:t>
      </w:r>
      <w:r>
        <w:t>调拨单</w:t>
      </w:r>
      <w:r w:rsidR="00BB1E62">
        <w:rPr>
          <w:rFonts w:hint="eastAsia"/>
        </w:rPr>
        <w:t>（</w:t>
      </w:r>
      <w:r w:rsidR="00A40746">
        <w:rPr>
          <w:rFonts w:hint="eastAsia"/>
        </w:rPr>
        <w:t>Edit Stock Transfer</w:t>
      </w:r>
      <w:r w:rsidR="00BB1E62">
        <w:t>）</w:t>
      </w:r>
      <w:bookmarkEnd w:id="519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  <w:r>
              <w:rPr>
                <w:iCs/>
              </w:rPr>
              <w:t>Jk032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  <w:r>
              <w:rPr>
                <w:rFonts w:hint="eastAsia"/>
                <w:iCs/>
              </w:rPr>
              <w:t>调拨单修改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</w:p>
        </w:tc>
      </w:tr>
      <w:tr w:rsidR="00CD5DAF" w:rsidRPr="00883F4B" w:rsidTr="00CD5DAF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CD5DAF" w:rsidP="00CD5DAF">
            <w:r>
              <w:rPr>
                <w:rFonts w:hint="eastAsia"/>
              </w:rPr>
              <w:t>在调拨单</w:t>
            </w:r>
            <w:r>
              <w:t>未被审批时可进行内容修改</w:t>
            </w:r>
            <w:r>
              <w:rPr>
                <w:rFonts w:hint="eastAsia"/>
              </w:rPr>
              <w:t>。</w:t>
            </w:r>
          </w:p>
        </w:tc>
      </w:tr>
      <w:tr w:rsidR="00CD5DAF" w:rsidRPr="00883F4B" w:rsidTr="00CD5DA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CD5DAF" w:rsidRDefault="00CD5DAF" w:rsidP="0057668B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调拨单编号</w:t>
            </w:r>
            <w:r w:rsidRPr="00F12DD6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Stock Transfer</w:t>
            </w:r>
            <w:r w:rsidRPr="00F12DD6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B</w:t>
            </w:r>
            <w:r>
              <w:t>+</w:t>
            </w:r>
            <w:r>
              <w:rPr>
                <w:rFonts w:hint="eastAsia"/>
              </w:rPr>
              <w:t>年月日</w:t>
            </w:r>
            <w:r>
              <w:t xml:space="preserve">+001 </w:t>
            </w: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B20150825001</w:t>
            </w:r>
          </w:p>
          <w:p w:rsidR="00CD5DAF" w:rsidRDefault="00CD5DAF" w:rsidP="0057668B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申请日期</w:t>
            </w:r>
            <w:r w:rsidRPr="00F12DD6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Date</w:t>
            </w:r>
            <w:r w:rsidRPr="00F12DD6">
              <w:rPr>
                <w:rFonts w:hint="eastAsia"/>
                <w:iCs/>
              </w:rPr>
              <w:t>）</w:t>
            </w:r>
            <w:r>
              <w:t>：年月日</w:t>
            </w:r>
            <w:r>
              <w:rPr>
                <w:rFonts w:hint="eastAsia"/>
              </w:rPr>
              <w:t>，</w:t>
            </w:r>
            <w:r>
              <w:t>时分秒</w:t>
            </w:r>
          </w:p>
          <w:p w:rsidR="00CD5DAF" w:rsidRDefault="0009004B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iCs/>
              </w:rPr>
            </w:pPr>
            <w:ins w:id="520" w:author="Microsoft" w:date="2015-10-10T14:44:00Z">
              <w:r>
                <w:rPr>
                  <w:rFonts w:hint="eastAsia"/>
                  <w:iCs/>
                </w:rPr>
                <w:t>申请</w:t>
              </w:r>
            </w:ins>
            <w:del w:id="521" w:author="Microsoft" w:date="2015-10-10T14:44:00Z">
              <w:r w:rsidR="00CD5DAF" w:rsidDel="0009004B">
                <w:rPr>
                  <w:rFonts w:hint="eastAsia"/>
                  <w:iCs/>
                </w:rPr>
                <w:delText>提交</w:delText>
              </w:r>
            </w:del>
            <w:r w:rsidR="00CD5DAF">
              <w:rPr>
                <w:rFonts w:hint="eastAsia"/>
                <w:iCs/>
              </w:rPr>
              <w:t>人</w:t>
            </w:r>
            <w:r w:rsidR="00CD5DAF" w:rsidRPr="00F12DD6">
              <w:rPr>
                <w:rFonts w:hint="eastAsia"/>
                <w:iCs/>
              </w:rPr>
              <w:t>（</w:t>
            </w:r>
            <w:r w:rsidR="00CD5DAF">
              <w:rPr>
                <w:rFonts w:hint="eastAsia"/>
                <w:iCs/>
              </w:rPr>
              <w:t>Submitted By</w:t>
            </w:r>
            <w:r w:rsidR="00CD5DAF" w:rsidRPr="00F12DD6">
              <w:rPr>
                <w:rFonts w:hint="eastAsia"/>
                <w:iCs/>
              </w:rPr>
              <w:t>）</w:t>
            </w:r>
            <w:r w:rsidR="00CD5DAF">
              <w:rPr>
                <w:iCs/>
              </w:rPr>
              <w:t>：当前</w:t>
            </w:r>
            <w:r w:rsidR="00CD5DAF">
              <w:rPr>
                <w:rFonts w:hint="eastAsia"/>
                <w:iCs/>
              </w:rPr>
              <w:t>填写</w:t>
            </w:r>
            <w:r w:rsidR="00D33AB2">
              <w:rPr>
                <w:rFonts w:hint="eastAsia"/>
                <w:iCs/>
              </w:rPr>
              <w:t>调拨单</w:t>
            </w:r>
            <w:ins w:id="522" w:author="Microsoft" w:date="2015-10-21T17:39:00Z">
              <w:r w:rsidR="00B71444">
                <w:rPr>
                  <w:rFonts w:hint="eastAsia"/>
                  <w:iCs/>
                </w:rPr>
                <w:t>用户</w:t>
              </w:r>
              <w:r w:rsidR="00B71444">
                <w:rPr>
                  <w:iCs/>
                </w:rPr>
                <w:t>的真实姓名</w:t>
              </w:r>
            </w:ins>
            <w:del w:id="523" w:author="Microsoft" w:date="2015-10-21T17:39:00Z">
              <w:r w:rsidR="00CD5DAF" w:rsidDel="00B71444">
                <w:rPr>
                  <w:rFonts w:hint="eastAsia"/>
                  <w:iCs/>
                </w:rPr>
                <w:delText>的</w:delText>
              </w:r>
              <w:r w:rsidR="00CD5DAF" w:rsidDel="00B71444">
                <w:rPr>
                  <w:iCs/>
                </w:rPr>
                <w:delText>用户名；</w:delText>
              </w:r>
            </w:del>
          </w:p>
          <w:p w:rsidR="00CD5DAF" w:rsidRDefault="00CD5DAF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发货</w:t>
            </w:r>
            <w:r>
              <w:rPr>
                <w:iCs/>
              </w:rPr>
              <w:t>单位</w:t>
            </w:r>
            <w:r w:rsidRPr="00F12DD6">
              <w:rPr>
                <w:rFonts w:hint="eastAsia"/>
                <w:iCs/>
              </w:rPr>
              <w:t>（</w:t>
            </w:r>
            <w:r w:rsidR="00793468">
              <w:rPr>
                <w:rFonts w:hint="eastAsia"/>
                <w:iCs/>
              </w:rPr>
              <w:t xml:space="preserve">Delivering </w:t>
            </w:r>
            <w:r w:rsidR="00422715">
              <w:rPr>
                <w:rFonts w:hint="eastAsia"/>
                <w:iCs/>
              </w:rPr>
              <w:t>Unit</w:t>
            </w:r>
            <w:r w:rsidRPr="00F12DD6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下拉</w:t>
            </w:r>
            <w:r>
              <w:rPr>
                <w:iCs/>
              </w:rPr>
              <w:t>列表选择；</w:t>
            </w:r>
          </w:p>
          <w:p w:rsidR="00CD5DAF" w:rsidRDefault="00CD5DAF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ins w:id="524" w:author="Microsoft" w:date="2015-10-10T15:43:00Z"/>
                <w:iCs/>
              </w:rPr>
            </w:pPr>
            <w:r>
              <w:rPr>
                <w:rFonts w:hint="eastAsia"/>
                <w:iCs/>
              </w:rPr>
              <w:t>收货</w:t>
            </w:r>
            <w:r>
              <w:rPr>
                <w:iCs/>
              </w:rPr>
              <w:t>单位</w:t>
            </w:r>
            <w:r w:rsidRPr="00F12DD6">
              <w:rPr>
                <w:rFonts w:hint="eastAsia"/>
                <w:iCs/>
              </w:rPr>
              <w:t>（</w:t>
            </w:r>
            <w:r w:rsidR="00793468">
              <w:rPr>
                <w:rFonts w:hint="eastAsia"/>
                <w:iCs/>
              </w:rPr>
              <w:t xml:space="preserve">Receiving </w:t>
            </w:r>
            <w:r w:rsidR="00422715">
              <w:rPr>
                <w:rFonts w:hint="eastAsia"/>
                <w:iCs/>
              </w:rPr>
              <w:t>Unit</w:t>
            </w:r>
            <w:r w:rsidRPr="00F12DD6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下拉列表</w:t>
            </w:r>
            <w:r>
              <w:rPr>
                <w:iCs/>
              </w:rPr>
              <w:t>选择</w:t>
            </w:r>
          </w:p>
          <w:p w:rsidR="0057668B" w:rsidRDefault="0057668B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ins w:id="525" w:author="Microsoft" w:date="2015-10-10T15:43:00Z"/>
                <w:iCs/>
              </w:rPr>
            </w:pPr>
            <w:ins w:id="526" w:author="Microsoft" w:date="2015-10-10T15:43:00Z">
              <w:r>
                <w:rPr>
                  <w:rFonts w:hint="eastAsia"/>
                  <w:iCs/>
                </w:rPr>
                <w:t>总</w:t>
              </w:r>
            </w:ins>
            <w:ins w:id="527" w:author="Microsoft" w:date="2015-10-10T15:45:00Z">
              <w:r w:rsidR="009B37C1">
                <w:rPr>
                  <w:rFonts w:hint="eastAsia"/>
                  <w:iCs/>
                </w:rPr>
                <w:t>张数：</w:t>
              </w:r>
            </w:ins>
          </w:p>
          <w:p w:rsidR="0057668B" w:rsidRDefault="0057668B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ins w:id="528" w:author="Microsoft" w:date="2015-10-10T15:43:00Z"/>
                <w:iCs/>
              </w:rPr>
            </w:pPr>
            <w:ins w:id="529" w:author="Microsoft" w:date="2015-10-10T15:43:00Z">
              <w:r>
                <w:rPr>
                  <w:rFonts w:hint="eastAsia"/>
                  <w:iCs/>
                </w:rPr>
                <w:t>总</w:t>
              </w:r>
              <w:r w:rsidRPr="00316439">
                <w:rPr>
                  <w:iCs/>
                </w:rPr>
                <w:t>金额</w:t>
              </w:r>
              <w:r w:rsidRPr="00F12DD6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Value</w:t>
              </w:r>
              <w:r w:rsidRPr="00F12DD6">
                <w:rPr>
                  <w:rFonts w:hint="eastAsia"/>
                  <w:iCs/>
                </w:rPr>
                <w:t>）</w:t>
              </w:r>
              <w:r w:rsidRPr="00316439">
                <w:rPr>
                  <w:iCs/>
                </w:rPr>
                <w:t>：所有方案合计</w:t>
              </w:r>
              <w:r w:rsidRPr="00316439">
                <w:rPr>
                  <w:rFonts w:hint="eastAsia"/>
                  <w:iCs/>
                </w:rPr>
                <w:t>金额（</w:t>
              </w:r>
              <w:r w:rsidRPr="00316439">
                <w:rPr>
                  <w:iCs/>
                </w:rPr>
                <w:t>瑞尔）</w:t>
              </w:r>
            </w:ins>
          </w:p>
          <w:p w:rsidR="0057668B" w:rsidRPr="001237EB" w:rsidRDefault="0057668B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iCs/>
              </w:rPr>
            </w:pPr>
            <w:ins w:id="530" w:author="Microsoft" w:date="2015-10-10T15:43:00Z">
              <w:r w:rsidRPr="00A71B59">
                <w:rPr>
                  <w:rFonts w:hint="eastAsia"/>
                  <w:iCs/>
                </w:rPr>
                <w:t>备注</w:t>
              </w:r>
              <w:r w:rsidRPr="00F12DD6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Remarks</w:t>
              </w:r>
              <w:r w:rsidRPr="00F12DD6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</w:t>
              </w:r>
              <w:r w:rsidRPr="00A71B59">
                <w:rPr>
                  <w:rFonts w:hint="eastAsia"/>
                  <w:iCs/>
                </w:rPr>
                <w:t>1</w:t>
              </w:r>
              <w:r>
                <w:rPr>
                  <w:iCs/>
                </w:rPr>
                <w:t>-5</w:t>
              </w:r>
              <w:r w:rsidRPr="00A71B59">
                <w:rPr>
                  <w:iCs/>
                </w:rPr>
                <w:t>00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CD5DAF" w:rsidRPr="00F15BAF" w:rsidRDefault="00CD5DAF" w:rsidP="00CD5DAF">
            <w:pPr>
              <w:rPr>
                <w:iCs/>
              </w:rPr>
            </w:pPr>
            <w:r>
              <w:rPr>
                <w:rFonts w:hint="eastAsia"/>
                <w:iCs/>
              </w:rPr>
              <w:t>详细内容列表</w:t>
            </w:r>
            <w:r>
              <w:rPr>
                <w:iCs/>
              </w:rPr>
              <w:t>：</w:t>
            </w:r>
          </w:p>
          <w:p w:rsidR="00CD5DAF" w:rsidRPr="00A71B59" w:rsidDel="0057668B" w:rsidRDefault="00CD5DAF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del w:id="531" w:author="Microsoft" w:date="2015-10-10T15:42:00Z"/>
                <w:iCs/>
              </w:rPr>
            </w:pPr>
            <w:del w:id="532" w:author="Microsoft" w:date="2015-10-10T15:42:00Z">
              <w:r w:rsidRPr="00A71B59" w:rsidDel="0057668B">
                <w:rPr>
                  <w:rFonts w:hint="eastAsia"/>
                  <w:iCs/>
                </w:rPr>
                <w:delText>方案</w:delText>
              </w:r>
              <w:r w:rsidRPr="00A71B59" w:rsidDel="0057668B">
                <w:rPr>
                  <w:iCs/>
                </w:rPr>
                <w:delText>名称</w:delText>
              </w:r>
              <w:r w:rsidRPr="00F12DD6" w:rsidDel="0057668B">
                <w:rPr>
                  <w:rFonts w:hint="eastAsia"/>
                  <w:iCs/>
                </w:rPr>
                <w:delText>（</w:delText>
              </w:r>
              <w:r w:rsidDel="0057668B">
                <w:rPr>
                  <w:rFonts w:hint="eastAsia"/>
                  <w:iCs/>
                </w:rPr>
                <w:delText>Plan</w:delText>
              </w:r>
              <w:r w:rsidRPr="00F12DD6" w:rsidDel="0057668B">
                <w:rPr>
                  <w:rFonts w:hint="eastAsia"/>
                  <w:iCs/>
                </w:rPr>
                <w:delText>）</w:delText>
              </w:r>
              <w:r w:rsidRPr="00A71B59" w:rsidDel="0057668B">
                <w:rPr>
                  <w:iCs/>
                </w:rPr>
                <w:delText>：</w:delText>
              </w:r>
              <w:r w:rsidRPr="00A71B59" w:rsidDel="0057668B">
                <w:rPr>
                  <w:rFonts w:hint="eastAsia"/>
                  <w:iCs/>
                </w:rPr>
                <w:delText>下拉框</w:delText>
              </w:r>
              <w:r w:rsidRPr="00A71B59" w:rsidDel="0057668B">
                <w:rPr>
                  <w:iCs/>
                </w:rPr>
                <w:delText>选择</w:delText>
              </w:r>
            </w:del>
          </w:p>
          <w:p w:rsidR="00CD5DAF" w:rsidRPr="00A71B59" w:rsidDel="0057668B" w:rsidRDefault="00CD5DAF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del w:id="533" w:author="Microsoft" w:date="2015-10-10T15:42:00Z"/>
                <w:iCs/>
              </w:rPr>
            </w:pPr>
            <w:del w:id="534" w:author="Microsoft" w:date="2015-10-10T15:42:00Z">
              <w:r w:rsidRPr="00A71B59" w:rsidDel="0057668B">
                <w:rPr>
                  <w:rFonts w:hint="eastAsia"/>
                  <w:iCs/>
                </w:rPr>
                <w:delText>数量</w:delText>
              </w:r>
              <w:r w:rsidRPr="00F12DD6" w:rsidDel="0057668B">
                <w:rPr>
                  <w:rFonts w:hint="eastAsia"/>
                  <w:iCs/>
                </w:rPr>
                <w:delText>（</w:delText>
              </w:r>
              <w:r w:rsidDel="0057668B">
                <w:rPr>
                  <w:rFonts w:hint="eastAsia"/>
                  <w:iCs/>
                </w:rPr>
                <w:delText>Quantity</w:delText>
              </w:r>
              <w:r w:rsidRPr="00F12DD6" w:rsidDel="0057668B">
                <w:rPr>
                  <w:rFonts w:hint="eastAsia"/>
                  <w:iCs/>
                </w:rPr>
                <w:delText>）</w:delText>
              </w:r>
              <w:r w:rsidRPr="00A71B59" w:rsidDel="0057668B">
                <w:rPr>
                  <w:iCs/>
                </w:rPr>
                <w:delText>：</w:delText>
              </w:r>
              <w:r w:rsidRPr="00A71B59" w:rsidDel="0057668B">
                <w:rPr>
                  <w:rFonts w:hint="eastAsia"/>
                  <w:iCs/>
                </w:rPr>
                <w:delText>文本</w:delText>
              </w:r>
              <w:r w:rsidDel="0057668B">
                <w:rPr>
                  <w:iCs/>
                </w:rPr>
                <w:delText>输入框，单位为</w:delText>
              </w:r>
              <w:r w:rsidDel="0057668B">
                <w:rPr>
                  <w:rFonts w:hint="eastAsia"/>
                  <w:iCs/>
                </w:rPr>
                <w:delText>“</w:delText>
              </w:r>
            </w:del>
            <w:del w:id="535" w:author="Microsoft" w:date="2015-09-17T11:43:00Z">
              <w:r w:rsidDel="00644214">
                <w:rPr>
                  <w:rFonts w:hint="eastAsia"/>
                  <w:iCs/>
                </w:rPr>
                <w:delText>本</w:delText>
              </w:r>
            </w:del>
            <w:del w:id="536" w:author="Microsoft" w:date="2015-10-10T15:42:00Z">
              <w:r w:rsidDel="0057668B">
                <w:rPr>
                  <w:rFonts w:hint="eastAsia"/>
                  <w:iCs/>
                </w:rPr>
                <w:delText>”（</w:delText>
              </w:r>
            </w:del>
            <w:del w:id="537" w:author="Microsoft" w:date="2015-09-17T11:43:00Z">
              <w:r w:rsidDel="00644214">
                <w:rPr>
                  <w:rFonts w:hint="eastAsia"/>
                  <w:iCs/>
                </w:rPr>
                <w:delText>packs</w:delText>
              </w:r>
            </w:del>
            <w:del w:id="538" w:author="Microsoft" w:date="2015-10-10T15:42:00Z">
              <w:r w:rsidDel="0057668B">
                <w:rPr>
                  <w:rFonts w:hint="eastAsia"/>
                  <w:iCs/>
                </w:rPr>
                <w:delText>）</w:delText>
              </w:r>
            </w:del>
          </w:p>
          <w:p w:rsidR="0057668B" w:rsidRDefault="00CD5DAF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ins w:id="539" w:author="Microsoft" w:date="2015-10-10T15:42:00Z"/>
                <w:iCs/>
              </w:rPr>
            </w:pPr>
            <w:del w:id="540" w:author="Microsoft" w:date="2015-10-10T15:42:00Z">
              <w:r w:rsidRPr="00A71B59" w:rsidDel="0057668B">
                <w:rPr>
                  <w:rFonts w:hint="eastAsia"/>
                  <w:iCs/>
                </w:rPr>
                <w:delText>金额</w:delText>
              </w:r>
              <w:r w:rsidRPr="00F12DD6" w:rsidDel="0057668B">
                <w:rPr>
                  <w:rFonts w:hint="eastAsia"/>
                  <w:iCs/>
                </w:rPr>
                <w:delText>（</w:delText>
              </w:r>
              <w:r w:rsidDel="0057668B">
                <w:rPr>
                  <w:rFonts w:hint="eastAsia"/>
                  <w:iCs/>
                </w:rPr>
                <w:delText>Value</w:delText>
              </w:r>
              <w:r w:rsidRPr="00F12DD6" w:rsidDel="0057668B">
                <w:rPr>
                  <w:rFonts w:hint="eastAsia"/>
                  <w:iCs/>
                </w:rPr>
                <w:delText>）</w:delText>
              </w:r>
              <w:r w:rsidRPr="00A71B59" w:rsidDel="0057668B">
                <w:rPr>
                  <w:iCs/>
                </w:rPr>
                <w:delText>：分方案显示</w:delText>
              </w:r>
              <w:r w:rsidRPr="00A71B59" w:rsidDel="0057668B">
                <w:rPr>
                  <w:rFonts w:hint="eastAsia"/>
                  <w:iCs/>
                </w:rPr>
                <w:delText>金额</w:delText>
              </w:r>
              <w:r w:rsidRPr="00A71B59" w:rsidDel="0057668B">
                <w:rPr>
                  <w:iCs/>
                </w:rPr>
                <w:delText>；</w:delText>
              </w:r>
              <w:r w:rsidDel="0057668B">
                <w:rPr>
                  <w:iCs/>
                </w:rPr>
                <w:delText>单位</w:delText>
              </w:r>
              <w:r w:rsidDel="0057668B">
                <w:rPr>
                  <w:rFonts w:hint="eastAsia"/>
                  <w:iCs/>
                </w:rPr>
                <w:delText>：</w:delText>
              </w:r>
              <w:r w:rsidDel="0057668B">
                <w:rPr>
                  <w:iCs/>
                </w:rPr>
                <w:delText>瑞尔</w:delText>
              </w:r>
              <w:r w:rsidDel="0057668B">
                <w:rPr>
                  <w:rFonts w:hint="eastAsia"/>
                  <w:iCs/>
                </w:rPr>
                <w:delText>（</w:delText>
              </w:r>
              <w:r w:rsidDel="0057668B">
                <w:rPr>
                  <w:rFonts w:hint="eastAsia"/>
                  <w:iCs/>
                </w:rPr>
                <w:delText>riels</w:delText>
              </w:r>
              <w:r w:rsidDel="0057668B">
                <w:rPr>
                  <w:rFonts w:hint="eastAsia"/>
                  <w:iCs/>
                </w:rPr>
                <w:delText>）</w:delText>
              </w:r>
            </w:del>
            <w:ins w:id="541" w:author="Microsoft" w:date="2015-10-10T15:42:00Z">
              <w:r w:rsidR="0057668B" w:rsidRPr="00A71B59">
                <w:rPr>
                  <w:rFonts w:hint="eastAsia"/>
                  <w:iCs/>
                </w:rPr>
                <w:t>方案</w:t>
              </w:r>
              <w:r w:rsidR="0057668B" w:rsidRPr="00A71B59">
                <w:rPr>
                  <w:iCs/>
                </w:rPr>
                <w:t>名称</w:t>
              </w:r>
              <w:r w:rsidR="0057668B" w:rsidRPr="00F12DD6">
                <w:rPr>
                  <w:rFonts w:hint="eastAsia"/>
                  <w:iCs/>
                </w:rPr>
                <w:t>（</w:t>
              </w:r>
              <w:r w:rsidR="0057668B">
                <w:rPr>
                  <w:rFonts w:hint="eastAsia"/>
                  <w:iCs/>
                </w:rPr>
                <w:t>Plan</w:t>
              </w:r>
              <w:r w:rsidR="0057668B" w:rsidRPr="00F12DD6">
                <w:rPr>
                  <w:rFonts w:hint="eastAsia"/>
                  <w:iCs/>
                </w:rPr>
                <w:t>）</w:t>
              </w:r>
              <w:r w:rsidR="0057668B" w:rsidRPr="00A71B59">
                <w:rPr>
                  <w:iCs/>
                </w:rPr>
                <w:t>：</w:t>
              </w:r>
              <w:r w:rsidR="0057668B" w:rsidRPr="00A71B59">
                <w:rPr>
                  <w:rFonts w:hint="eastAsia"/>
                  <w:iCs/>
                </w:rPr>
                <w:t>下拉框</w:t>
              </w:r>
              <w:r w:rsidR="0057668B" w:rsidRPr="00A71B59">
                <w:rPr>
                  <w:iCs/>
                </w:rPr>
                <w:t>选择</w:t>
              </w:r>
            </w:ins>
          </w:p>
          <w:p w:rsidR="0057668B" w:rsidRPr="009F4629" w:rsidRDefault="0057668B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ins w:id="542" w:author="Microsoft" w:date="2015-10-10T15:42:00Z"/>
                <w:iCs/>
              </w:rPr>
            </w:pPr>
            <w:ins w:id="543" w:author="Microsoft" w:date="2015-10-10T15:42:00Z">
              <w:r>
                <w:rPr>
                  <w:iCs/>
                </w:rPr>
                <w:t>本数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packs</w:t>
              </w:r>
              <w:r>
                <w:rPr>
                  <w:iCs/>
                </w:rPr>
                <w:t>）：</w:t>
              </w:r>
            </w:ins>
          </w:p>
          <w:p w:rsidR="0057668B" w:rsidRPr="009F4629" w:rsidRDefault="0057668B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ins w:id="544" w:author="Microsoft" w:date="2015-10-10T15:42:00Z"/>
                <w:iCs/>
              </w:rPr>
            </w:pPr>
            <w:ins w:id="545" w:author="Microsoft" w:date="2015-10-10T15:42:00Z">
              <w:r>
                <w:rPr>
                  <w:rFonts w:hint="eastAsia"/>
                  <w:iCs/>
                </w:rPr>
                <w:lastRenderedPageBreak/>
                <w:t>张数</w:t>
              </w:r>
              <w:r w:rsidRPr="00A20341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Quantity</w:t>
              </w:r>
              <w:r w:rsidRPr="00A20341">
                <w:rPr>
                  <w:rFonts w:hint="eastAsia"/>
                  <w:iCs/>
                </w:rPr>
                <w:t>）</w:t>
              </w:r>
              <w:r w:rsidRPr="009F4629"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张（</w:t>
              </w:r>
              <w:r>
                <w:rPr>
                  <w:iCs/>
                </w:rPr>
                <w:t>tickets</w:t>
              </w:r>
              <w:r>
                <w:rPr>
                  <w:iCs/>
                </w:rPr>
                <w:t>）</w:t>
              </w:r>
              <w:r>
                <w:rPr>
                  <w:rFonts w:hint="eastAsia"/>
                  <w:iCs/>
                </w:rPr>
                <w:t>根据</w:t>
              </w:r>
              <w:r>
                <w:rPr>
                  <w:iCs/>
                </w:rPr>
                <w:t>本数</w:t>
              </w:r>
              <w:r>
                <w:rPr>
                  <w:rFonts w:hint="eastAsia"/>
                  <w:iCs/>
                </w:rPr>
                <w:t>计算</w:t>
              </w:r>
              <w:r>
                <w:rPr>
                  <w:iCs/>
                </w:rPr>
                <w:t>张数</w:t>
              </w:r>
            </w:ins>
          </w:p>
          <w:p w:rsidR="0057668B" w:rsidRPr="00A71B59" w:rsidDel="0057668B" w:rsidRDefault="0057668B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del w:id="546" w:author="Microsoft" w:date="2015-10-10T15:43:00Z"/>
                <w:iCs/>
              </w:rPr>
            </w:pPr>
            <w:ins w:id="547" w:author="Microsoft" w:date="2015-10-10T15:42:00Z">
              <w:r w:rsidRPr="00A71B59">
                <w:rPr>
                  <w:rFonts w:hint="eastAsia"/>
                  <w:iCs/>
                </w:rPr>
                <w:t>金额</w:t>
              </w:r>
              <w:r w:rsidRPr="00F12DD6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Value</w:t>
              </w:r>
              <w:r w:rsidRPr="00F12DD6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：分方案显示</w:t>
              </w:r>
              <w:r w:rsidRPr="00A71B59">
                <w:rPr>
                  <w:rFonts w:hint="eastAsia"/>
                  <w:iCs/>
                </w:rPr>
                <w:t>金额</w:t>
              </w:r>
              <w:r w:rsidRPr="00A71B59">
                <w:rPr>
                  <w:iCs/>
                </w:rPr>
                <w:t>；</w:t>
              </w:r>
              <w:r>
                <w:rPr>
                  <w:iCs/>
                </w:rPr>
                <w:t>单位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瑞尔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>
                <w:rPr>
                  <w:rFonts w:hint="eastAsia"/>
                  <w:iCs/>
                </w:rPr>
                <w:t>）</w:t>
              </w:r>
            </w:ins>
          </w:p>
          <w:p w:rsidR="00CD5DAF" w:rsidRPr="0057668B" w:rsidDel="001A6CD9" w:rsidRDefault="00CD5DAF">
            <w:pPr>
              <w:pStyle w:val="a8"/>
              <w:numPr>
                <w:ilvl w:val="0"/>
                <w:numId w:val="18"/>
              </w:numPr>
              <w:ind w:firstLineChars="0"/>
              <w:rPr>
                <w:del w:id="548" w:author="Microsoft" w:date="2015-09-21T13:55:00Z"/>
                <w:iCs/>
                <w:rPrChange w:id="549" w:author="Microsoft" w:date="2015-10-10T15:43:00Z">
                  <w:rPr>
                    <w:del w:id="550" w:author="Microsoft" w:date="2015-09-21T13:55:00Z"/>
                  </w:rPr>
                </w:rPrChange>
              </w:rPr>
            </w:pPr>
            <w:del w:id="551" w:author="Microsoft" w:date="2015-09-21T13:55:00Z">
              <w:r w:rsidRPr="0057668B" w:rsidDel="001A6CD9">
                <w:rPr>
                  <w:rFonts w:hint="eastAsia"/>
                  <w:iCs/>
                  <w:rPrChange w:id="552" w:author="Microsoft" w:date="2015-10-10T15:43:00Z">
                    <w:rPr>
                      <w:rFonts w:hint="eastAsia"/>
                    </w:rPr>
                  </w:rPrChange>
                </w:rPr>
                <w:delText>备注（</w:delText>
              </w:r>
              <w:r w:rsidRPr="0057668B" w:rsidDel="001A6CD9">
                <w:rPr>
                  <w:iCs/>
                  <w:rPrChange w:id="553" w:author="Microsoft" w:date="2015-10-10T15:43:00Z">
                    <w:rPr/>
                  </w:rPrChange>
                </w:rPr>
                <w:delText>Remarks</w:delText>
              </w:r>
              <w:r w:rsidRPr="0057668B" w:rsidDel="001A6CD9">
                <w:rPr>
                  <w:rFonts w:hint="eastAsia"/>
                  <w:iCs/>
                  <w:rPrChange w:id="554" w:author="Microsoft" w:date="2015-10-10T15:43:00Z">
                    <w:rPr>
                      <w:rFonts w:hint="eastAsia"/>
                    </w:rPr>
                  </w:rPrChange>
                </w:rPr>
                <w:delText>）：</w:delText>
              </w:r>
              <w:r w:rsidRPr="0057668B" w:rsidDel="001A6CD9">
                <w:rPr>
                  <w:iCs/>
                  <w:rPrChange w:id="555" w:author="Microsoft" w:date="2015-10-10T15:43:00Z">
                    <w:rPr/>
                  </w:rPrChange>
                </w:rPr>
                <w:delText>1-500</w:delText>
              </w:r>
              <w:r w:rsidRPr="0057668B" w:rsidDel="001A6CD9">
                <w:rPr>
                  <w:rFonts w:hint="eastAsia"/>
                  <w:iCs/>
                  <w:rPrChange w:id="556" w:author="Microsoft" w:date="2015-10-10T15:43:00Z">
                    <w:rPr>
                      <w:rFonts w:hint="eastAsia"/>
                    </w:rPr>
                  </w:rPrChange>
                </w:rPr>
                <w:delText>；</w:delText>
              </w:r>
            </w:del>
          </w:p>
          <w:p w:rsidR="001A6CD9" w:rsidRPr="001A6CD9" w:rsidRDefault="00CD5DAF">
            <w:pPr>
              <w:pStyle w:val="a8"/>
              <w:numPr>
                <w:ilvl w:val="0"/>
                <w:numId w:val="18"/>
              </w:numPr>
              <w:ind w:firstLineChars="0"/>
            </w:pPr>
            <w:del w:id="557" w:author="Microsoft" w:date="2015-09-17T11:43:00Z">
              <w:r w:rsidRPr="00316439" w:rsidDel="00644214">
                <w:rPr>
                  <w:rFonts w:hint="eastAsia"/>
                </w:rPr>
                <w:delText>合计</w:delText>
              </w:r>
            </w:del>
            <w:del w:id="558" w:author="Microsoft" w:date="2015-10-10T15:43:00Z">
              <w:r w:rsidRPr="00316439" w:rsidDel="0057668B">
                <w:delText>金额</w:delText>
              </w:r>
              <w:r w:rsidRPr="00F12DD6" w:rsidDel="0057668B">
                <w:rPr>
                  <w:rFonts w:hint="eastAsia"/>
                </w:rPr>
                <w:delText>（</w:delText>
              </w:r>
              <w:r w:rsidDel="0057668B">
                <w:rPr>
                  <w:rFonts w:hint="eastAsia"/>
                </w:rPr>
                <w:delText>Total Value</w:delText>
              </w:r>
              <w:r w:rsidRPr="00F12DD6" w:rsidDel="0057668B">
                <w:rPr>
                  <w:rFonts w:hint="eastAsia"/>
                </w:rPr>
                <w:delText>）</w:delText>
              </w:r>
              <w:r w:rsidRPr="00316439" w:rsidDel="0057668B">
                <w:delText>：所有方案合计</w:delText>
              </w:r>
              <w:r w:rsidRPr="00316439" w:rsidDel="0057668B">
                <w:rPr>
                  <w:rFonts w:hint="eastAsia"/>
                </w:rPr>
                <w:delText>金额（</w:delText>
              </w:r>
              <w:r w:rsidRPr="00316439" w:rsidDel="0057668B">
                <w:delText>瑞尔）</w:delText>
              </w:r>
            </w:del>
          </w:p>
        </w:tc>
      </w:tr>
      <w:tr w:rsidR="00CD5DAF" w:rsidRPr="00883F4B" w:rsidTr="00CD5DA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CD5DAF" w:rsidP="00CD5DAF">
            <w:r>
              <w:rPr>
                <w:rFonts w:hint="eastAsia"/>
              </w:rPr>
              <w:t>操作成功！（</w:t>
            </w:r>
            <w:r>
              <w:rPr>
                <w:rFonts w:hint="eastAsia"/>
              </w:rPr>
              <w:t>Your stock transfer has been successfully submitted!</w:t>
            </w:r>
            <w:r>
              <w:rPr>
                <w:rFonts w:hint="eastAsia"/>
              </w:rPr>
              <w:t>）</w:t>
            </w: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FE4DC0" w:rsidRDefault="00CD5DAF" w:rsidP="00CD5DAF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C45DF8" w:rsidP="00CD5DAF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调拨</w:t>
            </w:r>
            <w:r>
              <w:rPr>
                <w:bCs/>
                <w:iCs/>
              </w:rPr>
              <w:t>单已审批的状态不可进行修改；</w:t>
            </w: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CD5DAF" w:rsidP="00CD5DAF">
            <w:r>
              <w:rPr>
                <w:rFonts w:hint="eastAsia"/>
              </w:rPr>
              <w:t>无</w:t>
            </w:r>
          </w:p>
        </w:tc>
      </w:tr>
    </w:tbl>
    <w:p w:rsidR="00CD5DAF" w:rsidRPr="00CD5DAF" w:rsidRDefault="00CD5DAF" w:rsidP="00CD5DAF">
      <w:pPr>
        <w:pStyle w:val="a0"/>
      </w:pPr>
    </w:p>
    <w:p w:rsidR="00B2149B" w:rsidRDefault="00B2149B" w:rsidP="003C64BA">
      <w:pPr>
        <w:pStyle w:val="3"/>
      </w:pPr>
      <w:bookmarkStart w:id="559" w:name="_Toc430873018"/>
      <w:r>
        <w:rPr>
          <w:rFonts w:hint="eastAsia"/>
        </w:rPr>
        <w:t>调拨单</w:t>
      </w:r>
      <w:r>
        <w:t>详情</w:t>
      </w:r>
      <w:r w:rsidR="00323126" w:rsidRPr="00323126">
        <w:rPr>
          <w:rFonts w:hint="eastAsia"/>
        </w:rPr>
        <w:t>（</w:t>
      </w:r>
      <w:r w:rsidR="00376757">
        <w:rPr>
          <w:rFonts w:hint="eastAsia"/>
        </w:rPr>
        <w:t>Stock Transfer Details</w:t>
      </w:r>
      <w:r w:rsidR="00323126" w:rsidRPr="00323126">
        <w:rPr>
          <w:rFonts w:hint="eastAsia"/>
        </w:rPr>
        <w:t>）</w:t>
      </w:r>
      <w:bookmarkEnd w:id="559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B2149B" w:rsidRPr="00883F4B" w:rsidTr="00B2149B">
        <w:tc>
          <w:tcPr>
            <w:tcW w:w="1384" w:type="dxa"/>
            <w:shd w:val="clear" w:color="auto" w:fill="D9D9D9"/>
            <w:vAlign w:val="center"/>
          </w:tcPr>
          <w:p w:rsidR="00B2149B" w:rsidRPr="00883F4B" w:rsidRDefault="00B2149B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B2149B" w:rsidRPr="00883F4B" w:rsidRDefault="008E5A19" w:rsidP="00B2149B">
            <w:pPr>
              <w:rPr>
                <w:iCs/>
              </w:rPr>
            </w:pPr>
            <w:r>
              <w:rPr>
                <w:iCs/>
              </w:rPr>
              <w:t>Jk033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B2149B" w:rsidRPr="00883F4B" w:rsidRDefault="00B2149B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B2149B" w:rsidRPr="00883F4B" w:rsidRDefault="00B2149B" w:rsidP="00B2149B">
            <w:pPr>
              <w:rPr>
                <w:iCs/>
              </w:rPr>
            </w:pPr>
          </w:p>
        </w:tc>
      </w:tr>
      <w:tr w:rsidR="00B2149B" w:rsidRPr="00883F4B" w:rsidTr="00B2149B">
        <w:tc>
          <w:tcPr>
            <w:tcW w:w="1384" w:type="dxa"/>
            <w:shd w:val="clear" w:color="auto" w:fill="D9D9D9"/>
            <w:vAlign w:val="center"/>
          </w:tcPr>
          <w:p w:rsidR="00B2149B" w:rsidRPr="00883F4B" w:rsidRDefault="00B2149B" w:rsidP="00B2149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B2149B" w:rsidRPr="00883F4B" w:rsidRDefault="00B2149B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调拨单详情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B2149B" w:rsidRPr="00883F4B" w:rsidRDefault="00B2149B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B2149B" w:rsidRPr="00883F4B" w:rsidRDefault="00B2149B" w:rsidP="00B2149B">
            <w:pPr>
              <w:rPr>
                <w:iCs/>
              </w:rPr>
            </w:pPr>
          </w:p>
        </w:tc>
      </w:tr>
      <w:tr w:rsidR="00B2149B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B2149B" w:rsidRPr="00883F4B" w:rsidRDefault="00B2149B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B2149B" w:rsidRPr="00883F4B" w:rsidRDefault="00B2149B" w:rsidP="00B2149B">
            <w:r>
              <w:rPr>
                <w:rFonts w:hint="eastAsia"/>
              </w:rPr>
              <w:t>代理商，分公司，总公司之间进行彩票调拨。</w:t>
            </w:r>
          </w:p>
        </w:tc>
      </w:tr>
      <w:tr w:rsidR="00B2149B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B2149B" w:rsidRPr="00883F4B" w:rsidRDefault="00B2149B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B2149B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调拨单编号</w:t>
            </w:r>
            <w:r w:rsidR="00F12DD6" w:rsidRPr="00F12DD6">
              <w:rPr>
                <w:rFonts w:hint="eastAsia"/>
                <w:iCs/>
              </w:rPr>
              <w:t>（</w:t>
            </w:r>
            <w:r w:rsidR="008002AC">
              <w:rPr>
                <w:rFonts w:hint="eastAsia"/>
                <w:iCs/>
              </w:rPr>
              <w:t>Stock Transfer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B</w:t>
            </w:r>
            <w:r>
              <w:t>+</w:t>
            </w:r>
            <w:r>
              <w:rPr>
                <w:rFonts w:hint="eastAsia"/>
              </w:rPr>
              <w:t>年月日</w:t>
            </w:r>
            <w:r>
              <w:t xml:space="preserve">+001 </w:t>
            </w: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B20150825001</w:t>
            </w:r>
          </w:p>
          <w:p w:rsidR="00B2149B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申请日期</w:t>
            </w:r>
            <w:r w:rsidR="00F12DD6" w:rsidRPr="00F12DD6">
              <w:rPr>
                <w:rFonts w:hint="eastAsia"/>
                <w:iCs/>
              </w:rPr>
              <w:t>（</w:t>
            </w:r>
            <w:r w:rsidR="008002AC">
              <w:rPr>
                <w:rFonts w:hint="eastAsia"/>
                <w:iCs/>
              </w:rPr>
              <w:t>Date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t>：年月日</w:t>
            </w:r>
            <w:r>
              <w:rPr>
                <w:rFonts w:hint="eastAsia"/>
              </w:rPr>
              <w:t>，</w:t>
            </w:r>
            <w:r>
              <w:t>时分秒</w:t>
            </w:r>
          </w:p>
          <w:p w:rsidR="00B2149B" w:rsidRDefault="0009004B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ins w:id="560" w:author="Microsoft" w:date="2015-10-10T14:44:00Z">
              <w:r>
                <w:rPr>
                  <w:rFonts w:hint="eastAsia"/>
                  <w:iCs/>
                </w:rPr>
                <w:t>申请</w:t>
              </w:r>
            </w:ins>
            <w:del w:id="561" w:author="Microsoft" w:date="2015-10-10T14:44:00Z">
              <w:r w:rsidR="00B2149B" w:rsidDel="0009004B">
                <w:rPr>
                  <w:rFonts w:hint="eastAsia"/>
                  <w:iCs/>
                </w:rPr>
                <w:delText>提交</w:delText>
              </w:r>
            </w:del>
            <w:r w:rsidR="00B2149B">
              <w:rPr>
                <w:rFonts w:hint="eastAsia"/>
                <w:iCs/>
              </w:rPr>
              <w:t>人</w:t>
            </w:r>
            <w:r w:rsidR="00F12DD6" w:rsidRPr="00F12DD6">
              <w:rPr>
                <w:rFonts w:hint="eastAsia"/>
                <w:iCs/>
              </w:rPr>
              <w:t>（</w:t>
            </w:r>
            <w:r w:rsidR="008002AC">
              <w:rPr>
                <w:rFonts w:hint="eastAsia"/>
                <w:iCs/>
              </w:rPr>
              <w:t>Submitted By</w:t>
            </w:r>
            <w:r w:rsidR="00F12DD6" w:rsidRPr="00F12DD6">
              <w:rPr>
                <w:rFonts w:hint="eastAsia"/>
                <w:iCs/>
              </w:rPr>
              <w:t>）</w:t>
            </w:r>
            <w:r w:rsidR="00B2149B">
              <w:rPr>
                <w:iCs/>
              </w:rPr>
              <w:t>：当前</w:t>
            </w:r>
            <w:r w:rsidR="00B2149B">
              <w:rPr>
                <w:rFonts w:hint="eastAsia"/>
                <w:iCs/>
              </w:rPr>
              <w:t>填写</w:t>
            </w:r>
            <w:r w:rsidR="00D33AB2">
              <w:rPr>
                <w:rFonts w:hint="eastAsia"/>
                <w:iCs/>
              </w:rPr>
              <w:t>调拨</w:t>
            </w:r>
            <w:r w:rsidR="00B2149B">
              <w:rPr>
                <w:iCs/>
              </w:rPr>
              <w:t>单</w:t>
            </w:r>
            <w:r w:rsidR="00B2149B">
              <w:rPr>
                <w:rFonts w:hint="eastAsia"/>
                <w:iCs/>
              </w:rPr>
              <w:t>的</w:t>
            </w:r>
            <w:r w:rsidR="00B2149B">
              <w:rPr>
                <w:iCs/>
              </w:rPr>
              <w:t>用户名；</w:t>
            </w:r>
            <w:r w:rsidR="00B2149B">
              <w:rPr>
                <w:rFonts w:hint="eastAsia"/>
                <w:iCs/>
              </w:rPr>
              <w:t>，</w:t>
            </w:r>
            <w:r w:rsidR="00B2149B">
              <w:rPr>
                <w:iCs/>
              </w:rPr>
              <w:t>可修改</w:t>
            </w:r>
            <w:r w:rsidR="00B2149B">
              <w:rPr>
                <w:rFonts w:hint="eastAsia"/>
                <w:iCs/>
              </w:rPr>
              <w:t>；</w:t>
            </w:r>
            <w:r w:rsidR="00B2149B">
              <w:rPr>
                <w:rFonts w:hint="eastAsia"/>
                <w:iCs/>
              </w:rPr>
              <w:t>1-</w:t>
            </w:r>
            <w:r w:rsidR="00B2149B">
              <w:rPr>
                <w:iCs/>
              </w:rPr>
              <w:t>200</w:t>
            </w:r>
            <w:r w:rsidR="00B2149B">
              <w:rPr>
                <w:rFonts w:hint="eastAsia"/>
                <w:iCs/>
              </w:rPr>
              <w:t>；</w:t>
            </w:r>
          </w:p>
          <w:p w:rsidR="00B2149B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发货</w:t>
            </w:r>
            <w:r>
              <w:rPr>
                <w:iCs/>
              </w:rPr>
              <w:t>单位</w:t>
            </w:r>
            <w:r w:rsidR="00F12DD6" w:rsidRPr="00F12DD6">
              <w:rPr>
                <w:rFonts w:hint="eastAsia"/>
                <w:iCs/>
              </w:rPr>
              <w:t>（</w:t>
            </w:r>
            <w:r w:rsidR="002941CB">
              <w:rPr>
                <w:rFonts w:hint="eastAsia"/>
                <w:iCs/>
              </w:rPr>
              <w:t xml:space="preserve">Delivering </w:t>
            </w:r>
            <w:r w:rsidR="00422715">
              <w:rPr>
                <w:rFonts w:hint="eastAsia"/>
                <w:iCs/>
              </w:rPr>
              <w:t>Unit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下拉</w:t>
            </w:r>
            <w:r>
              <w:rPr>
                <w:iCs/>
              </w:rPr>
              <w:t>列表选择；</w:t>
            </w:r>
          </w:p>
          <w:p w:rsidR="004747D0" w:rsidRDefault="004747D0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r>
              <w:rPr>
                <w:iCs/>
              </w:rPr>
              <w:t>发货人</w:t>
            </w:r>
            <w:r w:rsidR="00F12DD6" w:rsidRPr="00F12DD6">
              <w:rPr>
                <w:rFonts w:hint="eastAsia"/>
                <w:iCs/>
              </w:rPr>
              <w:t>（</w:t>
            </w:r>
            <w:r w:rsidR="00623F05">
              <w:rPr>
                <w:rFonts w:hint="eastAsia"/>
                <w:iCs/>
              </w:rPr>
              <w:t>Processed By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DF1915">
              <w:rPr>
                <w:rFonts w:hint="eastAsia"/>
                <w:iCs/>
              </w:rPr>
              <w:t>1-20</w:t>
            </w:r>
            <w:r w:rsidR="00D33AB2">
              <w:rPr>
                <w:rFonts w:hint="eastAsia"/>
                <w:iCs/>
              </w:rPr>
              <w:t>；</w:t>
            </w:r>
            <w:r w:rsidR="00D33AB2">
              <w:rPr>
                <w:iCs/>
              </w:rPr>
              <w:t>发货单位的仓库管理员；</w:t>
            </w:r>
            <w:r w:rsidR="00D33AB2">
              <w:rPr>
                <w:rFonts w:hint="eastAsia"/>
                <w:iCs/>
              </w:rPr>
              <w:t>即</w:t>
            </w:r>
            <w:r w:rsidR="00D33AB2">
              <w:rPr>
                <w:iCs/>
              </w:rPr>
              <w:t>出库人</w:t>
            </w:r>
            <w:ins w:id="562" w:author="Microsoft" w:date="2015-10-21T17:39:00Z">
              <w:r w:rsidR="00B71444">
                <w:rPr>
                  <w:rFonts w:hint="eastAsia"/>
                  <w:iCs/>
                </w:rPr>
                <w:t>真实</w:t>
              </w:r>
              <w:r w:rsidR="00B71444">
                <w:rPr>
                  <w:iCs/>
                </w:rPr>
                <w:t>姓名</w:t>
              </w:r>
            </w:ins>
            <w:r w:rsidR="00D33AB2">
              <w:rPr>
                <w:iCs/>
              </w:rPr>
              <w:t>；</w:t>
            </w:r>
          </w:p>
          <w:p w:rsidR="00B2149B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收货</w:t>
            </w:r>
            <w:r>
              <w:rPr>
                <w:iCs/>
              </w:rPr>
              <w:t>单位</w:t>
            </w:r>
            <w:r w:rsidR="00F12DD6" w:rsidRPr="00F12DD6">
              <w:rPr>
                <w:rFonts w:hint="eastAsia"/>
                <w:iCs/>
              </w:rPr>
              <w:t>（</w:t>
            </w:r>
            <w:r w:rsidR="00422715">
              <w:rPr>
                <w:rFonts w:hint="eastAsia"/>
                <w:iCs/>
              </w:rPr>
              <w:t>Receiving Uni</w:t>
            </w:r>
            <w:r w:rsidR="008E6E02">
              <w:rPr>
                <w:rFonts w:hint="eastAsia"/>
                <w:iCs/>
              </w:rPr>
              <w:t>t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下拉列表</w:t>
            </w:r>
            <w:r>
              <w:rPr>
                <w:iCs/>
              </w:rPr>
              <w:t>选择</w:t>
            </w:r>
          </w:p>
          <w:p w:rsidR="004747D0" w:rsidRDefault="004747D0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r>
              <w:rPr>
                <w:iCs/>
              </w:rPr>
              <w:t>收货人</w:t>
            </w:r>
            <w:r w:rsidR="00F12DD6" w:rsidRPr="00F12DD6">
              <w:rPr>
                <w:rFonts w:hint="eastAsia"/>
                <w:iCs/>
              </w:rPr>
              <w:t>（</w:t>
            </w:r>
            <w:r w:rsidR="008E6E02" w:rsidRPr="008E6E02">
              <w:rPr>
                <w:rFonts w:hint="eastAsia"/>
                <w:iCs/>
              </w:rPr>
              <w:t>Received By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DF1915">
              <w:rPr>
                <w:rFonts w:hint="eastAsia"/>
                <w:iCs/>
              </w:rPr>
              <w:t>1-20</w:t>
            </w:r>
            <w:r w:rsidR="00D33AB2">
              <w:rPr>
                <w:rFonts w:hint="eastAsia"/>
                <w:iCs/>
              </w:rPr>
              <w:t>；</w:t>
            </w:r>
            <w:r w:rsidR="00D33AB2">
              <w:rPr>
                <w:iCs/>
              </w:rPr>
              <w:t>收货单位的仓库管理员，即入库人</w:t>
            </w:r>
            <w:ins w:id="563" w:author="Microsoft" w:date="2015-10-21T17:39:00Z">
              <w:r w:rsidR="00B71444">
                <w:rPr>
                  <w:rFonts w:hint="eastAsia"/>
                  <w:iCs/>
                </w:rPr>
                <w:t>真实</w:t>
              </w:r>
              <w:r w:rsidR="00B71444">
                <w:rPr>
                  <w:iCs/>
                </w:rPr>
                <w:t>姓名</w:t>
              </w:r>
            </w:ins>
            <w:r w:rsidR="00D33AB2">
              <w:rPr>
                <w:iCs/>
              </w:rPr>
              <w:t>；</w:t>
            </w:r>
          </w:p>
          <w:p w:rsidR="00B2149B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发货</w:t>
            </w:r>
            <w:r>
              <w:t>时间</w:t>
            </w:r>
            <w:r w:rsidR="00F12DD6" w:rsidRPr="00F12DD6">
              <w:rPr>
                <w:rFonts w:hint="eastAsia"/>
                <w:iCs/>
              </w:rPr>
              <w:t>（</w:t>
            </w:r>
            <w:r w:rsidR="005B40EB">
              <w:rPr>
                <w:rFonts w:hint="eastAsia"/>
                <w:iCs/>
              </w:rPr>
              <w:t xml:space="preserve">Date of </w:t>
            </w:r>
            <w:r w:rsidR="005404A3">
              <w:rPr>
                <w:rFonts w:hint="eastAsia"/>
                <w:iCs/>
              </w:rPr>
              <w:t>Delivery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t>：年月日，时分秒</w:t>
            </w:r>
            <w:r w:rsidR="006E21C9">
              <w:rPr>
                <w:rFonts w:hint="eastAsia"/>
              </w:rPr>
              <w:t>（已</w:t>
            </w:r>
            <w:r w:rsidR="006E21C9">
              <w:t>发货状态</w:t>
            </w:r>
            <w:r w:rsidR="006E21C9">
              <w:rPr>
                <w:rFonts w:hint="eastAsia"/>
              </w:rPr>
              <w:t>下查看</w:t>
            </w:r>
            <w:r w:rsidR="006E21C9">
              <w:t>）</w:t>
            </w:r>
          </w:p>
          <w:p w:rsidR="00B2149B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ns w:id="564" w:author="Microsoft" w:date="2015-10-10T15:45:00Z"/>
              </w:rPr>
            </w:pPr>
            <w:r>
              <w:rPr>
                <w:rFonts w:hint="eastAsia"/>
              </w:rPr>
              <w:t>收货</w:t>
            </w:r>
            <w:r>
              <w:t>时间</w:t>
            </w:r>
            <w:r w:rsidR="00F12DD6" w:rsidRPr="00F12DD6">
              <w:rPr>
                <w:rFonts w:hint="eastAsia"/>
                <w:iCs/>
              </w:rPr>
              <w:t>（</w:t>
            </w:r>
            <w:r w:rsidR="005B40EB">
              <w:rPr>
                <w:rFonts w:hint="eastAsia"/>
                <w:iCs/>
              </w:rPr>
              <w:t>Date of Receipt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t>：年月日，时分秒</w:t>
            </w:r>
            <w:r w:rsidR="006E21C9">
              <w:rPr>
                <w:rFonts w:hint="eastAsia"/>
              </w:rPr>
              <w:t>（已</w:t>
            </w:r>
            <w:r w:rsidR="006E21C9">
              <w:t>收货状态下查看）</w:t>
            </w:r>
          </w:p>
          <w:p w:rsidR="009B37C1" w:rsidRDefault="009B37C1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ns w:id="565" w:author="Microsoft" w:date="2015-10-10T15:45:00Z"/>
              </w:rPr>
            </w:pPr>
            <w:ins w:id="566" w:author="Microsoft" w:date="2015-10-10T15:45:00Z">
              <w:r>
                <w:rPr>
                  <w:rFonts w:hint="eastAsia"/>
                </w:rPr>
                <w:t>总</w:t>
              </w:r>
            </w:ins>
            <w:ins w:id="567" w:author="Microsoft" w:date="2015-10-10T15:46:00Z">
              <w:r>
                <w:rPr>
                  <w:rFonts w:hint="eastAsia"/>
                </w:rPr>
                <w:t>张</w:t>
              </w:r>
              <w:r>
                <w:t>数：</w:t>
              </w:r>
            </w:ins>
          </w:p>
          <w:p w:rsidR="009B37C1" w:rsidRDefault="009B37C1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ns w:id="568" w:author="Microsoft" w:date="2015-10-10T15:45:00Z"/>
                <w:iCs/>
              </w:rPr>
            </w:pPr>
            <w:ins w:id="569" w:author="Microsoft" w:date="2015-10-10T15:45:00Z">
              <w:r>
                <w:rPr>
                  <w:rFonts w:hint="eastAsia"/>
                  <w:iCs/>
                </w:rPr>
                <w:t>总</w:t>
              </w:r>
              <w:r w:rsidRPr="00316439">
                <w:rPr>
                  <w:iCs/>
                </w:rPr>
                <w:t>金额</w:t>
              </w:r>
              <w:r w:rsidRPr="00F12DD6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Value</w:t>
              </w:r>
              <w:r w:rsidRPr="00F12DD6">
                <w:rPr>
                  <w:rFonts w:hint="eastAsia"/>
                  <w:iCs/>
                </w:rPr>
                <w:t>）</w:t>
              </w:r>
              <w:r w:rsidRPr="00316439">
                <w:rPr>
                  <w:iCs/>
                </w:rPr>
                <w:t>：所有方案合计</w:t>
              </w:r>
              <w:r w:rsidRPr="00316439">
                <w:rPr>
                  <w:rFonts w:hint="eastAsia"/>
                  <w:iCs/>
                </w:rPr>
                <w:t>金额（</w:t>
              </w:r>
              <w:r w:rsidRPr="00316439">
                <w:rPr>
                  <w:iCs/>
                </w:rPr>
                <w:t>瑞尔）</w:t>
              </w:r>
            </w:ins>
          </w:p>
          <w:p w:rsidR="009B37C1" w:rsidRPr="00B2149B" w:rsidRDefault="009B37C1" w:rsidP="009B37C1">
            <w:pPr>
              <w:pStyle w:val="a8"/>
              <w:numPr>
                <w:ilvl w:val="0"/>
                <w:numId w:val="17"/>
              </w:numPr>
              <w:ind w:firstLineChars="0"/>
            </w:pPr>
            <w:ins w:id="570" w:author="Microsoft" w:date="2015-10-10T15:45:00Z">
              <w:r w:rsidRPr="00A71B59">
                <w:rPr>
                  <w:rFonts w:hint="eastAsia"/>
                  <w:iCs/>
                </w:rPr>
                <w:t>备注</w:t>
              </w:r>
              <w:r w:rsidRPr="00F12DD6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Remarks</w:t>
              </w:r>
              <w:r w:rsidRPr="00F12DD6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</w:t>
              </w:r>
              <w:r w:rsidRPr="00A71B59">
                <w:rPr>
                  <w:rFonts w:hint="eastAsia"/>
                  <w:iCs/>
                </w:rPr>
                <w:t>1</w:t>
              </w:r>
              <w:r>
                <w:rPr>
                  <w:iCs/>
                </w:rPr>
                <w:t>-5</w:t>
              </w:r>
              <w:r w:rsidRPr="00A71B59">
                <w:rPr>
                  <w:iCs/>
                </w:rPr>
                <w:t>00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B2149B" w:rsidRPr="00F15BAF" w:rsidRDefault="00B2149B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详细内容列表</w:t>
            </w:r>
            <w:r>
              <w:rPr>
                <w:iCs/>
              </w:rPr>
              <w:t>：</w:t>
            </w:r>
          </w:p>
          <w:p w:rsidR="009B37C1" w:rsidRDefault="009B37C1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ns w:id="571" w:author="Microsoft" w:date="2015-10-10T15:45:00Z"/>
                <w:iCs/>
              </w:rPr>
            </w:pPr>
            <w:ins w:id="572" w:author="Microsoft" w:date="2015-10-10T15:45:00Z">
              <w:r w:rsidRPr="00A71B59">
                <w:rPr>
                  <w:rFonts w:hint="eastAsia"/>
                  <w:iCs/>
                </w:rPr>
                <w:t>方案</w:t>
              </w:r>
              <w:r w:rsidRPr="00A71B59">
                <w:rPr>
                  <w:iCs/>
                </w:rPr>
                <w:t>名称</w:t>
              </w:r>
              <w:r w:rsidRPr="00F12DD6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Plan</w:t>
              </w:r>
              <w:r w:rsidRPr="00F12DD6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</w:t>
              </w:r>
              <w:r w:rsidRPr="00A71B59">
                <w:rPr>
                  <w:rFonts w:hint="eastAsia"/>
                  <w:iCs/>
                </w:rPr>
                <w:t>下拉框</w:t>
              </w:r>
              <w:r w:rsidRPr="00A71B59">
                <w:rPr>
                  <w:iCs/>
                </w:rPr>
                <w:t>选择</w:t>
              </w:r>
            </w:ins>
          </w:p>
          <w:p w:rsidR="009B37C1" w:rsidRPr="009F4629" w:rsidRDefault="009B37C1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ns w:id="573" w:author="Microsoft" w:date="2015-10-10T15:45:00Z"/>
                <w:iCs/>
              </w:rPr>
            </w:pPr>
            <w:ins w:id="574" w:author="Microsoft" w:date="2015-10-10T15:45:00Z">
              <w:r>
                <w:rPr>
                  <w:iCs/>
                </w:rPr>
                <w:t>本数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packs</w:t>
              </w:r>
              <w:r>
                <w:rPr>
                  <w:iCs/>
                </w:rPr>
                <w:t>）：</w:t>
              </w:r>
            </w:ins>
          </w:p>
          <w:p w:rsidR="009B37C1" w:rsidRPr="009F4629" w:rsidRDefault="009B37C1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ns w:id="575" w:author="Microsoft" w:date="2015-10-10T15:45:00Z"/>
                <w:iCs/>
              </w:rPr>
            </w:pPr>
            <w:ins w:id="576" w:author="Microsoft" w:date="2015-10-10T15:45:00Z">
              <w:r>
                <w:rPr>
                  <w:rFonts w:hint="eastAsia"/>
                  <w:iCs/>
                </w:rPr>
                <w:t>张数</w:t>
              </w:r>
              <w:r w:rsidRPr="00A20341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Quantity</w:t>
              </w:r>
              <w:r w:rsidRPr="00A20341">
                <w:rPr>
                  <w:rFonts w:hint="eastAsia"/>
                  <w:iCs/>
                </w:rPr>
                <w:t>）</w:t>
              </w:r>
              <w:r w:rsidRPr="009F4629"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张（</w:t>
              </w:r>
              <w:r>
                <w:rPr>
                  <w:iCs/>
                </w:rPr>
                <w:t>tickets</w:t>
              </w:r>
              <w:r>
                <w:rPr>
                  <w:iCs/>
                </w:rPr>
                <w:t>）</w:t>
              </w:r>
              <w:r>
                <w:rPr>
                  <w:rFonts w:hint="eastAsia"/>
                  <w:iCs/>
                </w:rPr>
                <w:t>根据</w:t>
              </w:r>
              <w:r>
                <w:rPr>
                  <w:iCs/>
                </w:rPr>
                <w:t>本数</w:t>
              </w:r>
              <w:r>
                <w:rPr>
                  <w:rFonts w:hint="eastAsia"/>
                  <w:iCs/>
                </w:rPr>
                <w:t>计算</w:t>
              </w:r>
              <w:r>
                <w:rPr>
                  <w:iCs/>
                </w:rPr>
                <w:t>张数</w:t>
              </w:r>
            </w:ins>
          </w:p>
          <w:p w:rsidR="00B2149B" w:rsidRPr="00A71B59" w:rsidDel="009B37C1" w:rsidRDefault="009B37C1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del w:id="577" w:author="Microsoft" w:date="2015-10-10T15:45:00Z"/>
                <w:iCs/>
              </w:rPr>
            </w:pPr>
            <w:ins w:id="578" w:author="Microsoft" w:date="2015-10-10T15:45:00Z">
              <w:r w:rsidRPr="00A71B59">
                <w:rPr>
                  <w:rFonts w:hint="eastAsia"/>
                  <w:iCs/>
                </w:rPr>
                <w:t>金额</w:t>
              </w:r>
              <w:r w:rsidRPr="00F12DD6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Value</w:t>
              </w:r>
              <w:r w:rsidRPr="00F12DD6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：分方案显示</w:t>
              </w:r>
              <w:r w:rsidRPr="00A71B59">
                <w:rPr>
                  <w:rFonts w:hint="eastAsia"/>
                  <w:iCs/>
                </w:rPr>
                <w:t>金额</w:t>
              </w:r>
              <w:r w:rsidRPr="00A71B59">
                <w:rPr>
                  <w:iCs/>
                </w:rPr>
                <w:t>；</w:t>
              </w:r>
              <w:r>
                <w:rPr>
                  <w:iCs/>
                </w:rPr>
                <w:t>单位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瑞尔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>
                <w:rPr>
                  <w:rFonts w:hint="eastAsia"/>
                  <w:iCs/>
                </w:rPr>
                <w:t>）</w:t>
              </w:r>
            </w:ins>
            <w:del w:id="579" w:author="Microsoft" w:date="2015-10-10T15:45:00Z">
              <w:r w:rsidR="00B2149B" w:rsidRPr="00A71B59" w:rsidDel="009B37C1">
                <w:rPr>
                  <w:rFonts w:hint="eastAsia"/>
                  <w:iCs/>
                </w:rPr>
                <w:delText>方案</w:delText>
              </w:r>
              <w:r w:rsidR="00B2149B" w:rsidRPr="00A71B59" w:rsidDel="009B37C1">
                <w:rPr>
                  <w:iCs/>
                </w:rPr>
                <w:delText>名称</w:delText>
              </w:r>
              <w:r w:rsidR="00F12DD6" w:rsidRPr="00F12DD6" w:rsidDel="009B37C1">
                <w:rPr>
                  <w:rFonts w:hint="eastAsia"/>
                  <w:iCs/>
                </w:rPr>
                <w:delText>（</w:delText>
              </w:r>
              <w:r w:rsidR="00936361" w:rsidDel="009B37C1">
                <w:rPr>
                  <w:rFonts w:hint="eastAsia"/>
                  <w:iCs/>
                </w:rPr>
                <w:delText>Plan</w:delText>
              </w:r>
              <w:r w:rsidR="00F12DD6" w:rsidRPr="00F12DD6" w:rsidDel="009B37C1">
                <w:rPr>
                  <w:rFonts w:hint="eastAsia"/>
                  <w:iCs/>
                </w:rPr>
                <w:delText>）</w:delText>
              </w:r>
              <w:r w:rsidR="00B2149B" w:rsidRPr="00A71B59" w:rsidDel="009B37C1">
                <w:rPr>
                  <w:iCs/>
                </w:rPr>
                <w:delText>：</w:delText>
              </w:r>
              <w:r w:rsidR="00B2149B" w:rsidRPr="00A71B59" w:rsidDel="009B37C1">
                <w:rPr>
                  <w:rFonts w:hint="eastAsia"/>
                  <w:iCs/>
                </w:rPr>
                <w:delText>下拉框</w:delText>
              </w:r>
              <w:r w:rsidR="00B2149B" w:rsidRPr="00A71B59" w:rsidDel="009B37C1">
                <w:rPr>
                  <w:iCs/>
                </w:rPr>
                <w:delText>选择</w:delText>
              </w:r>
            </w:del>
          </w:p>
          <w:p w:rsidR="00B2149B" w:rsidRPr="00A71B59" w:rsidDel="009B37C1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del w:id="580" w:author="Microsoft" w:date="2015-10-10T15:45:00Z"/>
                <w:iCs/>
              </w:rPr>
            </w:pPr>
            <w:del w:id="581" w:author="Microsoft" w:date="2015-10-10T15:45:00Z">
              <w:r w:rsidRPr="00A71B59" w:rsidDel="009B37C1">
                <w:rPr>
                  <w:rFonts w:hint="eastAsia"/>
                  <w:iCs/>
                </w:rPr>
                <w:delText>数量</w:delText>
              </w:r>
              <w:r w:rsidR="00F12DD6" w:rsidRPr="00F12DD6" w:rsidDel="009B37C1">
                <w:rPr>
                  <w:rFonts w:hint="eastAsia"/>
                  <w:iCs/>
                </w:rPr>
                <w:delText>（</w:delText>
              </w:r>
              <w:r w:rsidR="00936361" w:rsidDel="009B37C1">
                <w:rPr>
                  <w:rFonts w:hint="eastAsia"/>
                  <w:iCs/>
                </w:rPr>
                <w:delText>Quantity</w:delText>
              </w:r>
              <w:r w:rsidR="00F12DD6" w:rsidRPr="00F12DD6" w:rsidDel="009B37C1">
                <w:rPr>
                  <w:rFonts w:hint="eastAsia"/>
                  <w:iCs/>
                </w:rPr>
                <w:delText>）</w:delText>
              </w:r>
              <w:r w:rsidRPr="00A71B59" w:rsidDel="009B37C1">
                <w:rPr>
                  <w:iCs/>
                </w:rPr>
                <w:delText>：</w:delText>
              </w:r>
              <w:r w:rsidRPr="00A71B59" w:rsidDel="009B37C1">
                <w:rPr>
                  <w:rFonts w:hint="eastAsia"/>
                  <w:iCs/>
                </w:rPr>
                <w:delText>文本</w:delText>
              </w:r>
              <w:r w:rsidDel="009B37C1">
                <w:rPr>
                  <w:iCs/>
                </w:rPr>
                <w:delText>输入框，单位为</w:delText>
              </w:r>
              <w:r w:rsidDel="009B37C1">
                <w:rPr>
                  <w:rFonts w:hint="eastAsia"/>
                  <w:iCs/>
                </w:rPr>
                <w:delText>“</w:delText>
              </w:r>
            </w:del>
            <w:del w:id="582" w:author="Microsoft" w:date="2015-09-17T11:43:00Z">
              <w:r w:rsidDel="00644214">
                <w:rPr>
                  <w:rFonts w:hint="eastAsia"/>
                  <w:iCs/>
                </w:rPr>
                <w:delText>本</w:delText>
              </w:r>
            </w:del>
            <w:del w:id="583" w:author="Microsoft" w:date="2015-10-10T15:45:00Z">
              <w:r w:rsidDel="009B37C1">
                <w:rPr>
                  <w:rFonts w:hint="eastAsia"/>
                  <w:iCs/>
                </w:rPr>
                <w:delText>”</w:delText>
              </w:r>
              <w:r w:rsidR="00936361" w:rsidDel="009B37C1">
                <w:rPr>
                  <w:rFonts w:hint="eastAsia"/>
                  <w:iCs/>
                </w:rPr>
                <w:delText>（</w:delText>
              </w:r>
            </w:del>
            <w:del w:id="584" w:author="Microsoft" w:date="2015-09-17T11:43:00Z">
              <w:r w:rsidR="002803DB" w:rsidDel="00644214">
                <w:rPr>
                  <w:rFonts w:hint="eastAsia"/>
                  <w:iCs/>
                </w:rPr>
                <w:delText>p</w:delText>
              </w:r>
              <w:r w:rsidR="00936361" w:rsidDel="00644214">
                <w:rPr>
                  <w:rFonts w:hint="eastAsia"/>
                  <w:iCs/>
                </w:rPr>
                <w:delText>acks</w:delText>
              </w:r>
            </w:del>
            <w:del w:id="585" w:author="Microsoft" w:date="2015-10-10T15:45:00Z">
              <w:r w:rsidR="00936361" w:rsidDel="009B37C1">
                <w:rPr>
                  <w:rFonts w:hint="eastAsia"/>
                  <w:iCs/>
                </w:rPr>
                <w:delText>）</w:delText>
              </w:r>
            </w:del>
          </w:p>
          <w:p w:rsidR="00B2149B" w:rsidRPr="00A71B59" w:rsidDel="009B37C1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del w:id="586" w:author="Microsoft" w:date="2015-10-10T15:45:00Z"/>
                <w:iCs/>
              </w:rPr>
            </w:pPr>
            <w:del w:id="587" w:author="Microsoft" w:date="2015-10-10T15:45:00Z">
              <w:r w:rsidRPr="00A71B59" w:rsidDel="009B37C1">
                <w:rPr>
                  <w:rFonts w:hint="eastAsia"/>
                  <w:iCs/>
                </w:rPr>
                <w:delText>金额</w:delText>
              </w:r>
              <w:r w:rsidR="00F12DD6" w:rsidRPr="00F12DD6" w:rsidDel="009B37C1">
                <w:rPr>
                  <w:rFonts w:hint="eastAsia"/>
                  <w:iCs/>
                </w:rPr>
                <w:delText>（</w:delText>
              </w:r>
              <w:r w:rsidR="00936361" w:rsidDel="009B37C1">
                <w:rPr>
                  <w:rFonts w:hint="eastAsia"/>
                  <w:iCs/>
                </w:rPr>
                <w:delText>Value</w:delText>
              </w:r>
              <w:r w:rsidR="00F12DD6" w:rsidRPr="00F12DD6" w:rsidDel="009B37C1">
                <w:rPr>
                  <w:rFonts w:hint="eastAsia"/>
                  <w:iCs/>
                </w:rPr>
                <w:delText>）</w:delText>
              </w:r>
              <w:r w:rsidRPr="00A71B59" w:rsidDel="009B37C1">
                <w:rPr>
                  <w:iCs/>
                </w:rPr>
                <w:delText>：分方案显示</w:delText>
              </w:r>
              <w:r w:rsidRPr="00A71B59" w:rsidDel="009B37C1">
                <w:rPr>
                  <w:rFonts w:hint="eastAsia"/>
                  <w:iCs/>
                </w:rPr>
                <w:delText>金额</w:delText>
              </w:r>
              <w:r w:rsidRPr="00A71B59" w:rsidDel="009B37C1">
                <w:rPr>
                  <w:iCs/>
                </w:rPr>
                <w:delText>；</w:delText>
              </w:r>
              <w:r w:rsidDel="009B37C1">
                <w:rPr>
                  <w:iCs/>
                </w:rPr>
                <w:delText>单位</w:delText>
              </w:r>
              <w:r w:rsidDel="009B37C1">
                <w:rPr>
                  <w:rFonts w:hint="eastAsia"/>
                  <w:iCs/>
                </w:rPr>
                <w:delText>：</w:delText>
              </w:r>
              <w:r w:rsidDel="009B37C1">
                <w:rPr>
                  <w:iCs/>
                </w:rPr>
                <w:delText>瑞尔</w:delText>
              </w:r>
              <w:r w:rsidR="00936361" w:rsidDel="009B37C1">
                <w:rPr>
                  <w:rFonts w:hint="eastAsia"/>
                  <w:iCs/>
                </w:rPr>
                <w:delText>（</w:delText>
              </w:r>
              <w:r w:rsidR="002803DB" w:rsidDel="009B37C1">
                <w:rPr>
                  <w:rFonts w:hint="eastAsia"/>
                  <w:iCs/>
                </w:rPr>
                <w:delText>r</w:delText>
              </w:r>
              <w:r w:rsidR="00936361" w:rsidDel="009B37C1">
                <w:rPr>
                  <w:rFonts w:hint="eastAsia"/>
                  <w:iCs/>
                </w:rPr>
                <w:delText>iels</w:delText>
              </w:r>
              <w:r w:rsidR="00936361" w:rsidDel="009B37C1">
                <w:rPr>
                  <w:rFonts w:hint="eastAsia"/>
                  <w:iCs/>
                </w:rPr>
                <w:delText>）</w:delText>
              </w:r>
            </w:del>
          </w:p>
          <w:p w:rsidR="009B37C1" w:rsidRDefault="009B37C1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ns w:id="588" w:author="Microsoft" w:date="2015-10-10T15:45:00Z"/>
                <w:iCs/>
              </w:rPr>
            </w:pPr>
            <w:ins w:id="589" w:author="Microsoft" w:date="2015-10-10T15:45:00Z">
              <w:r>
                <w:rPr>
                  <w:rFonts w:hint="eastAsia"/>
                  <w:iCs/>
                </w:rPr>
                <w:t>、</w:t>
              </w:r>
            </w:ins>
          </w:p>
          <w:p w:rsidR="00B2149B" w:rsidRPr="00A71B59" w:rsidDel="001A6CD9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del w:id="590" w:author="Microsoft" w:date="2015-09-21T13:55:00Z"/>
                <w:iCs/>
              </w:rPr>
            </w:pPr>
            <w:del w:id="591" w:author="Microsoft" w:date="2015-09-21T13:55:00Z">
              <w:r w:rsidRPr="00A71B59" w:rsidDel="001A6CD9">
                <w:rPr>
                  <w:rFonts w:hint="eastAsia"/>
                  <w:iCs/>
                </w:rPr>
                <w:delText>备注</w:delText>
              </w:r>
              <w:r w:rsidR="00F12DD6" w:rsidRPr="00F12DD6" w:rsidDel="001A6CD9">
                <w:rPr>
                  <w:rFonts w:hint="eastAsia"/>
                  <w:iCs/>
                </w:rPr>
                <w:delText>（</w:delText>
              </w:r>
              <w:r w:rsidR="00936361" w:rsidDel="001A6CD9">
                <w:rPr>
                  <w:rFonts w:hint="eastAsia"/>
                  <w:iCs/>
                </w:rPr>
                <w:delText>Remarks</w:delText>
              </w:r>
              <w:r w:rsidR="00F12DD6" w:rsidRPr="00F12DD6" w:rsidDel="001A6CD9">
                <w:rPr>
                  <w:rFonts w:hint="eastAsia"/>
                  <w:iCs/>
                </w:rPr>
                <w:delText>）</w:delText>
              </w:r>
              <w:r w:rsidRPr="00A71B59" w:rsidDel="001A6CD9">
                <w:rPr>
                  <w:iCs/>
                </w:rPr>
                <w:delText>：</w:delText>
              </w:r>
              <w:r w:rsidRPr="00A71B59" w:rsidDel="001A6CD9">
                <w:rPr>
                  <w:rFonts w:hint="eastAsia"/>
                  <w:iCs/>
                </w:rPr>
                <w:delText>1</w:delText>
              </w:r>
              <w:r w:rsidDel="001A6CD9">
                <w:rPr>
                  <w:iCs/>
                </w:rPr>
                <w:delText>-5</w:delText>
              </w:r>
              <w:r w:rsidRPr="00A71B59" w:rsidDel="001A6CD9">
                <w:rPr>
                  <w:iCs/>
                </w:rPr>
                <w:delText>00</w:delText>
              </w:r>
              <w:r w:rsidDel="001A6CD9">
                <w:rPr>
                  <w:rFonts w:hint="eastAsia"/>
                  <w:iCs/>
                </w:rPr>
                <w:delText>；</w:delText>
              </w:r>
            </w:del>
          </w:p>
          <w:p w:rsidR="001A6CD9" w:rsidRPr="001A6CD9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del w:id="592" w:author="Microsoft" w:date="2015-09-17T11:44:00Z">
              <w:r w:rsidRPr="00316439" w:rsidDel="00644214">
                <w:rPr>
                  <w:rFonts w:hint="eastAsia"/>
                  <w:iCs/>
                </w:rPr>
                <w:delText>合计</w:delText>
              </w:r>
            </w:del>
            <w:del w:id="593" w:author="Microsoft" w:date="2015-10-10T15:45:00Z">
              <w:r w:rsidRPr="00316439" w:rsidDel="009B37C1">
                <w:rPr>
                  <w:iCs/>
                </w:rPr>
                <w:delText>金额</w:delText>
              </w:r>
              <w:r w:rsidR="00F12DD6" w:rsidRPr="00F12DD6" w:rsidDel="009B37C1">
                <w:rPr>
                  <w:rFonts w:hint="eastAsia"/>
                  <w:iCs/>
                </w:rPr>
                <w:delText>（</w:delText>
              </w:r>
              <w:r w:rsidR="00936361" w:rsidDel="009B37C1">
                <w:rPr>
                  <w:rFonts w:hint="eastAsia"/>
                  <w:iCs/>
                </w:rPr>
                <w:delText>Total Value</w:delText>
              </w:r>
              <w:r w:rsidR="00F12DD6" w:rsidRPr="00F12DD6" w:rsidDel="009B37C1">
                <w:rPr>
                  <w:rFonts w:hint="eastAsia"/>
                  <w:iCs/>
                </w:rPr>
                <w:delText>）</w:delText>
              </w:r>
              <w:r w:rsidRPr="00316439" w:rsidDel="009B37C1">
                <w:rPr>
                  <w:iCs/>
                </w:rPr>
                <w:delText>：所有方案合计</w:delText>
              </w:r>
              <w:r w:rsidRPr="00316439" w:rsidDel="009B37C1">
                <w:rPr>
                  <w:rFonts w:hint="eastAsia"/>
                  <w:iCs/>
                </w:rPr>
                <w:delText>金额（</w:delText>
              </w:r>
              <w:r w:rsidRPr="00316439" w:rsidDel="009B37C1">
                <w:rPr>
                  <w:iCs/>
                </w:rPr>
                <w:delText>瑞尔）</w:delText>
              </w:r>
            </w:del>
          </w:p>
        </w:tc>
      </w:tr>
      <w:tr w:rsidR="00B2149B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B2149B" w:rsidRPr="00883F4B" w:rsidRDefault="00B2149B" w:rsidP="00B2149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B2149B" w:rsidRPr="00883F4B" w:rsidRDefault="00B2149B" w:rsidP="008D10B2">
            <w:r>
              <w:rPr>
                <w:rFonts w:hint="eastAsia"/>
              </w:rPr>
              <w:t>操作成功！</w:t>
            </w:r>
          </w:p>
        </w:tc>
      </w:tr>
      <w:tr w:rsidR="00B2149B" w:rsidRPr="00883F4B" w:rsidTr="00B2149B">
        <w:tc>
          <w:tcPr>
            <w:tcW w:w="1384" w:type="dxa"/>
            <w:shd w:val="clear" w:color="auto" w:fill="D9D9D9"/>
            <w:vAlign w:val="center"/>
          </w:tcPr>
          <w:p w:rsidR="00B2149B" w:rsidRPr="00883F4B" w:rsidRDefault="00B2149B" w:rsidP="00B2149B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B2149B" w:rsidRPr="00FE4DC0" w:rsidRDefault="00B2149B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B2149B" w:rsidRPr="00883F4B" w:rsidTr="00B2149B">
        <w:tc>
          <w:tcPr>
            <w:tcW w:w="1384" w:type="dxa"/>
            <w:shd w:val="clear" w:color="auto" w:fill="D9D9D9"/>
            <w:vAlign w:val="center"/>
          </w:tcPr>
          <w:p w:rsidR="00B2149B" w:rsidRPr="00883F4B" w:rsidRDefault="00B2149B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B2149B" w:rsidRPr="00883F4B" w:rsidRDefault="00B2149B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B2149B" w:rsidRPr="00883F4B" w:rsidTr="00B2149B">
        <w:tc>
          <w:tcPr>
            <w:tcW w:w="1384" w:type="dxa"/>
            <w:shd w:val="clear" w:color="auto" w:fill="D9D9D9"/>
            <w:vAlign w:val="center"/>
          </w:tcPr>
          <w:p w:rsidR="00B2149B" w:rsidRPr="00883F4B" w:rsidRDefault="00B2149B" w:rsidP="00B2149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B2149B" w:rsidRPr="00883F4B" w:rsidRDefault="000E31EE" w:rsidP="00B2149B">
            <w:r w:rsidRPr="000E31EE">
              <w:t>（</w:t>
            </w:r>
            <w:r w:rsidRPr="000E31EE">
              <w:rPr>
                <w:rFonts w:hint="eastAsia"/>
              </w:rPr>
              <w:t>“详情”按钮：</w:t>
            </w:r>
            <w:r w:rsidRPr="000E31EE">
              <w:rPr>
                <w:rFonts w:hint="eastAsia"/>
              </w:rPr>
              <w:t>Details</w:t>
            </w:r>
            <w:r w:rsidRPr="000E31EE">
              <w:t>）</w:t>
            </w:r>
          </w:p>
        </w:tc>
      </w:tr>
    </w:tbl>
    <w:p w:rsidR="00B2149B" w:rsidRPr="00B2149B" w:rsidRDefault="00B2149B" w:rsidP="00316439">
      <w:pPr>
        <w:pStyle w:val="a0"/>
        <w:ind w:firstLineChars="0" w:firstLine="0"/>
      </w:pPr>
    </w:p>
    <w:p w:rsidR="00D205EF" w:rsidRDefault="00D205EF" w:rsidP="003C64BA">
      <w:pPr>
        <w:pStyle w:val="3"/>
      </w:pPr>
      <w:bookmarkStart w:id="594" w:name="_Toc430873019"/>
      <w:r>
        <w:rPr>
          <w:rFonts w:hint="eastAsia"/>
        </w:rPr>
        <w:t>调拨单</w:t>
      </w:r>
      <w:r>
        <w:t>审批（</w:t>
      </w:r>
      <w:r>
        <w:rPr>
          <w:rFonts w:hint="eastAsia"/>
        </w:rPr>
        <w:t>部门主管</w:t>
      </w:r>
      <w:r>
        <w:t>）</w:t>
      </w:r>
      <w:r w:rsidR="00323126" w:rsidRPr="00323126">
        <w:rPr>
          <w:rFonts w:hint="eastAsia"/>
        </w:rPr>
        <w:t>（</w:t>
      </w:r>
      <w:r w:rsidR="00C655FA">
        <w:rPr>
          <w:rFonts w:hint="eastAsia"/>
        </w:rPr>
        <w:t>Stock Transfer Approval</w:t>
      </w:r>
      <w:r w:rsidR="00323126" w:rsidRPr="00323126">
        <w:rPr>
          <w:rFonts w:hint="eastAsia"/>
        </w:rPr>
        <w:t>）</w:t>
      </w:r>
      <w:bookmarkEnd w:id="594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D205EF" w:rsidRPr="00883F4B" w:rsidRDefault="008E5A19" w:rsidP="00D205EF">
            <w:pPr>
              <w:rPr>
                <w:iCs/>
              </w:rPr>
            </w:pPr>
            <w:r>
              <w:rPr>
                <w:iCs/>
              </w:rPr>
              <w:t>Jk034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  <w:r>
              <w:rPr>
                <w:rFonts w:hint="eastAsia"/>
                <w:iCs/>
              </w:rPr>
              <w:t>处理</w:t>
            </w:r>
            <w:r>
              <w:rPr>
                <w:iCs/>
              </w:rPr>
              <w:t>订单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</w:p>
        </w:tc>
      </w:tr>
      <w:tr w:rsidR="00D205EF" w:rsidRPr="00883F4B" w:rsidTr="00D205EF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883F4B" w:rsidRDefault="00D205EF" w:rsidP="009D0964">
            <w:r>
              <w:rPr>
                <w:rFonts w:hint="eastAsia"/>
              </w:rPr>
              <w:t>当</w:t>
            </w:r>
            <w:r>
              <w:t>代理商提交</w:t>
            </w:r>
            <w:r w:rsidR="009D0964">
              <w:rPr>
                <w:rFonts w:hint="eastAsia"/>
              </w:rPr>
              <w:t>调拨</w:t>
            </w:r>
            <w:r>
              <w:rPr>
                <w:rFonts w:hint="eastAsia"/>
              </w:rPr>
              <w:t>单</w:t>
            </w:r>
            <w:r w:rsidR="009D0964">
              <w:t>财务，财务</w:t>
            </w:r>
            <w:r w:rsidR="009D0964">
              <w:rPr>
                <w:rFonts w:hint="eastAsia"/>
              </w:rPr>
              <w:t>对其</w:t>
            </w:r>
            <w:r w:rsidR="009D0964">
              <w:t>进行审批，</w:t>
            </w:r>
            <w:r w:rsidR="009D0964">
              <w:rPr>
                <w:rFonts w:hint="eastAsia"/>
              </w:rPr>
              <w:t>审批</w:t>
            </w:r>
            <w:r w:rsidR="009D0964">
              <w:t>同意后移交至仓库管理</w:t>
            </w:r>
            <w:r w:rsidR="009D0964">
              <w:rPr>
                <w:rFonts w:hint="eastAsia"/>
              </w:rPr>
              <w:t>员</w:t>
            </w:r>
            <w:r w:rsidR="009D0964">
              <w:t>进行发货；</w:t>
            </w:r>
          </w:p>
        </w:tc>
      </w:tr>
      <w:tr w:rsidR="00D205EF" w:rsidRPr="00883F4B" w:rsidTr="00D205E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D205EF" w:rsidRDefault="00D205EF" w:rsidP="00D205EF">
            <w:pPr>
              <w:rPr>
                <w:iCs/>
              </w:rPr>
            </w:pPr>
            <w:r>
              <w:rPr>
                <w:rFonts w:hint="eastAsia"/>
                <w:iCs/>
              </w:rPr>
              <w:t>在调拨单</w:t>
            </w:r>
            <w:r>
              <w:rPr>
                <w:iCs/>
              </w:rPr>
              <w:t>列表中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对订单</w:t>
            </w:r>
            <w:r>
              <w:rPr>
                <w:rFonts w:hint="eastAsia"/>
                <w:iCs/>
              </w:rPr>
              <w:t>状态</w:t>
            </w:r>
            <w:r>
              <w:rPr>
                <w:iCs/>
              </w:rPr>
              <w:t>为已提交的进行审批；</w:t>
            </w:r>
          </w:p>
          <w:p w:rsidR="00D205EF" w:rsidRDefault="00D205EF" w:rsidP="00D205EF">
            <w:pPr>
              <w:rPr>
                <w:iCs/>
              </w:rPr>
            </w:pPr>
            <w:r>
              <w:rPr>
                <w:rFonts w:hint="eastAsia"/>
                <w:iCs/>
              </w:rPr>
              <w:t>点击【审批】</w:t>
            </w:r>
            <w:r w:rsidR="00F12DD6" w:rsidRPr="00F12DD6">
              <w:rPr>
                <w:rFonts w:hint="eastAsia"/>
                <w:iCs/>
              </w:rPr>
              <w:t>（</w:t>
            </w:r>
            <w:r w:rsidR="007073DF">
              <w:rPr>
                <w:rFonts w:hint="eastAsia"/>
                <w:iCs/>
              </w:rPr>
              <w:t>Approve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D205EF" w:rsidDel="00905C2B" w:rsidRDefault="00D205EF" w:rsidP="00D205EF">
            <w:pPr>
              <w:rPr>
                <w:del w:id="595" w:author="Microsoft" w:date="2015-09-25T15:28:00Z"/>
                <w:iCs/>
              </w:rPr>
            </w:pPr>
            <w:r>
              <w:rPr>
                <w:iCs/>
              </w:rPr>
              <w:t>选择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审批通过</w:t>
            </w:r>
            <w:r w:rsidR="007073DF">
              <w:rPr>
                <w:rFonts w:hint="eastAsia"/>
                <w:iCs/>
              </w:rPr>
              <w:t>（</w:t>
            </w:r>
            <w:r w:rsidR="007073DF">
              <w:rPr>
                <w:rFonts w:hint="eastAsia"/>
                <w:iCs/>
              </w:rPr>
              <w:t>Allow</w:t>
            </w:r>
            <w:r w:rsidR="007073DF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审批未通过</w:t>
            </w:r>
            <w:r w:rsidR="007073DF">
              <w:rPr>
                <w:rFonts w:hint="eastAsia"/>
                <w:iCs/>
              </w:rPr>
              <w:t>（</w:t>
            </w:r>
            <w:r w:rsidR="0063315A">
              <w:rPr>
                <w:rFonts w:hint="eastAsia"/>
                <w:iCs/>
              </w:rPr>
              <w:t>Deny</w:t>
            </w:r>
            <w:r w:rsidR="007073DF">
              <w:rPr>
                <w:rFonts w:hint="eastAsia"/>
                <w:iCs/>
              </w:rPr>
              <w:t>）</w:t>
            </w:r>
          </w:p>
          <w:p w:rsidR="000A5988" w:rsidRPr="00F15BAF" w:rsidRDefault="000A5988" w:rsidP="00D205EF">
            <w:pPr>
              <w:rPr>
                <w:iCs/>
              </w:rPr>
            </w:pPr>
            <w:del w:id="596" w:author="Microsoft" w:date="2015-09-25T15:28:00Z">
              <w:r w:rsidDel="00905C2B">
                <w:rPr>
                  <w:rFonts w:hint="eastAsia"/>
                  <w:iCs/>
                </w:rPr>
                <w:delText>备注</w:delText>
              </w:r>
              <w:r w:rsidDel="00905C2B">
                <w:rPr>
                  <w:iCs/>
                </w:rPr>
                <w:delText>信息</w:delText>
              </w:r>
              <w:r w:rsidR="00F12DD6" w:rsidRPr="00F12DD6" w:rsidDel="00905C2B">
                <w:rPr>
                  <w:rFonts w:hint="eastAsia"/>
                  <w:iCs/>
                </w:rPr>
                <w:delText>（</w:delText>
              </w:r>
              <w:r w:rsidR="007073DF" w:rsidDel="00905C2B">
                <w:rPr>
                  <w:rFonts w:hint="eastAsia"/>
                  <w:iCs/>
                </w:rPr>
                <w:delText>Remarks</w:delText>
              </w:r>
              <w:r w:rsidR="00F12DD6" w:rsidRPr="00F12DD6" w:rsidDel="00905C2B">
                <w:rPr>
                  <w:rFonts w:hint="eastAsia"/>
                  <w:iCs/>
                </w:rPr>
                <w:delText>）</w:delText>
              </w:r>
              <w:r w:rsidDel="00905C2B">
                <w:rPr>
                  <w:iCs/>
                </w:rPr>
                <w:delText>：</w:delText>
              </w:r>
              <w:r w:rsidR="00DC6172" w:rsidDel="00905C2B">
                <w:rPr>
                  <w:rFonts w:hint="eastAsia"/>
                  <w:iCs/>
                </w:rPr>
                <w:delText>1</w:delText>
              </w:r>
              <w:r w:rsidR="00DC6172" w:rsidDel="00905C2B">
                <w:rPr>
                  <w:iCs/>
                </w:rPr>
                <w:delText>-500</w:delText>
              </w:r>
              <w:r w:rsidR="00DC6172" w:rsidDel="00905C2B">
                <w:rPr>
                  <w:rFonts w:hint="eastAsia"/>
                  <w:iCs/>
                </w:rPr>
                <w:delText>；</w:delText>
              </w:r>
            </w:del>
          </w:p>
        </w:tc>
      </w:tr>
      <w:tr w:rsidR="00D205EF" w:rsidRPr="00883F4B" w:rsidTr="00D205E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D205EF" w:rsidRDefault="00D205EF" w:rsidP="0063315A">
            <w:r>
              <w:rPr>
                <w:rFonts w:hint="eastAsia"/>
              </w:rPr>
              <w:t>操作成功！</w:t>
            </w:r>
          </w:p>
          <w:p w:rsidR="0063315A" w:rsidRDefault="0063315A" w:rsidP="0063315A">
            <w:r w:rsidRPr="0063315A">
              <w:rPr>
                <w:rFonts w:hint="eastAsia"/>
              </w:rPr>
              <w:t>（</w:t>
            </w:r>
            <w:r>
              <w:rPr>
                <w:rFonts w:hint="eastAsia"/>
              </w:rPr>
              <w:t>The selected stock transfer has been approved.</w:t>
            </w:r>
            <w:r w:rsidRPr="0063315A">
              <w:rPr>
                <w:rFonts w:hint="eastAsia"/>
              </w:rPr>
              <w:t>）</w:t>
            </w:r>
          </w:p>
          <w:p w:rsidR="0063315A" w:rsidRPr="00883F4B" w:rsidRDefault="0063315A" w:rsidP="00FC5690">
            <w:r w:rsidRPr="0063315A"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The selected stock transfer has been </w:t>
            </w:r>
            <w:r w:rsidR="00FC5690">
              <w:rPr>
                <w:rFonts w:hint="eastAsia"/>
              </w:rPr>
              <w:t>rejected</w:t>
            </w:r>
            <w:r>
              <w:rPr>
                <w:rFonts w:hint="eastAsia"/>
              </w:rPr>
              <w:t>.</w:t>
            </w:r>
            <w:r w:rsidRPr="0063315A">
              <w:rPr>
                <w:rFonts w:hint="eastAsia"/>
              </w:rPr>
              <w:t>）</w:t>
            </w: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FE4DC0" w:rsidRDefault="00D205EF" w:rsidP="00D205EF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883F4B" w:rsidRDefault="00D205EF" w:rsidP="00D205EF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883F4B" w:rsidRDefault="00AF73C9" w:rsidP="00D205EF">
            <w:r w:rsidRPr="00AF73C9">
              <w:rPr>
                <w:rFonts w:hint="eastAsia"/>
              </w:rPr>
              <w:t>部门主管审核时可见状态：已提交，已审批，已拒绝，已发货，已收货</w:t>
            </w:r>
          </w:p>
        </w:tc>
      </w:tr>
    </w:tbl>
    <w:p w:rsidR="00D205EF" w:rsidRPr="00A71B59" w:rsidRDefault="00D205EF" w:rsidP="00D205EF">
      <w:pPr>
        <w:pStyle w:val="a0"/>
      </w:pPr>
    </w:p>
    <w:p w:rsidR="003E16A6" w:rsidRDefault="003E16A6">
      <w:pPr>
        <w:pStyle w:val="2"/>
      </w:pPr>
      <w:bookmarkStart w:id="597" w:name="_Toc430873020"/>
      <w:r>
        <w:t>物品仓库管理</w:t>
      </w:r>
      <w:r w:rsidR="00323126" w:rsidRPr="00323126">
        <w:rPr>
          <w:rFonts w:hint="eastAsia"/>
        </w:rPr>
        <w:t>（</w:t>
      </w:r>
      <w:r w:rsidR="00275488">
        <w:rPr>
          <w:rFonts w:hint="eastAsia"/>
        </w:rPr>
        <w:t>Item</w:t>
      </w:r>
      <w:r w:rsidR="00323126" w:rsidRPr="00323126">
        <w:rPr>
          <w:rFonts w:hint="eastAsia"/>
        </w:rPr>
        <w:t>）</w:t>
      </w:r>
      <w:bookmarkEnd w:id="597"/>
    </w:p>
    <w:p w:rsidR="003E16A6" w:rsidRDefault="003E16A6" w:rsidP="003C64BA">
      <w:pPr>
        <w:pStyle w:val="3"/>
      </w:pPr>
      <w:bookmarkStart w:id="598" w:name="_Toc430873021"/>
      <w:r>
        <w:t>物品类别管理</w:t>
      </w:r>
      <w:r w:rsidR="00323126" w:rsidRPr="00323126">
        <w:rPr>
          <w:rFonts w:hint="eastAsia"/>
        </w:rPr>
        <w:t>（</w:t>
      </w:r>
      <w:r w:rsidR="00275488">
        <w:rPr>
          <w:rFonts w:hint="eastAsia"/>
        </w:rPr>
        <w:t>Item</w:t>
      </w:r>
      <w:r w:rsidR="006D4244">
        <w:rPr>
          <w:rFonts w:hint="eastAsia"/>
        </w:rPr>
        <w:t>Types</w:t>
      </w:r>
      <w:r w:rsidR="00323126" w:rsidRPr="00323126">
        <w:rPr>
          <w:rFonts w:hint="eastAsia"/>
        </w:rPr>
        <w:t>）</w:t>
      </w:r>
      <w:bookmarkEnd w:id="598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01177D" w:rsidRPr="00883F4B" w:rsidTr="0001177D">
        <w:tc>
          <w:tcPr>
            <w:tcW w:w="1384" w:type="dxa"/>
            <w:shd w:val="clear" w:color="auto" w:fill="D9D9D9"/>
            <w:vAlign w:val="center"/>
          </w:tcPr>
          <w:p w:rsidR="0001177D" w:rsidRPr="00883F4B" w:rsidRDefault="0001177D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01177D" w:rsidRPr="00883F4B" w:rsidRDefault="008E5A19" w:rsidP="0001177D">
            <w:pPr>
              <w:rPr>
                <w:iCs/>
              </w:rPr>
            </w:pPr>
            <w:r>
              <w:rPr>
                <w:iCs/>
              </w:rPr>
              <w:t>Jk035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1177D" w:rsidRPr="00883F4B" w:rsidRDefault="0001177D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01177D" w:rsidRPr="00883F4B" w:rsidRDefault="0001177D" w:rsidP="0001177D">
            <w:pPr>
              <w:rPr>
                <w:iCs/>
              </w:rPr>
            </w:pPr>
          </w:p>
        </w:tc>
      </w:tr>
      <w:tr w:rsidR="0001177D" w:rsidRPr="00883F4B" w:rsidTr="0001177D">
        <w:tc>
          <w:tcPr>
            <w:tcW w:w="1384" w:type="dxa"/>
            <w:shd w:val="clear" w:color="auto" w:fill="D9D9D9"/>
            <w:vAlign w:val="center"/>
          </w:tcPr>
          <w:p w:rsidR="0001177D" w:rsidRPr="00883F4B" w:rsidRDefault="0001177D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01177D" w:rsidRPr="00883F4B" w:rsidRDefault="0001177D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 w:rsidR="00A3780D">
              <w:rPr>
                <w:rFonts w:hint="eastAsia"/>
                <w:iCs/>
              </w:rPr>
              <w:t>信息</w:t>
            </w:r>
            <w:r>
              <w:rPr>
                <w:iCs/>
              </w:rPr>
              <w:t>管理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1177D" w:rsidRPr="00883F4B" w:rsidRDefault="0001177D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01177D" w:rsidRPr="00883F4B" w:rsidRDefault="0001177D" w:rsidP="0001177D">
            <w:pPr>
              <w:rPr>
                <w:iCs/>
              </w:rPr>
            </w:pPr>
          </w:p>
        </w:tc>
      </w:tr>
      <w:tr w:rsidR="0001177D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01177D" w:rsidRPr="00883F4B" w:rsidRDefault="0001177D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01177D" w:rsidRPr="00883F4B" w:rsidRDefault="0001177D" w:rsidP="0001177D">
            <w:r>
              <w:rPr>
                <w:rFonts w:hint="eastAsia"/>
              </w:rPr>
              <w:t>物品</w:t>
            </w:r>
            <w:r>
              <w:t>入库</w:t>
            </w:r>
            <w:r>
              <w:rPr>
                <w:rFonts w:hint="eastAsia"/>
              </w:rPr>
              <w:t>前</w:t>
            </w:r>
            <w:r w:rsidR="000464DC">
              <w:rPr>
                <w:rFonts w:hint="eastAsia"/>
              </w:rPr>
              <w:t>添加</w:t>
            </w:r>
            <w:r w:rsidR="000464DC">
              <w:t>其物品</w:t>
            </w:r>
            <w:r w:rsidR="000464DC">
              <w:rPr>
                <w:rFonts w:hint="eastAsia"/>
              </w:rPr>
              <w:t>信息</w:t>
            </w:r>
          </w:p>
        </w:tc>
      </w:tr>
      <w:tr w:rsidR="0001177D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1177D" w:rsidRPr="00883F4B" w:rsidRDefault="0001177D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01177D" w:rsidRPr="00CF0BAF" w:rsidRDefault="000464DC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01177D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1177D" w:rsidRPr="00883F4B" w:rsidRDefault="0001177D" w:rsidP="0001177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01177D" w:rsidRDefault="00C6175E" w:rsidP="0001177D">
            <w:r>
              <w:rPr>
                <w:rFonts w:hint="eastAsia"/>
              </w:rPr>
              <w:t>物品类别</w:t>
            </w:r>
            <w:r w:rsidR="0001177D">
              <w:rPr>
                <w:rFonts w:hint="eastAsia"/>
              </w:rPr>
              <w:t>列表</w:t>
            </w:r>
            <w:r w:rsidR="002E0C5D">
              <w:rPr>
                <w:rFonts w:hint="eastAsia"/>
              </w:rPr>
              <w:t>（</w:t>
            </w:r>
            <w:r w:rsidR="002E0C5D">
              <w:rPr>
                <w:rFonts w:hint="eastAsia"/>
              </w:rPr>
              <w:t xml:space="preserve">List of </w:t>
            </w:r>
            <w:r w:rsidR="00E853AE">
              <w:t>Item Types</w:t>
            </w:r>
            <w:r w:rsidR="002E0C5D">
              <w:rPr>
                <w:rFonts w:hint="eastAsia"/>
              </w:rPr>
              <w:t>）</w:t>
            </w:r>
            <w:r w:rsidR="0001177D">
              <w:t>：</w:t>
            </w:r>
          </w:p>
          <w:p w:rsidR="000464DC" w:rsidRDefault="000464DC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物品</w:t>
            </w:r>
            <w:r>
              <w:t>编码</w:t>
            </w:r>
            <w:r w:rsidR="00C6393E" w:rsidRPr="00C6393E">
              <w:rPr>
                <w:rFonts w:hint="eastAsia"/>
                <w:iCs/>
              </w:rPr>
              <w:t>（</w:t>
            </w:r>
            <w:r w:rsidR="00275488">
              <w:rPr>
                <w:rFonts w:hint="eastAsia"/>
                <w:iCs/>
              </w:rPr>
              <w:t>Item</w:t>
            </w:r>
            <w:r w:rsidR="00A07674">
              <w:rPr>
                <w:rFonts w:hint="eastAsia"/>
                <w:iCs/>
              </w:rPr>
              <w:t xml:space="preserve"> Code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t>：</w:t>
            </w:r>
          </w:p>
          <w:p w:rsidR="0001177D" w:rsidRDefault="000464DC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物品</w:t>
            </w:r>
            <w:r>
              <w:t>名称</w:t>
            </w:r>
            <w:r w:rsidR="00C6393E" w:rsidRPr="00C6393E">
              <w:rPr>
                <w:rFonts w:hint="eastAsia"/>
                <w:iCs/>
              </w:rPr>
              <w:t>（</w:t>
            </w:r>
            <w:r w:rsidR="00275488">
              <w:rPr>
                <w:rFonts w:hint="eastAsia"/>
                <w:iCs/>
              </w:rPr>
              <w:t>Item</w:t>
            </w:r>
            <w:r w:rsidR="00A07674">
              <w:rPr>
                <w:rFonts w:hint="eastAsia"/>
                <w:iCs/>
              </w:rPr>
              <w:t xml:space="preserve"> Name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t>：</w:t>
            </w:r>
          </w:p>
          <w:p w:rsidR="000464DC" w:rsidRPr="00883F4B" w:rsidRDefault="000464DC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单位</w:t>
            </w:r>
            <w:r w:rsidR="00686B31">
              <w:rPr>
                <w:rFonts w:hint="eastAsia"/>
              </w:rPr>
              <w:t>名称</w:t>
            </w:r>
            <w:r w:rsidR="00C6393E" w:rsidRPr="00C6393E">
              <w:rPr>
                <w:rFonts w:hint="eastAsia"/>
                <w:iCs/>
              </w:rPr>
              <w:t>（</w:t>
            </w:r>
            <w:r w:rsidR="00A07674">
              <w:rPr>
                <w:rFonts w:hint="eastAsia"/>
                <w:iCs/>
              </w:rPr>
              <w:t>Base Unit of Measure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t>：</w:t>
            </w:r>
          </w:p>
        </w:tc>
      </w:tr>
      <w:tr w:rsidR="0001177D" w:rsidRPr="00883F4B" w:rsidTr="0001177D">
        <w:tc>
          <w:tcPr>
            <w:tcW w:w="1384" w:type="dxa"/>
            <w:shd w:val="clear" w:color="auto" w:fill="D9D9D9"/>
            <w:vAlign w:val="center"/>
          </w:tcPr>
          <w:p w:rsidR="00B03272" w:rsidRPr="00883F4B" w:rsidRDefault="0001177D" w:rsidP="00B03272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01177D" w:rsidRPr="00FE4DC0" w:rsidRDefault="0001177D" w:rsidP="0001177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01177D" w:rsidRPr="00883F4B" w:rsidTr="0001177D">
        <w:tc>
          <w:tcPr>
            <w:tcW w:w="1384" w:type="dxa"/>
            <w:shd w:val="clear" w:color="auto" w:fill="D9D9D9"/>
            <w:vAlign w:val="center"/>
          </w:tcPr>
          <w:p w:rsidR="0001177D" w:rsidRPr="00883F4B" w:rsidRDefault="0001177D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01177D" w:rsidRPr="00883F4B" w:rsidRDefault="0001177D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01177D" w:rsidRPr="00883F4B" w:rsidTr="0001177D">
        <w:tc>
          <w:tcPr>
            <w:tcW w:w="1384" w:type="dxa"/>
            <w:shd w:val="clear" w:color="auto" w:fill="D9D9D9"/>
            <w:vAlign w:val="center"/>
          </w:tcPr>
          <w:p w:rsidR="0001177D" w:rsidRPr="00883F4B" w:rsidRDefault="0001177D" w:rsidP="0001177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01177D" w:rsidRPr="00883F4B" w:rsidRDefault="0001177D" w:rsidP="0001177D">
            <w:r>
              <w:rPr>
                <w:rFonts w:hint="eastAsia"/>
              </w:rPr>
              <w:t>无</w:t>
            </w:r>
          </w:p>
        </w:tc>
      </w:tr>
    </w:tbl>
    <w:p w:rsidR="0001177D" w:rsidRPr="0001177D" w:rsidRDefault="0001177D" w:rsidP="0001177D">
      <w:pPr>
        <w:pStyle w:val="a0"/>
      </w:pPr>
    </w:p>
    <w:p w:rsidR="00A3780D" w:rsidRDefault="00A3780D" w:rsidP="003C64BA">
      <w:pPr>
        <w:pStyle w:val="4"/>
      </w:pPr>
      <w:r>
        <w:rPr>
          <w:rFonts w:hint="eastAsia"/>
        </w:rPr>
        <w:t>添加</w:t>
      </w:r>
      <w:r>
        <w:t>物品</w:t>
      </w:r>
      <w:r>
        <w:rPr>
          <w:rFonts w:hint="eastAsia"/>
        </w:rPr>
        <w:t>信息</w:t>
      </w:r>
      <w:r w:rsidR="00323126" w:rsidRPr="00323126">
        <w:rPr>
          <w:rFonts w:hint="eastAsia"/>
        </w:rPr>
        <w:t>（</w:t>
      </w:r>
      <w:r w:rsidR="009F07E0">
        <w:rPr>
          <w:rFonts w:hint="eastAsia"/>
        </w:rPr>
        <w:t xml:space="preserve">New </w:t>
      </w:r>
      <w:r w:rsidR="00275488">
        <w:rPr>
          <w:rFonts w:hint="eastAsia"/>
        </w:rPr>
        <w:t>Item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A3780D" w:rsidRPr="00883F4B" w:rsidRDefault="008E5A19" w:rsidP="00B2149B">
            <w:pPr>
              <w:rPr>
                <w:iCs/>
              </w:rPr>
            </w:pPr>
            <w:r>
              <w:rPr>
                <w:iCs/>
              </w:rPr>
              <w:t>Jk036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A3780D" w:rsidRPr="00883F4B" w:rsidRDefault="00A3780D" w:rsidP="00B2149B">
            <w:pPr>
              <w:rPr>
                <w:iCs/>
              </w:rPr>
            </w:pPr>
          </w:p>
        </w:tc>
      </w:tr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A3780D" w:rsidRPr="00883F4B" w:rsidRDefault="00A3780D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添加物品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3780D" w:rsidRPr="00883F4B" w:rsidRDefault="00A3780D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A3780D" w:rsidRPr="00883F4B" w:rsidRDefault="00A3780D" w:rsidP="00B2149B">
            <w:pPr>
              <w:rPr>
                <w:iCs/>
              </w:rPr>
            </w:pPr>
          </w:p>
        </w:tc>
      </w:tr>
      <w:tr w:rsidR="00A3780D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883F4B" w:rsidRDefault="00A3780D" w:rsidP="00B2149B">
            <w:r>
              <w:rPr>
                <w:rFonts w:hint="eastAsia"/>
              </w:rPr>
              <w:t>物品</w:t>
            </w:r>
            <w:r>
              <w:t>入库</w:t>
            </w:r>
            <w:r>
              <w:rPr>
                <w:rFonts w:hint="eastAsia"/>
              </w:rPr>
              <w:t>前添加</w:t>
            </w:r>
            <w:r>
              <w:t>其物品</w:t>
            </w:r>
            <w:r>
              <w:rPr>
                <w:rFonts w:hint="eastAsia"/>
              </w:rPr>
              <w:t>信息</w:t>
            </w:r>
          </w:p>
        </w:tc>
      </w:tr>
      <w:tr w:rsidR="00A3780D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A3780D" w:rsidRDefault="00A3780D" w:rsidP="00A3780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物品</w:t>
            </w:r>
            <w:r>
              <w:t>编码</w:t>
            </w:r>
            <w:r w:rsidR="00C6393E" w:rsidRPr="00C6393E">
              <w:rPr>
                <w:rFonts w:hint="eastAsia"/>
                <w:iCs/>
              </w:rPr>
              <w:t>（</w:t>
            </w:r>
            <w:r w:rsidR="00275488">
              <w:rPr>
                <w:rFonts w:hint="eastAsia"/>
                <w:iCs/>
              </w:rPr>
              <w:t>Item</w:t>
            </w:r>
            <w:r w:rsidR="008A452D">
              <w:rPr>
                <w:rFonts w:hint="eastAsia"/>
                <w:iCs/>
              </w:rPr>
              <w:t xml:space="preserve"> Code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t>：</w:t>
            </w:r>
            <w:r w:rsidR="00C6175E">
              <w:t>系统显示</w:t>
            </w:r>
          </w:p>
          <w:p w:rsidR="00A3780D" w:rsidRDefault="00A3780D" w:rsidP="00A3780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物品</w:t>
            </w:r>
            <w:r>
              <w:t>名称</w:t>
            </w:r>
            <w:r w:rsidR="00C6393E" w:rsidRPr="00C6393E">
              <w:rPr>
                <w:rFonts w:hint="eastAsia"/>
                <w:iCs/>
              </w:rPr>
              <w:t>（</w:t>
            </w:r>
            <w:r w:rsidR="00275488">
              <w:rPr>
                <w:rFonts w:hint="eastAsia"/>
                <w:iCs/>
              </w:rPr>
              <w:t>Item</w:t>
            </w:r>
            <w:r w:rsidR="008A452D">
              <w:rPr>
                <w:rFonts w:hint="eastAsia"/>
                <w:iCs/>
              </w:rPr>
              <w:t xml:space="preserve"> Name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t>：</w:t>
            </w:r>
            <w:r w:rsidR="00DF1915">
              <w:rPr>
                <w:rFonts w:hint="eastAsia"/>
              </w:rPr>
              <w:t>1-50</w:t>
            </w:r>
          </w:p>
          <w:p w:rsidR="005847DD" w:rsidRPr="00C6175E" w:rsidRDefault="00A3780D" w:rsidP="00C6175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</w:rPr>
              <w:t>单位</w:t>
            </w:r>
            <w:r w:rsidR="00686B31">
              <w:rPr>
                <w:rFonts w:hint="eastAsia"/>
              </w:rPr>
              <w:t>名称</w:t>
            </w:r>
            <w:r w:rsidR="00C6393E" w:rsidRPr="00C6393E">
              <w:rPr>
                <w:rFonts w:hint="eastAsia"/>
                <w:iCs/>
              </w:rPr>
              <w:t>（</w:t>
            </w:r>
            <w:r w:rsidR="008A452D">
              <w:rPr>
                <w:rFonts w:hint="eastAsia"/>
                <w:iCs/>
              </w:rPr>
              <w:t>Base Unit of Measure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t>：</w:t>
            </w:r>
            <w:r w:rsidR="00DF1915">
              <w:rPr>
                <w:rFonts w:hint="eastAsia"/>
              </w:rPr>
              <w:t>1-20</w:t>
            </w:r>
          </w:p>
        </w:tc>
      </w:tr>
      <w:tr w:rsidR="00A3780D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883F4B" w:rsidRDefault="00A3780D" w:rsidP="00275488">
            <w:r>
              <w:rPr>
                <w:rFonts w:hint="eastAsia"/>
              </w:rPr>
              <w:t>添加</w:t>
            </w:r>
            <w:r>
              <w:t>成功！</w:t>
            </w:r>
            <w:r w:rsidR="009422FD">
              <w:rPr>
                <w:rFonts w:hint="eastAsia"/>
              </w:rPr>
              <w:t>（</w:t>
            </w:r>
            <w:r w:rsidR="009422FD">
              <w:rPr>
                <w:rFonts w:hint="eastAsia"/>
              </w:rPr>
              <w:t xml:space="preserve">A new </w:t>
            </w:r>
            <w:r w:rsidR="00275488">
              <w:rPr>
                <w:rFonts w:hint="eastAsia"/>
              </w:rPr>
              <w:t>item type</w:t>
            </w:r>
            <w:r w:rsidR="009422FD">
              <w:rPr>
                <w:rFonts w:hint="eastAsia"/>
              </w:rPr>
              <w:t xml:space="preserve"> has been successfully added!</w:t>
            </w:r>
            <w:r w:rsidR="009422FD">
              <w:rPr>
                <w:rFonts w:hint="eastAsia"/>
              </w:rPr>
              <w:t>）</w:t>
            </w:r>
          </w:p>
        </w:tc>
      </w:tr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FE4DC0" w:rsidRDefault="00A3780D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883F4B" w:rsidRDefault="00A3780D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883F4B" w:rsidRDefault="00DF1DF0" w:rsidP="005F28CB">
            <w:r>
              <w:rPr>
                <w:rFonts w:hint="eastAsia"/>
              </w:rPr>
              <w:t>（“添加物品”按钮：</w:t>
            </w:r>
            <w:r>
              <w:rPr>
                <w:rFonts w:hint="eastAsia"/>
              </w:rPr>
              <w:t xml:space="preserve">New </w:t>
            </w:r>
            <w:r w:rsidR="005F28CB">
              <w:rPr>
                <w:rFonts w:hint="eastAsia"/>
              </w:rPr>
              <w:t>Item</w:t>
            </w:r>
            <w:r>
              <w:rPr>
                <w:rFonts w:hint="eastAsia"/>
              </w:rPr>
              <w:t>）</w:t>
            </w:r>
          </w:p>
        </w:tc>
      </w:tr>
    </w:tbl>
    <w:p w:rsidR="00A3780D" w:rsidRPr="00A3780D" w:rsidRDefault="00A3780D" w:rsidP="00A3780D">
      <w:pPr>
        <w:pStyle w:val="a0"/>
        <w:ind w:firstLineChars="0" w:firstLine="0"/>
      </w:pPr>
    </w:p>
    <w:p w:rsidR="00A3780D" w:rsidRDefault="00A3780D" w:rsidP="003C64BA">
      <w:pPr>
        <w:pStyle w:val="4"/>
      </w:pPr>
      <w:r>
        <w:rPr>
          <w:rFonts w:hint="eastAsia"/>
        </w:rPr>
        <w:t>删除</w:t>
      </w:r>
      <w:r>
        <w:t>物品</w:t>
      </w:r>
      <w:r w:rsidR="00323126" w:rsidRPr="00323126">
        <w:rPr>
          <w:rFonts w:hint="eastAsia"/>
        </w:rPr>
        <w:t>（</w:t>
      </w:r>
      <w:r w:rsidR="009F07E0">
        <w:rPr>
          <w:rFonts w:hint="eastAsia"/>
        </w:rPr>
        <w:t xml:space="preserve">Delete </w:t>
      </w:r>
      <w:r w:rsidR="006606F7">
        <w:rPr>
          <w:rFonts w:hint="eastAsia"/>
        </w:rPr>
        <w:t>Item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A3780D" w:rsidRPr="00883F4B" w:rsidRDefault="008E5A19" w:rsidP="00B2149B">
            <w:pPr>
              <w:rPr>
                <w:iCs/>
              </w:rPr>
            </w:pPr>
            <w:r>
              <w:rPr>
                <w:iCs/>
              </w:rPr>
              <w:t>Jk037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A3780D" w:rsidRPr="00883F4B" w:rsidRDefault="00A3780D" w:rsidP="00B2149B">
            <w:pPr>
              <w:rPr>
                <w:iCs/>
              </w:rPr>
            </w:pPr>
          </w:p>
        </w:tc>
      </w:tr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A3780D" w:rsidRPr="00883F4B" w:rsidRDefault="00A3780D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物品列表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3780D" w:rsidRPr="00883F4B" w:rsidRDefault="00A3780D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A3780D" w:rsidRPr="00883F4B" w:rsidRDefault="00A3780D" w:rsidP="00B2149B">
            <w:pPr>
              <w:rPr>
                <w:iCs/>
              </w:rPr>
            </w:pPr>
          </w:p>
        </w:tc>
      </w:tr>
      <w:tr w:rsidR="00A3780D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883F4B" w:rsidRDefault="00A3780D" w:rsidP="00B2149B">
            <w:r>
              <w:rPr>
                <w:rFonts w:hint="eastAsia"/>
              </w:rPr>
              <w:t>当</w:t>
            </w:r>
            <w:r>
              <w:t>物品不</w:t>
            </w:r>
            <w:r>
              <w:rPr>
                <w:rFonts w:hint="eastAsia"/>
              </w:rPr>
              <w:t>再</w:t>
            </w:r>
            <w:r>
              <w:t>进行管理时，</w:t>
            </w:r>
            <w:r>
              <w:rPr>
                <w:rFonts w:hint="eastAsia"/>
              </w:rPr>
              <w:t>可</w:t>
            </w:r>
            <w:r>
              <w:t>对其进行删除</w:t>
            </w:r>
          </w:p>
        </w:tc>
      </w:tr>
      <w:tr w:rsidR="00A3780D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CF0BAF" w:rsidRDefault="00A3780D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>
              <w:rPr>
                <w:iCs/>
              </w:rPr>
              <w:t>列表中的每行有</w:t>
            </w:r>
            <w:r>
              <w:rPr>
                <w:rFonts w:hint="eastAsia"/>
                <w:iCs/>
              </w:rPr>
              <w:t>【删除】</w:t>
            </w:r>
            <w:r w:rsidR="006606F7">
              <w:rPr>
                <w:rFonts w:hint="eastAsia"/>
                <w:iCs/>
              </w:rPr>
              <w:t>（</w:t>
            </w:r>
            <w:r w:rsidR="006606F7">
              <w:rPr>
                <w:rFonts w:hint="eastAsia"/>
                <w:iCs/>
              </w:rPr>
              <w:t>Delete</w:t>
            </w:r>
            <w:r w:rsidR="006606F7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键，点击即可删除</w:t>
            </w:r>
          </w:p>
        </w:tc>
      </w:tr>
      <w:tr w:rsidR="00A3780D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883F4B" w:rsidRDefault="00A3780D" w:rsidP="00A560F9">
            <w:r>
              <w:t>删除成功</w:t>
            </w:r>
            <w:r>
              <w:rPr>
                <w:rFonts w:hint="eastAsia"/>
              </w:rPr>
              <w:t>！</w:t>
            </w:r>
            <w:r w:rsidR="00924995">
              <w:rPr>
                <w:rFonts w:hint="eastAsia"/>
              </w:rPr>
              <w:t>（</w:t>
            </w:r>
            <w:r w:rsidR="00924995">
              <w:rPr>
                <w:rFonts w:hint="eastAsia"/>
              </w:rPr>
              <w:t xml:space="preserve">The selected </w:t>
            </w:r>
            <w:r w:rsidR="00A560F9">
              <w:rPr>
                <w:rFonts w:hint="eastAsia"/>
              </w:rPr>
              <w:t>item</w:t>
            </w:r>
            <w:r w:rsidR="00924995">
              <w:rPr>
                <w:rFonts w:hint="eastAsia"/>
              </w:rPr>
              <w:t xml:space="preserve"> type has been successfully deleted!</w:t>
            </w:r>
            <w:r w:rsidR="00924995">
              <w:rPr>
                <w:rFonts w:hint="eastAsia"/>
              </w:rPr>
              <w:t>）</w:t>
            </w:r>
          </w:p>
        </w:tc>
      </w:tr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A3780D" w:rsidRDefault="00A3780D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当该物品下</w:t>
            </w:r>
            <w:r>
              <w:rPr>
                <w:noProof/>
                <w:szCs w:val="21"/>
              </w:rPr>
              <w:t>有库存</w:t>
            </w:r>
            <w:r>
              <w:rPr>
                <w:rFonts w:hint="eastAsia"/>
                <w:noProof/>
                <w:szCs w:val="21"/>
              </w:rPr>
              <w:t>信息时不可删除！</w:t>
            </w:r>
          </w:p>
          <w:p w:rsidR="006606F7" w:rsidRPr="00FE4DC0" w:rsidRDefault="006606F7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>
              <w:rPr>
                <w:rFonts w:hint="eastAsia"/>
                <w:noProof/>
                <w:szCs w:val="21"/>
              </w:rPr>
              <w:t xml:space="preserve">Cannot delete an item </w:t>
            </w:r>
            <w:r w:rsidR="000F0B9B">
              <w:rPr>
                <w:rFonts w:hint="eastAsia"/>
                <w:noProof/>
                <w:szCs w:val="21"/>
              </w:rPr>
              <w:t xml:space="preserve">currently </w:t>
            </w:r>
            <w:r>
              <w:rPr>
                <w:rFonts w:hint="eastAsia"/>
                <w:noProof/>
                <w:szCs w:val="21"/>
              </w:rPr>
              <w:t>in storage.</w:t>
            </w:r>
            <w:r>
              <w:rPr>
                <w:rFonts w:hint="eastAsia"/>
                <w:noProof/>
                <w:szCs w:val="21"/>
              </w:rPr>
              <w:t>）</w:t>
            </w:r>
          </w:p>
        </w:tc>
      </w:tr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883F4B" w:rsidRDefault="00A3780D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lastRenderedPageBreak/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883F4B" w:rsidRDefault="00FA3232" w:rsidP="00FA3232">
            <w:r w:rsidRPr="00FA3232">
              <w:rPr>
                <w:rFonts w:hint="eastAsia"/>
              </w:rPr>
              <w:t>（“</w:t>
            </w:r>
            <w:r>
              <w:rPr>
                <w:rFonts w:hint="eastAsia"/>
              </w:rPr>
              <w:t>删除</w:t>
            </w:r>
            <w:r w:rsidRPr="00FA3232">
              <w:rPr>
                <w:rFonts w:hint="eastAsia"/>
              </w:rPr>
              <w:t>”按钮：</w:t>
            </w:r>
            <w:r>
              <w:rPr>
                <w:rFonts w:hint="eastAsia"/>
              </w:rPr>
              <w:t>Delete</w:t>
            </w:r>
            <w:r w:rsidRPr="00FA3232">
              <w:rPr>
                <w:rFonts w:hint="eastAsia"/>
              </w:rPr>
              <w:t>）</w:t>
            </w:r>
          </w:p>
        </w:tc>
      </w:tr>
    </w:tbl>
    <w:p w:rsidR="00A3780D" w:rsidRPr="00A3780D" w:rsidRDefault="00A3780D" w:rsidP="00A3780D">
      <w:pPr>
        <w:pStyle w:val="a0"/>
      </w:pPr>
    </w:p>
    <w:p w:rsidR="00251095" w:rsidRPr="00251095" w:rsidRDefault="003E16A6" w:rsidP="003C64BA">
      <w:pPr>
        <w:pStyle w:val="3"/>
      </w:pPr>
      <w:bookmarkStart w:id="599" w:name="_Toc430873022"/>
      <w:r>
        <w:t>入库</w:t>
      </w:r>
      <w:r w:rsidR="00323126" w:rsidRPr="00323126">
        <w:rPr>
          <w:rFonts w:hint="eastAsia"/>
        </w:rPr>
        <w:t>（</w:t>
      </w:r>
      <w:r w:rsidR="001D6ACB">
        <w:rPr>
          <w:rFonts w:hint="eastAsia"/>
        </w:rPr>
        <w:t>Goods Receipt</w:t>
      </w:r>
      <w:r w:rsidR="00F76D21">
        <w:rPr>
          <w:rFonts w:hint="eastAsia"/>
        </w:rPr>
        <w:t>s</w:t>
      </w:r>
      <w:r w:rsidR="00323126" w:rsidRPr="00323126">
        <w:rPr>
          <w:rFonts w:hint="eastAsia"/>
        </w:rPr>
        <w:t>）</w:t>
      </w:r>
      <w:bookmarkEnd w:id="599"/>
    </w:p>
    <w:p w:rsidR="00251095" w:rsidRDefault="00251095" w:rsidP="00410CAA">
      <w:pPr>
        <w:pStyle w:val="4"/>
      </w:pPr>
      <w:r>
        <w:rPr>
          <w:rFonts w:hint="eastAsia"/>
        </w:rPr>
        <w:t>入库信息</w:t>
      </w:r>
      <w:r>
        <w:t>查询</w:t>
      </w:r>
      <w:r w:rsidR="00323126" w:rsidRPr="00323126">
        <w:rPr>
          <w:rFonts w:hint="eastAsia"/>
        </w:rPr>
        <w:t>（</w:t>
      </w:r>
      <w:r w:rsidR="00C6393E">
        <w:rPr>
          <w:rFonts w:hint="eastAsia"/>
        </w:rPr>
        <w:t>Goods Receipt Information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251095" w:rsidRPr="00883F4B" w:rsidTr="00B2149B">
        <w:tc>
          <w:tcPr>
            <w:tcW w:w="1384" w:type="dxa"/>
            <w:shd w:val="clear" w:color="auto" w:fill="D9D9D9"/>
            <w:vAlign w:val="center"/>
          </w:tcPr>
          <w:p w:rsidR="00251095" w:rsidRPr="00883F4B" w:rsidRDefault="00251095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251095" w:rsidRPr="00883F4B" w:rsidRDefault="008E5A19" w:rsidP="00B2149B">
            <w:pPr>
              <w:rPr>
                <w:iCs/>
              </w:rPr>
            </w:pPr>
            <w:r>
              <w:rPr>
                <w:iCs/>
              </w:rPr>
              <w:t>Jk038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251095" w:rsidRPr="00883F4B" w:rsidRDefault="00251095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251095" w:rsidRPr="00883F4B" w:rsidRDefault="00251095" w:rsidP="00B2149B">
            <w:pPr>
              <w:rPr>
                <w:iCs/>
              </w:rPr>
            </w:pPr>
          </w:p>
        </w:tc>
      </w:tr>
      <w:tr w:rsidR="00251095" w:rsidRPr="00883F4B" w:rsidTr="00B2149B">
        <w:tc>
          <w:tcPr>
            <w:tcW w:w="1384" w:type="dxa"/>
            <w:shd w:val="clear" w:color="auto" w:fill="D9D9D9"/>
            <w:vAlign w:val="center"/>
          </w:tcPr>
          <w:p w:rsidR="00251095" w:rsidRPr="00883F4B" w:rsidRDefault="00251095" w:rsidP="00B2149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251095" w:rsidRDefault="00251095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物品入库单列表</w:t>
            </w:r>
          </w:p>
          <w:p w:rsidR="00B2490B" w:rsidRPr="00883F4B" w:rsidRDefault="00B2490B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Goods Receipt</w:t>
            </w:r>
            <w:r w:rsidR="00F76D21">
              <w:rPr>
                <w:rFonts w:hint="eastAsia"/>
                <w:iCs/>
              </w:rPr>
              <w:t>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251095" w:rsidRPr="00883F4B" w:rsidRDefault="00251095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251095" w:rsidRPr="00883F4B" w:rsidRDefault="00251095" w:rsidP="00B2149B">
            <w:pPr>
              <w:rPr>
                <w:iCs/>
              </w:rPr>
            </w:pPr>
          </w:p>
        </w:tc>
      </w:tr>
      <w:tr w:rsidR="00251095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251095" w:rsidRPr="00883F4B" w:rsidRDefault="00251095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251095" w:rsidRPr="00883F4B" w:rsidRDefault="00251095" w:rsidP="00B2149B">
            <w:r>
              <w:rPr>
                <w:rFonts w:hint="eastAsia"/>
              </w:rPr>
              <w:t>物品入库单</w:t>
            </w:r>
            <w:r>
              <w:t>列表</w:t>
            </w:r>
          </w:p>
        </w:tc>
      </w:tr>
      <w:tr w:rsidR="00251095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251095" w:rsidRPr="00883F4B" w:rsidRDefault="00251095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251095" w:rsidRDefault="00251095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251095" w:rsidRDefault="00251095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入库单</w:t>
            </w:r>
            <w:r>
              <w:rPr>
                <w:iCs/>
              </w:rPr>
              <w:t>编号</w:t>
            </w:r>
            <w:r w:rsidR="00C6393E" w:rsidRPr="00C6393E">
              <w:rPr>
                <w:rFonts w:hint="eastAsia"/>
                <w:iCs/>
              </w:rPr>
              <w:t>（</w:t>
            </w:r>
            <w:r w:rsidR="00B2490B">
              <w:rPr>
                <w:rFonts w:hint="eastAsia"/>
                <w:iCs/>
              </w:rPr>
              <w:t>Receipt Code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980B1C" w:rsidRPr="00C66FAD" w:rsidRDefault="00251095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入库</w:t>
            </w:r>
            <w:r>
              <w:rPr>
                <w:iCs/>
              </w:rPr>
              <w:t>日期</w:t>
            </w:r>
            <w:r w:rsidR="00C6393E" w:rsidRPr="00C6393E">
              <w:rPr>
                <w:rFonts w:hint="eastAsia"/>
                <w:iCs/>
              </w:rPr>
              <w:t>（</w:t>
            </w:r>
            <w:r w:rsidR="00B2490B">
              <w:rPr>
                <w:rFonts w:hint="eastAsia"/>
                <w:iCs/>
              </w:rPr>
              <w:t>Date of Receipt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</w:tc>
      </w:tr>
      <w:tr w:rsidR="00251095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251095" w:rsidRPr="00883F4B" w:rsidRDefault="00251095" w:rsidP="00B2149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251095" w:rsidRDefault="00251095" w:rsidP="00B2149B">
            <w:r>
              <w:rPr>
                <w:rFonts w:hint="eastAsia"/>
              </w:rPr>
              <w:t>入库</w:t>
            </w:r>
            <w:r>
              <w:t>信息列表：</w:t>
            </w:r>
          </w:p>
          <w:p w:rsidR="00251095" w:rsidRDefault="00251095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入库</w:t>
            </w:r>
            <w:r>
              <w:t>单编号</w:t>
            </w:r>
            <w:r w:rsidR="00C6393E" w:rsidRPr="00C6393E">
              <w:rPr>
                <w:rFonts w:hint="eastAsia"/>
                <w:iCs/>
              </w:rPr>
              <w:t>（</w:t>
            </w:r>
            <w:r w:rsidR="00B2490B">
              <w:rPr>
                <w:rFonts w:hint="eastAsia"/>
                <w:iCs/>
              </w:rPr>
              <w:t>Receipt Code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t>：</w:t>
            </w:r>
          </w:p>
          <w:p w:rsidR="00251095" w:rsidRDefault="00251095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入库</w:t>
            </w:r>
            <w:r>
              <w:t>日期</w:t>
            </w:r>
            <w:r w:rsidR="00C6393E" w:rsidRPr="00C6393E">
              <w:rPr>
                <w:rFonts w:hint="eastAsia"/>
                <w:iCs/>
              </w:rPr>
              <w:t>（</w:t>
            </w:r>
            <w:r w:rsidR="00B2490B">
              <w:rPr>
                <w:rFonts w:hint="eastAsia"/>
                <w:iCs/>
              </w:rPr>
              <w:t>Date of Receipt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t>：</w:t>
            </w:r>
          </w:p>
          <w:p w:rsidR="00091AA8" w:rsidRDefault="00091AA8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操作人</w:t>
            </w:r>
            <w:r w:rsidR="00C6393E" w:rsidRPr="00C6393E">
              <w:rPr>
                <w:rFonts w:hint="eastAsia"/>
                <w:iCs/>
              </w:rPr>
              <w:t>（</w:t>
            </w:r>
            <w:r w:rsidR="00332442">
              <w:rPr>
                <w:rFonts w:hint="eastAsia"/>
                <w:iCs/>
              </w:rPr>
              <w:t>Processed By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t>：</w:t>
            </w:r>
            <w:ins w:id="600" w:author="Microsoft" w:date="2015-10-21T17:39:00Z">
              <w:r w:rsidR="00B71444">
                <w:rPr>
                  <w:rFonts w:hint="eastAsia"/>
                </w:rPr>
                <w:t>入库</w:t>
              </w:r>
              <w:r w:rsidR="00B71444">
                <w:t>操作员的真实姓名</w:t>
              </w:r>
            </w:ins>
          </w:p>
          <w:p w:rsidR="00091AA8" w:rsidDel="00594877" w:rsidRDefault="00091AA8" w:rsidP="003967F2">
            <w:pPr>
              <w:pStyle w:val="a8"/>
              <w:numPr>
                <w:ilvl w:val="0"/>
                <w:numId w:val="13"/>
              </w:numPr>
              <w:ind w:firstLineChars="0"/>
              <w:rPr>
                <w:del w:id="601" w:author="Microsoft" w:date="2015-10-13T17:53:00Z"/>
              </w:rPr>
            </w:pPr>
            <w:del w:id="602" w:author="Microsoft" w:date="2015-10-13T17:53:00Z">
              <w:r w:rsidDel="00594877">
                <w:rPr>
                  <w:rFonts w:hint="eastAsia"/>
                </w:rPr>
                <w:delText>状态</w:delText>
              </w:r>
              <w:r w:rsidR="00C6393E" w:rsidRPr="00C6393E" w:rsidDel="00594877">
                <w:rPr>
                  <w:rFonts w:hint="eastAsia"/>
                  <w:iCs/>
                </w:rPr>
                <w:delText>（</w:delText>
              </w:r>
              <w:r w:rsidR="00583041" w:rsidDel="00594877">
                <w:rPr>
                  <w:rFonts w:hint="eastAsia"/>
                  <w:iCs/>
                </w:rPr>
                <w:delText>Status</w:delText>
              </w:r>
              <w:r w:rsidR="00C6393E" w:rsidRPr="00C6393E" w:rsidDel="00594877">
                <w:rPr>
                  <w:rFonts w:hint="eastAsia"/>
                  <w:iCs/>
                </w:rPr>
                <w:delText>）</w:delText>
              </w:r>
              <w:r w:rsidDel="00594877">
                <w:delText>：已完成</w:delText>
              </w:r>
              <w:r w:rsidR="00583041" w:rsidDel="00594877">
                <w:rPr>
                  <w:rFonts w:hint="eastAsia"/>
                </w:rPr>
                <w:delText>（</w:delText>
              </w:r>
              <w:r w:rsidR="00583041" w:rsidDel="00594877">
                <w:rPr>
                  <w:rFonts w:hint="eastAsia"/>
                </w:rPr>
                <w:delText>Completed</w:delText>
              </w:r>
              <w:r w:rsidR="00583041" w:rsidDel="00594877">
                <w:rPr>
                  <w:rFonts w:hint="eastAsia"/>
                </w:rPr>
                <w:delText>）</w:delText>
              </w:r>
              <w:r w:rsidDel="00594877">
                <w:delText>、未完成</w:delText>
              </w:r>
              <w:r w:rsidR="00583041" w:rsidDel="00594877">
                <w:rPr>
                  <w:rFonts w:hint="eastAsia"/>
                </w:rPr>
                <w:delText>（</w:delText>
              </w:r>
              <w:r w:rsidR="00A314A0" w:rsidDel="00594877">
                <w:rPr>
                  <w:rFonts w:hint="eastAsia"/>
                </w:rPr>
                <w:delText>Un</w:delText>
              </w:r>
              <w:r w:rsidR="00583041" w:rsidDel="00594877">
                <w:rPr>
                  <w:rFonts w:hint="eastAsia"/>
                </w:rPr>
                <w:delText>complete</w:delText>
              </w:r>
              <w:r w:rsidR="00A314A0" w:rsidDel="00594877">
                <w:rPr>
                  <w:rFonts w:hint="eastAsia"/>
                </w:rPr>
                <w:delText>d</w:delText>
              </w:r>
              <w:r w:rsidR="00583041" w:rsidDel="00594877">
                <w:rPr>
                  <w:rFonts w:hint="eastAsia"/>
                </w:rPr>
                <w:delText>）</w:delText>
              </w:r>
            </w:del>
          </w:p>
          <w:p w:rsidR="00565654" w:rsidRPr="00883F4B" w:rsidRDefault="00565654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【入库</w:t>
            </w:r>
            <w:r>
              <w:t>详情】</w:t>
            </w:r>
            <w:r w:rsidR="004B38AB">
              <w:rPr>
                <w:rFonts w:hint="eastAsia"/>
              </w:rPr>
              <w:t>（</w:t>
            </w:r>
            <w:r w:rsidR="004B38AB">
              <w:rPr>
                <w:rFonts w:hint="eastAsia"/>
              </w:rPr>
              <w:t>Details</w:t>
            </w:r>
            <w:r w:rsidR="004B38AB">
              <w:rPr>
                <w:rFonts w:hint="eastAsia"/>
              </w:rPr>
              <w:t>）</w:t>
            </w:r>
            <w:r>
              <w:rPr>
                <w:rFonts w:hint="eastAsia"/>
              </w:rPr>
              <w:t>页面同</w:t>
            </w:r>
            <w:r>
              <w:t>物品入库页面</w:t>
            </w:r>
            <w:r>
              <w:rPr>
                <w:rFonts w:hint="eastAsia"/>
              </w:rPr>
              <w:t>字段</w:t>
            </w:r>
          </w:p>
        </w:tc>
      </w:tr>
      <w:tr w:rsidR="00251095" w:rsidRPr="00883F4B" w:rsidTr="00B2149B">
        <w:tc>
          <w:tcPr>
            <w:tcW w:w="1384" w:type="dxa"/>
            <w:shd w:val="clear" w:color="auto" w:fill="D9D9D9"/>
            <w:vAlign w:val="center"/>
          </w:tcPr>
          <w:p w:rsidR="00251095" w:rsidRPr="00883F4B" w:rsidRDefault="00251095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251095" w:rsidRPr="00FE4DC0" w:rsidRDefault="00251095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251095" w:rsidRPr="00883F4B" w:rsidTr="00B2149B">
        <w:tc>
          <w:tcPr>
            <w:tcW w:w="1384" w:type="dxa"/>
            <w:shd w:val="clear" w:color="auto" w:fill="D9D9D9"/>
            <w:vAlign w:val="center"/>
          </w:tcPr>
          <w:p w:rsidR="00251095" w:rsidRPr="00883F4B" w:rsidRDefault="00251095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251095" w:rsidRPr="00883F4B" w:rsidRDefault="00251095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251095" w:rsidRPr="00883F4B" w:rsidTr="00B2149B">
        <w:tc>
          <w:tcPr>
            <w:tcW w:w="1384" w:type="dxa"/>
            <w:shd w:val="clear" w:color="auto" w:fill="D9D9D9"/>
            <w:vAlign w:val="center"/>
          </w:tcPr>
          <w:p w:rsidR="00251095" w:rsidRPr="00883F4B" w:rsidRDefault="00251095" w:rsidP="00B2149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251095" w:rsidRDefault="001C4F99" w:rsidP="00B2149B">
            <w:r>
              <w:rPr>
                <w:rFonts w:hint="eastAsia"/>
              </w:rPr>
              <w:t>【打印</w:t>
            </w:r>
            <w:r>
              <w:t>入库单】</w:t>
            </w:r>
            <w:r w:rsidR="00583041">
              <w:rPr>
                <w:rFonts w:hint="eastAsia"/>
              </w:rPr>
              <w:t>（</w:t>
            </w:r>
            <w:r w:rsidR="00583041">
              <w:rPr>
                <w:rFonts w:hint="eastAsia"/>
              </w:rPr>
              <w:t>Print</w:t>
            </w:r>
            <w:r w:rsidR="00233E7C">
              <w:rPr>
                <w:rFonts w:hint="eastAsia"/>
              </w:rPr>
              <w:t xml:space="preserve"> Goods Receipt </w:t>
            </w:r>
            <w:r w:rsidR="00D72632">
              <w:rPr>
                <w:rFonts w:hint="eastAsia"/>
              </w:rPr>
              <w:t>Slip</w:t>
            </w:r>
            <w:r w:rsidR="00583041">
              <w:rPr>
                <w:rFonts w:hint="eastAsia"/>
              </w:rPr>
              <w:t>）</w:t>
            </w:r>
          </w:p>
          <w:p w:rsidR="00091AA8" w:rsidRPr="00883F4B" w:rsidRDefault="00091AA8" w:rsidP="00B2149B"/>
        </w:tc>
      </w:tr>
    </w:tbl>
    <w:p w:rsidR="00251095" w:rsidRPr="00251095" w:rsidRDefault="00251095" w:rsidP="00251095">
      <w:pPr>
        <w:pStyle w:val="a0"/>
      </w:pPr>
    </w:p>
    <w:p w:rsidR="00E23398" w:rsidRDefault="003B48E4" w:rsidP="003C64BA">
      <w:pPr>
        <w:pStyle w:val="4"/>
      </w:pPr>
      <w:r>
        <w:rPr>
          <w:rFonts w:hint="eastAsia"/>
        </w:rPr>
        <w:t>物品</w:t>
      </w:r>
      <w:r w:rsidR="00E23398">
        <w:rPr>
          <w:rFonts w:hint="eastAsia"/>
        </w:rPr>
        <w:t>入库</w:t>
      </w:r>
      <w:r w:rsidR="00323126" w:rsidRPr="00323126">
        <w:rPr>
          <w:rFonts w:hint="eastAsia"/>
        </w:rPr>
        <w:t>（</w:t>
      </w:r>
      <w:r w:rsidR="006A7448">
        <w:rPr>
          <w:rFonts w:hint="eastAsia"/>
        </w:rPr>
        <w:t xml:space="preserve">Process </w:t>
      </w:r>
      <w:r w:rsidR="00C6393E">
        <w:rPr>
          <w:rFonts w:hint="eastAsia"/>
        </w:rPr>
        <w:t>Good Receipt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5847DD" w:rsidRPr="00883F4B" w:rsidTr="00B2149B">
        <w:tc>
          <w:tcPr>
            <w:tcW w:w="1384" w:type="dxa"/>
            <w:shd w:val="clear" w:color="auto" w:fill="D9D9D9"/>
            <w:vAlign w:val="center"/>
          </w:tcPr>
          <w:p w:rsidR="005847DD" w:rsidRPr="00883F4B" w:rsidRDefault="005847DD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5847DD" w:rsidRPr="00883F4B" w:rsidRDefault="008E5A19" w:rsidP="00B2149B">
            <w:pPr>
              <w:rPr>
                <w:iCs/>
              </w:rPr>
            </w:pPr>
            <w:r>
              <w:rPr>
                <w:iCs/>
              </w:rPr>
              <w:t>Jk039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5847DD" w:rsidRPr="00883F4B" w:rsidRDefault="005847DD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5847DD" w:rsidRPr="00883F4B" w:rsidRDefault="005847DD" w:rsidP="00B2149B">
            <w:pPr>
              <w:rPr>
                <w:iCs/>
              </w:rPr>
            </w:pPr>
          </w:p>
        </w:tc>
      </w:tr>
      <w:tr w:rsidR="005847DD" w:rsidRPr="00883F4B" w:rsidTr="00B2149B">
        <w:tc>
          <w:tcPr>
            <w:tcW w:w="1384" w:type="dxa"/>
            <w:shd w:val="clear" w:color="auto" w:fill="D9D9D9"/>
            <w:vAlign w:val="center"/>
          </w:tcPr>
          <w:p w:rsidR="005847DD" w:rsidRPr="00883F4B" w:rsidRDefault="005847DD" w:rsidP="00B2149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5847DD" w:rsidRPr="00883F4B" w:rsidRDefault="005847DD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物品入库</w:t>
            </w:r>
            <w:r>
              <w:rPr>
                <w:iCs/>
              </w:rPr>
              <w:t>操作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5847DD" w:rsidRPr="00883F4B" w:rsidRDefault="005847DD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5847DD" w:rsidRPr="00883F4B" w:rsidRDefault="005847DD" w:rsidP="00B2149B">
            <w:pPr>
              <w:rPr>
                <w:iCs/>
              </w:rPr>
            </w:pPr>
          </w:p>
        </w:tc>
      </w:tr>
      <w:tr w:rsidR="005847DD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5847DD" w:rsidRPr="00883F4B" w:rsidRDefault="005847DD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5847DD" w:rsidRPr="00883F4B" w:rsidRDefault="005847DD" w:rsidP="00B2149B">
            <w:r>
              <w:rPr>
                <w:rFonts w:hint="eastAsia"/>
              </w:rPr>
              <w:t>物品</w:t>
            </w:r>
            <w:r>
              <w:t>入库，仓库管理员只需记录物品名称，</w:t>
            </w:r>
            <w:r>
              <w:rPr>
                <w:rFonts w:hint="eastAsia"/>
              </w:rPr>
              <w:t>数量</w:t>
            </w:r>
            <w:r w:rsidR="003D0A22">
              <w:rPr>
                <w:rFonts w:hint="eastAsia"/>
              </w:rPr>
              <w:t>以及</w:t>
            </w:r>
            <w:r>
              <w:t>总计金额；</w:t>
            </w:r>
          </w:p>
        </w:tc>
      </w:tr>
      <w:tr w:rsidR="005847DD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5847DD" w:rsidRPr="00883F4B" w:rsidRDefault="005847DD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5847DD" w:rsidRPr="003B48E4" w:rsidDel="00145752" w:rsidRDefault="005847DD" w:rsidP="003967F2">
            <w:pPr>
              <w:pStyle w:val="a8"/>
              <w:numPr>
                <w:ilvl w:val="0"/>
                <w:numId w:val="48"/>
              </w:numPr>
              <w:ind w:firstLineChars="0"/>
              <w:rPr>
                <w:del w:id="603" w:author="Microsoft" w:date="2015-09-22T10:33:00Z"/>
                <w:iCs/>
              </w:rPr>
            </w:pPr>
            <w:del w:id="604" w:author="Microsoft" w:date="2015-09-22T10:33:00Z">
              <w:r w:rsidRPr="003B48E4" w:rsidDel="00145752">
                <w:rPr>
                  <w:rFonts w:hint="eastAsia"/>
                  <w:iCs/>
                </w:rPr>
                <w:delText>入库单</w:delText>
              </w:r>
              <w:r w:rsidRPr="003B48E4" w:rsidDel="00145752">
                <w:rPr>
                  <w:iCs/>
                </w:rPr>
                <w:delText>编号</w:delText>
              </w:r>
              <w:r w:rsidR="006A7448" w:rsidRPr="006A7448" w:rsidDel="00145752">
                <w:rPr>
                  <w:rFonts w:hint="eastAsia"/>
                  <w:iCs/>
                </w:rPr>
                <w:delText>（</w:delText>
              </w:r>
              <w:r w:rsidR="00FC510C" w:rsidDel="00145752">
                <w:rPr>
                  <w:rFonts w:hint="eastAsia"/>
                  <w:iCs/>
                </w:rPr>
                <w:delText>Receipt Code</w:delText>
              </w:r>
              <w:r w:rsidR="006A7448" w:rsidRPr="006A7448" w:rsidDel="00145752">
                <w:rPr>
                  <w:rFonts w:hint="eastAsia"/>
                  <w:iCs/>
                </w:rPr>
                <w:delText>）</w:delText>
              </w:r>
              <w:r w:rsidRPr="003B48E4" w:rsidDel="00145752">
                <w:rPr>
                  <w:iCs/>
                </w:rPr>
                <w:delText>：</w:delText>
              </w:r>
              <w:r w:rsidR="003D0A22" w:rsidRPr="003B48E4" w:rsidDel="00145752">
                <w:rPr>
                  <w:rFonts w:hint="eastAsia"/>
                  <w:iCs/>
                </w:rPr>
                <w:delText>W</w:delText>
              </w:r>
              <w:r w:rsidRPr="003B48E4" w:rsidDel="00145752">
                <w:rPr>
                  <w:rFonts w:hint="eastAsia"/>
                  <w:iCs/>
                </w:rPr>
                <w:delText>R</w:delText>
              </w:r>
              <w:r w:rsidRPr="003B48E4" w:rsidDel="00145752">
                <w:rPr>
                  <w:iCs/>
                </w:rPr>
                <w:delText>+</w:delText>
              </w:r>
              <w:r w:rsidRPr="003B48E4" w:rsidDel="00145752">
                <w:rPr>
                  <w:rFonts w:hint="eastAsia"/>
                  <w:iCs/>
                </w:rPr>
                <w:delText>年月日</w:delText>
              </w:r>
              <w:r w:rsidRPr="003B48E4" w:rsidDel="00145752">
                <w:rPr>
                  <w:iCs/>
                </w:rPr>
                <w:delText>+000</w:delText>
              </w:r>
              <w:r w:rsidRPr="003B48E4" w:rsidDel="00145752">
                <w:rPr>
                  <w:rFonts w:hint="eastAsia"/>
                  <w:iCs/>
                </w:rPr>
                <w:delText>例</w:delText>
              </w:r>
              <w:r w:rsidRPr="003B48E4" w:rsidDel="00145752">
                <w:rPr>
                  <w:iCs/>
                </w:rPr>
                <w:delText>：</w:delText>
              </w:r>
              <w:r w:rsidR="003D0A22" w:rsidRPr="003B48E4" w:rsidDel="00145752">
                <w:rPr>
                  <w:rFonts w:hint="eastAsia"/>
                  <w:iCs/>
                </w:rPr>
                <w:delText>W</w:delText>
              </w:r>
              <w:r w:rsidRPr="003B48E4" w:rsidDel="00145752">
                <w:rPr>
                  <w:iCs/>
                </w:rPr>
                <w:delText>R</w:delText>
              </w:r>
              <w:r w:rsidRPr="003B48E4" w:rsidDel="00145752">
                <w:rPr>
                  <w:rFonts w:hint="eastAsia"/>
                  <w:iCs/>
                </w:rPr>
                <w:delText>20150825001</w:delText>
              </w:r>
            </w:del>
          </w:p>
          <w:p w:rsidR="003D0A22" w:rsidDel="00145752" w:rsidRDefault="005847DD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605" w:author="Microsoft" w:date="2015-09-22T10:33:00Z"/>
                <w:iCs/>
              </w:rPr>
            </w:pPr>
            <w:del w:id="606" w:author="Microsoft" w:date="2015-09-22T10:33:00Z">
              <w:r w:rsidDel="00145752">
                <w:rPr>
                  <w:rFonts w:hint="eastAsia"/>
                  <w:iCs/>
                </w:rPr>
                <w:delText>入库</w:delText>
              </w:r>
              <w:r w:rsidDel="00145752">
                <w:rPr>
                  <w:iCs/>
                </w:rPr>
                <w:delText>时间</w:delText>
              </w:r>
              <w:r w:rsidR="006A7448" w:rsidRPr="006A7448" w:rsidDel="00145752">
                <w:rPr>
                  <w:rFonts w:hint="eastAsia"/>
                  <w:iCs/>
                </w:rPr>
                <w:delText>（</w:delText>
              </w:r>
              <w:r w:rsidR="00FC510C" w:rsidDel="00145752">
                <w:rPr>
                  <w:rFonts w:hint="eastAsia"/>
                  <w:iCs/>
                </w:rPr>
                <w:delText>Date of Receipt</w:delText>
              </w:r>
              <w:r w:rsidR="006A7448" w:rsidRPr="006A7448" w:rsidDel="00145752">
                <w:rPr>
                  <w:rFonts w:hint="eastAsia"/>
                  <w:iCs/>
                </w:rPr>
                <w:delText>）</w:delText>
              </w:r>
              <w:r w:rsidDel="00145752">
                <w:rPr>
                  <w:iCs/>
                </w:rPr>
                <w:delText>：默认</w:delText>
              </w:r>
              <w:r w:rsidDel="00145752">
                <w:rPr>
                  <w:rFonts w:hint="eastAsia"/>
                  <w:iCs/>
                </w:rPr>
                <w:delText>当前</w:delText>
              </w:r>
              <w:r w:rsidDel="00145752">
                <w:rPr>
                  <w:iCs/>
                </w:rPr>
                <w:delText>时间</w:delText>
              </w:r>
              <w:r w:rsidDel="00145752">
                <w:rPr>
                  <w:rFonts w:hint="eastAsia"/>
                  <w:iCs/>
                </w:rPr>
                <w:delText>；年月日</w:delText>
              </w:r>
              <w:r w:rsidDel="00145752">
                <w:rPr>
                  <w:iCs/>
                </w:rPr>
                <w:delText>，时分秒</w:delText>
              </w:r>
            </w:del>
          </w:p>
          <w:p w:rsidR="003D0A22" w:rsidRDefault="003D0A22" w:rsidP="003D0A22">
            <w:pPr>
              <w:rPr>
                <w:iCs/>
              </w:rPr>
            </w:pPr>
            <w:r>
              <w:rPr>
                <w:rFonts w:hint="eastAsia"/>
                <w:iCs/>
              </w:rPr>
              <w:t>入库</w:t>
            </w:r>
            <w:r>
              <w:rPr>
                <w:iCs/>
              </w:rPr>
              <w:t>物品列表：</w:t>
            </w:r>
          </w:p>
          <w:p w:rsidR="003D0A22" w:rsidRPr="003D0A22" w:rsidRDefault="003D0A22" w:rsidP="003967F2">
            <w:pPr>
              <w:pStyle w:val="a8"/>
              <w:numPr>
                <w:ilvl w:val="0"/>
                <w:numId w:val="47"/>
              </w:numPr>
              <w:ind w:firstLineChars="0"/>
              <w:rPr>
                <w:iCs/>
              </w:rPr>
            </w:pPr>
            <w:r w:rsidRPr="003D0A22">
              <w:rPr>
                <w:rFonts w:hint="eastAsia"/>
                <w:iCs/>
              </w:rPr>
              <w:t>物品</w:t>
            </w:r>
            <w:r w:rsidRPr="003D0A22">
              <w:rPr>
                <w:iCs/>
              </w:rPr>
              <w:t>名称</w:t>
            </w:r>
            <w:r w:rsidR="006A7448" w:rsidRPr="006A7448">
              <w:rPr>
                <w:rFonts w:hint="eastAsia"/>
                <w:iCs/>
              </w:rPr>
              <w:t>（</w:t>
            </w:r>
            <w:r w:rsidR="00A560F9">
              <w:rPr>
                <w:rFonts w:hint="eastAsia"/>
                <w:iCs/>
              </w:rPr>
              <w:t>Item</w:t>
            </w:r>
            <w:r w:rsidR="006A7448" w:rsidRPr="006A7448">
              <w:rPr>
                <w:rFonts w:hint="eastAsia"/>
                <w:iCs/>
              </w:rPr>
              <w:t>）</w:t>
            </w:r>
            <w:r w:rsidRPr="003D0A22">
              <w:rPr>
                <w:iCs/>
              </w:rPr>
              <w:t>：下拉框，必选项</w:t>
            </w:r>
          </w:p>
          <w:p w:rsidR="009A29EE" w:rsidDel="00545741" w:rsidRDefault="003D0A22" w:rsidP="003967F2">
            <w:pPr>
              <w:pStyle w:val="a8"/>
              <w:numPr>
                <w:ilvl w:val="0"/>
                <w:numId w:val="47"/>
              </w:numPr>
              <w:ind w:firstLineChars="0"/>
              <w:rPr>
                <w:del w:id="607" w:author="Microsoft" w:date="2015-09-22T10:12:00Z"/>
                <w:iCs/>
              </w:rPr>
            </w:pPr>
            <w:r w:rsidRPr="003D0A22">
              <w:rPr>
                <w:rFonts w:hint="eastAsia"/>
                <w:iCs/>
              </w:rPr>
              <w:t>数量</w:t>
            </w:r>
            <w:r w:rsidR="006A7448" w:rsidRPr="006A7448">
              <w:rPr>
                <w:rFonts w:hint="eastAsia"/>
                <w:iCs/>
              </w:rPr>
              <w:t>（</w:t>
            </w:r>
            <w:r w:rsidR="00FC510C">
              <w:rPr>
                <w:rFonts w:hint="eastAsia"/>
                <w:iCs/>
              </w:rPr>
              <w:t>Quantity</w:t>
            </w:r>
            <w:r w:rsidR="006A7448" w:rsidRPr="006A7448">
              <w:rPr>
                <w:rFonts w:hint="eastAsia"/>
                <w:iCs/>
              </w:rPr>
              <w:t>）</w:t>
            </w:r>
            <w:r w:rsidRPr="003D0A22">
              <w:rPr>
                <w:iCs/>
              </w:rPr>
              <w:t>：</w:t>
            </w:r>
          </w:p>
          <w:p w:rsidR="00565654" w:rsidRPr="00545741" w:rsidRDefault="00565654" w:rsidP="001D599D">
            <w:pPr>
              <w:pStyle w:val="a8"/>
              <w:numPr>
                <w:ilvl w:val="0"/>
                <w:numId w:val="47"/>
              </w:numPr>
              <w:ind w:firstLineChars="0"/>
              <w:rPr>
                <w:iCs/>
                <w:rPrChange w:id="608" w:author="Microsoft" w:date="2015-09-22T10:12:00Z">
                  <w:rPr/>
                </w:rPrChange>
              </w:rPr>
            </w:pPr>
            <w:del w:id="609" w:author="Microsoft" w:date="2015-09-22T10:12:00Z">
              <w:r w:rsidRPr="00545741" w:rsidDel="00545741">
                <w:rPr>
                  <w:rFonts w:hint="eastAsia"/>
                  <w:iCs/>
                  <w:rPrChange w:id="610" w:author="Microsoft" w:date="2015-09-22T10:12:00Z">
                    <w:rPr>
                      <w:rFonts w:hint="eastAsia"/>
                    </w:rPr>
                  </w:rPrChange>
                </w:rPr>
                <w:delText>金额</w:delText>
              </w:r>
              <w:r w:rsidR="004B38AB" w:rsidRPr="00545741" w:rsidDel="00545741">
                <w:rPr>
                  <w:rFonts w:hint="eastAsia"/>
                  <w:iCs/>
                  <w:rPrChange w:id="611" w:author="Microsoft" w:date="2015-09-22T10:12:00Z">
                    <w:rPr>
                      <w:rFonts w:hint="eastAsia"/>
                    </w:rPr>
                  </w:rPrChange>
                </w:rPr>
                <w:delText>（</w:delText>
              </w:r>
              <w:r w:rsidR="004B38AB" w:rsidRPr="00545741" w:rsidDel="00545741">
                <w:rPr>
                  <w:iCs/>
                  <w:rPrChange w:id="612" w:author="Microsoft" w:date="2015-09-22T10:12:00Z">
                    <w:rPr/>
                  </w:rPrChange>
                </w:rPr>
                <w:delText>Value</w:delText>
              </w:r>
              <w:r w:rsidR="004B38AB" w:rsidRPr="00545741" w:rsidDel="00545741">
                <w:rPr>
                  <w:rFonts w:hint="eastAsia"/>
                  <w:iCs/>
                  <w:rPrChange w:id="613" w:author="Microsoft" w:date="2015-09-22T10:12:00Z">
                    <w:rPr>
                      <w:rFonts w:hint="eastAsia"/>
                    </w:rPr>
                  </w:rPrChange>
                </w:rPr>
                <w:delText>）</w:delText>
              </w:r>
              <w:r w:rsidRPr="00545741" w:rsidDel="00545741">
                <w:rPr>
                  <w:rFonts w:hint="eastAsia"/>
                  <w:iCs/>
                  <w:rPrChange w:id="614" w:author="Microsoft" w:date="2015-09-22T10:12:00Z">
                    <w:rPr>
                      <w:rFonts w:hint="eastAsia"/>
                    </w:rPr>
                  </w:rPrChange>
                </w:rPr>
                <w:delText>：</w:delText>
              </w:r>
            </w:del>
          </w:p>
        </w:tc>
      </w:tr>
      <w:tr w:rsidR="005847DD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5847DD" w:rsidRPr="00883F4B" w:rsidRDefault="005847DD" w:rsidP="00B2149B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5847DD" w:rsidRPr="00883F4B" w:rsidRDefault="005847DD" w:rsidP="00322E8C">
            <w:r>
              <w:rPr>
                <w:rFonts w:hint="eastAsia"/>
              </w:rPr>
              <w:t>【完成</w:t>
            </w:r>
            <w:r>
              <w:t>】</w:t>
            </w:r>
            <w:r w:rsidR="00D72632">
              <w:rPr>
                <w:rFonts w:hint="eastAsia"/>
              </w:rPr>
              <w:t>（</w:t>
            </w:r>
            <w:r w:rsidR="00D72632">
              <w:rPr>
                <w:rFonts w:hint="eastAsia"/>
              </w:rPr>
              <w:t>Complete</w:t>
            </w:r>
            <w:r w:rsidR="00D72632">
              <w:rPr>
                <w:rFonts w:hint="eastAsia"/>
              </w:rPr>
              <w:t>）</w:t>
            </w:r>
            <w:r>
              <w:rPr>
                <w:rFonts w:hint="eastAsia"/>
              </w:rPr>
              <w:t>入库</w:t>
            </w:r>
            <w:r>
              <w:t>完成！</w:t>
            </w:r>
            <w:r w:rsidR="00082567">
              <w:rPr>
                <w:rFonts w:hint="eastAsia"/>
              </w:rPr>
              <w:t>（</w:t>
            </w:r>
            <w:r w:rsidR="00082567">
              <w:rPr>
                <w:rFonts w:hint="eastAsia"/>
              </w:rPr>
              <w:t xml:space="preserve">The </w:t>
            </w:r>
            <w:r w:rsidR="00E362FD">
              <w:rPr>
                <w:rFonts w:hint="eastAsia"/>
              </w:rPr>
              <w:t>items</w:t>
            </w:r>
            <w:r w:rsidR="00082567">
              <w:rPr>
                <w:rFonts w:hint="eastAsia"/>
              </w:rPr>
              <w:t xml:space="preserve"> have </w:t>
            </w:r>
            <w:r w:rsidR="00595558">
              <w:rPr>
                <w:rFonts w:hint="eastAsia"/>
              </w:rPr>
              <w:t>been successfully add</w:t>
            </w:r>
            <w:r w:rsidR="00B54F2C">
              <w:rPr>
                <w:rFonts w:hint="eastAsia"/>
              </w:rPr>
              <w:t xml:space="preserve">ed into the </w:t>
            </w:r>
            <w:r w:rsidR="00322E8C">
              <w:rPr>
                <w:rFonts w:hint="eastAsia"/>
              </w:rPr>
              <w:t>warehouse</w:t>
            </w:r>
            <w:r w:rsidR="006F5719">
              <w:rPr>
                <w:rFonts w:hint="eastAsia"/>
              </w:rPr>
              <w:t>!</w:t>
            </w:r>
            <w:r w:rsidR="00082567">
              <w:rPr>
                <w:rFonts w:hint="eastAsia"/>
              </w:rPr>
              <w:t>）</w:t>
            </w:r>
          </w:p>
        </w:tc>
      </w:tr>
      <w:tr w:rsidR="005847DD" w:rsidRPr="00883F4B" w:rsidTr="00B2149B">
        <w:tc>
          <w:tcPr>
            <w:tcW w:w="1384" w:type="dxa"/>
            <w:shd w:val="clear" w:color="auto" w:fill="D9D9D9"/>
            <w:vAlign w:val="center"/>
          </w:tcPr>
          <w:p w:rsidR="005847DD" w:rsidRPr="00883F4B" w:rsidRDefault="005847DD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5847DD" w:rsidRPr="00FE4DC0" w:rsidRDefault="00774B7C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5847DD" w:rsidRPr="00883F4B" w:rsidTr="00B2149B">
        <w:tc>
          <w:tcPr>
            <w:tcW w:w="1384" w:type="dxa"/>
            <w:shd w:val="clear" w:color="auto" w:fill="D9D9D9"/>
            <w:vAlign w:val="center"/>
          </w:tcPr>
          <w:p w:rsidR="005847DD" w:rsidRPr="00883F4B" w:rsidRDefault="005847DD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5847DD" w:rsidRPr="00883F4B" w:rsidRDefault="005847DD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5847DD" w:rsidRPr="00883F4B" w:rsidTr="00B2149B">
        <w:tc>
          <w:tcPr>
            <w:tcW w:w="1384" w:type="dxa"/>
            <w:shd w:val="clear" w:color="auto" w:fill="D9D9D9"/>
            <w:vAlign w:val="center"/>
          </w:tcPr>
          <w:p w:rsidR="005847DD" w:rsidRPr="00883F4B" w:rsidRDefault="005847DD" w:rsidP="00B2149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5847DD" w:rsidRPr="00883F4B" w:rsidRDefault="00774B7C" w:rsidP="00B2149B">
            <w:r>
              <w:rPr>
                <w:rFonts w:hint="eastAsia"/>
              </w:rPr>
              <w:t>无</w:t>
            </w:r>
          </w:p>
        </w:tc>
      </w:tr>
    </w:tbl>
    <w:p w:rsidR="00E23398" w:rsidRPr="005847DD" w:rsidRDefault="00E23398" w:rsidP="00E23398">
      <w:pPr>
        <w:pStyle w:val="a0"/>
      </w:pPr>
    </w:p>
    <w:p w:rsidR="003E16A6" w:rsidRDefault="003E16A6" w:rsidP="003C64BA">
      <w:pPr>
        <w:pStyle w:val="3"/>
      </w:pPr>
      <w:bookmarkStart w:id="615" w:name="_Toc430873023"/>
      <w:r>
        <w:t>出库</w:t>
      </w:r>
      <w:r w:rsidR="00323126" w:rsidRPr="00323126">
        <w:rPr>
          <w:rFonts w:hint="eastAsia"/>
        </w:rPr>
        <w:t>（</w:t>
      </w:r>
      <w:r w:rsidR="001D6ACB">
        <w:rPr>
          <w:rFonts w:hint="eastAsia"/>
        </w:rPr>
        <w:t>Goods Issue</w:t>
      </w:r>
      <w:r w:rsidR="00F76D21">
        <w:rPr>
          <w:rFonts w:hint="eastAsia"/>
        </w:rPr>
        <w:t>s</w:t>
      </w:r>
      <w:r w:rsidR="00323126" w:rsidRPr="00323126">
        <w:rPr>
          <w:rFonts w:hint="eastAsia"/>
        </w:rPr>
        <w:t>）</w:t>
      </w:r>
      <w:bookmarkEnd w:id="615"/>
    </w:p>
    <w:p w:rsidR="003B48E4" w:rsidRDefault="003B48E4" w:rsidP="00410CAA">
      <w:pPr>
        <w:pStyle w:val="4"/>
      </w:pPr>
      <w:r>
        <w:rPr>
          <w:rFonts w:hint="eastAsia"/>
        </w:rPr>
        <w:t>出库</w:t>
      </w:r>
      <w:r>
        <w:t>信息查询</w:t>
      </w:r>
      <w:r w:rsidR="00323126" w:rsidRPr="00323126">
        <w:rPr>
          <w:rFonts w:hint="eastAsia"/>
        </w:rPr>
        <w:t>（</w:t>
      </w:r>
      <w:r w:rsidR="006A7448">
        <w:rPr>
          <w:rFonts w:hint="eastAsia"/>
        </w:rPr>
        <w:t>Goods Issue Information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B48E4" w:rsidRPr="00883F4B" w:rsidTr="00B2149B">
        <w:tc>
          <w:tcPr>
            <w:tcW w:w="1384" w:type="dxa"/>
            <w:shd w:val="clear" w:color="auto" w:fill="D9D9D9"/>
            <w:vAlign w:val="center"/>
          </w:tcPr>
          <w:p w:rsidR="003B48E4" w:rsidRPr="00883F4B" w:rsidRDefault="003B48E4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3B48E4" w:rsidRPr="00883F4B" w:rsidRDefault="008E5A19" w:rsidP="00B2149B">
            <w:pPr>
              <w:rPr>
                <w:iCs/>
              </w:rPr>
            </w:pPr>
            <w:r>
              <w:rPr>
                <w:iCs/>
              </w:rPr>
              <w:t>Jk040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B48E4" w:rsidRPr="00883F4B" w:rsidRDefault="003B48E4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3B48E4" w:rsidRPr="00883F4B" w:rsidRDefault="003B48E4" w:rsidP="00B2149B">
            <w:pPr>
              <w:rPr>
                <w:iCs/>
              </w:rPr>
            </w:pPr>
          </w:p>
        </w:tc>
      </w:tr>
      <w:tr w:rsidR="003B48E4" w:rsidRPr="00883F4B" w:rsidTr="00B2149B">
        <w:tc>
          <w:tcPr>
            <w:tcW w:w="1384" w:type="dxa"/>
            <w:shd w:val="clear" w:color="auto" w:fill="D9D9D9"/>
            <w:vAlign w:val="center"/>
          </w:tcPr>
          <w:p w:rsidR="003B48E4" w:rsidRPr="00883F4B" w:rsidRDefault="003B48E4" w:rsidP="00B2149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3B48E4" w:rsidRDefault="003B48E4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物品出库单列表</w:t>
            </w:r>
          </w:p>
          <w:p w:rsidR="00E72A0F" w:rsidRPr="00883F4B" w:rsidRDefault="00E72A0F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Goods Issue</w:t>
            </w:r>
            <w:r w:rsidR="00F76D21">
              <w:rPr>
                <w:rFonts w:hint="eastAsia"/>
                <w:iCs/>
              </w:rPr>
              <w:t>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B48E4" w:rsidRPr="00883F4B" w:rsidRDefault="003B48E4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3B48E4" w:rsidRPr="00883F4B" w:rsidRDefault="003B48E4" w:rsidP="00B2149B">
            <w:pPr>
              <w:rPr>
                <w:iCs/>
              </w:rPr>
            </w:pPr>
          </w:p>
        </w:tc>
      </w:tr>
      <w:tr w:rsidR="003B48E4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3B48E4" w:rsidRPr="00883F4B" w:rsidRDefault="003B48E4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3B48E4" w:rsidRPr="00883F4B" w:rsidRDefault="003B48E4" w:rsidP="00B2149B">
            <w:r>
              <w:rPr>
                <w:rFonts w:hint="eastAsia"/>
              </w:rPr>
              <w:t>物品出库单</w:t>
            </w:r>
            <w:r>
              <w:t>列表</w:t>
            </w:r>
          </w:p>
        </w:tc>
      </w:tr>
      <w:tr w:rsidR="003B48E4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B48E4" w:rsidRPr="00883F4B" w:rsidRDefault="003B48E4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3B48E4" w:rsidRDefault="003B48E4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3B48E4" w:rsidRDefault="003B48E4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出库单</w:t>
            </w:r>
            <w:r>
              <w:rPr>
                <w:iCs/>
              </w:rPr>
              <w:t>编号</w:t>
            </w:r>
            <w:r w:rsidR="006A7448" w:rsidRPr="006A7448">
              <w:rPr>
                <w:rFonts w:hint="eastAsia"/>
                <w:iCs/>
              </w:rPr>
              <w:t>（</w:t>
            </w:r>
            <w:r w:rsidR="0043589E">
              <w:rPr>
                <w:rFonts w:hint="eastAsia"/>
                <w:iCs/>
              </w:rPr>
              <w:t>Issue Code</w:t>
            </w:r>
            <w:r w:rsidR="006A7448" w:rsidRPr="006A7448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B48E4" w:rsidRPr="00C66FAD" w:rsidRDefault="003B48E4" w:rsidP="0013019F">
            <w:pPr>
              <w:rPr>
                <w:iCs/>
              </w:rPr>
            </w:pPr>
            <w:r>
              <w:rPr>
                <w:rFonts w:hint="eastAsia"/>
                <w:iCs/>
              </w:rPr>
              <w:t>出库</w:t>
            </w:r>
            <w:r>
              <w:rPr>
                <w:iCs/>
              </w:rPr>
              <w:t>日期</w:t>
            </w:r>
            <w:r w:rsidR="006A7448" w:rsidRPr="006A7448">
              <w:rPr>
                <w:rFonts w:hint="eastAsia"/>
                <w:iCs/>
              </w:rPr>
              <w:t>（</w:t>
            </w:r>
            <w:r w:rsidR="0043589E">
              <w:rPr>
                <w:rFonts w:hint="eastAsia"/>
                <w:iCs/>
              </w:rPr>
              <w:t>Date of Issue</w:t>
            </w:r>
            <w:r w:rsidR="006A7448" w:rsidRPr="006A7448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</w:tc>
      </w:tr>
      <w:tr w:rsidR="003B48E4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B48E4" w:rsidRPr="00883F4B" w:rsidRDefault="003B48E4" w:rsidP="00B2149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3B48E4" w:rsidRDefault="00CE5657" w:rsidP="00B2149B">
            <w:r>
              <w:rPr>
                <w:rFonts w:hint="eastAsia"/>
              </w:rPr>
              <w:t>出</w:t>
            </w:r>
            <w:r w:rsidR="003B48E4">
              <w:rPr>
                <w:rFonts w:hint="eastAsia"/>
              </w:rPr>
              <w:t>库</w:t>
            </w:r>
            <w:r w:rsidR="003B48E4">
              <w:t>信息列表：</w:t>
            </w:r>
          </w:p>
          <w:p w:rsidR="003B48E4" w:rsidRDefault="003B48E4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出库</w:t>
            </w:r>
            <w:r>
              <w:t>单编号</w:t>
            </w:r>
            <w:r w:rsidR="006A7448" w:rsidRPr="006A7448">
              <w:rPr>
                <w:rFonts w:hint="eastAsia"/>
                <w:iCs/>
              </w:rPr>
              <w:t>（</w:t>
            </w:r>
            <w:r w:rsidR="0043589E">
              <w:rPr>
                <w:rFonts w:hint="eastAsia"/>
                <w:iCs/>
              </w:rPr>
              <w:t>Issue Code</w:t>
            </w:r>
            <w:r w:rsidR="006A7448" w:rsidRPr="006A7448">
              <w:rPr>
                <w:rFonts w:hint="eastAsia"/>
                <w:iCs/>
              </w:rPr>
              <w:t>）</w:t>
            </w:r>
            <w:r>
              <w:t>：</w:t>
            </w:r>
          </w:p>
          <w:p w:rsidR="003B48E4" w:rsidRDefault="003B48E4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出库</w:t>
            </w:r>
            <w:r>
              <w:t>日期</w:t>
            </w:r>
            <w:r w:rsidR="006A7448" w:rsidRPr="006A7448">
              <w:rPr>
                <w:rFonts w:hint="eastAsia"/>
                <w:iCs/>
              </w:rPr>
              <w:t>（</w:t>
            </w:r>
            <w:r w:rsidR="0043589E">
              <w:rPr>
                <w:rFonts w:hint="eastAsia"/>
                <w:iCs/>
              </w:rPr>
              <w:t>Date of Issue</w:t>
            </w:r>
            <w:r w:rsidR="006A7448" w:rsidRPr="006A7448">
              <w:rPr>
                <w:rFonts w:hint="eastAsia"/>
                <w:iCs/>
              </w:rPr>
              <w:t>）</w:t>
            </w:r>
            <w:r>
              <w:t>：</w:t>
            </w:r>
          </w:p>
          <w:p w:rsidR="00A50BC3" w:rsidRDefault="00A50BC3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收货</w:t>
            </w:r>
            <w:r>
              <w:t>单位</w:t>
            </w:r>
            <w:r w:rsidR="006A7448" w:rsidRPr="006A7448">
              <w:rPr>
                <w:rFonts w:hint="eastAsia"/>
                <w:iCs/>
              </w:rPr>
              <w:t>（</w:t>
            </w:r>
            <w:r w:rsidR="001660BC">
              <w:rPr>
                <w:rFonts w:hint="eastAsia"/>
                <w:iCs/>
              </w:rPr>
              <w:t>Receiving Unit</w:t>
            </w:r>
            <w:r w:rsidR="006A7448" w:rsidRPr="006A7448">
              <w:rPr>
                <w:rFonts w:hint="eastAsia"/>
                <w:iCs/>
              </w:rPr>
              <w:t>）</w:t>
            </w:r>
            <w:r>
              <w:t>：</w:t>
            </w:r>
          </w:p>
          <w:p w:rsidR="00EA4FA7" w:rsidDel="00145752" w:rsidRDefault="00EA4FA7" w:rsidP="003967F2">
            <w:pPr>
              <w:pStyle w:val="a8"/>
              <w:numPr>
                <w:ilvl w:val="0"/>
                <w:numId w:val="13"/>
              </w:numPr>
              <w:ind w:firstLineChars="0"/>
              <w:rPr>
                <w:del w:id="616" w:author="Microsoft" w:date="2015-09-22T10:33:00Z"/>
              </w:rPr>
            </w:pPr>
            <w:del w:id="617" w:author="Microsoft" w:date="2015-09-22T10:33:00Z">
              <w:r w:rsidDel="00145752">
                <w:delText>收货时间</w:delText>
              </w:r>
              <w:r w:rsidR="006A7448" w:rsidRPr="006A7448" w:rsidDel="00145752">
                <w:rPr>
                  <w:rFonts w:hint="eastAsia"/>
                  <w:iCs/>
                </w:rPr>
                <w:delText>（</w:delText>
              </w:r>
              <w:r w:rsidR="0043589E" w:rsidDel="00145752">
                <w:rPr>
                  <w:rFonts w:hint="eastAsia"/>
                  <w:iCs/>
                </w:rPr>
                <w:delText>Date of Receipt</w:delText>
              </w:r>
              <w:r w:rsidR="006A7448" w:rsidRPr="006A7448" w:rsidDel="00145752">
                <w:rPr>
                  <w:rFonts w:hint="eastAsia"/>
                  <w:iCs/>
                </w:rPr>
                <w:delText>）</w:delText>
              </w:r>
              <w:r w:rsidDel="00145752">
                <w:rPr>
                  <w:rFonts w:hint="eastAsia"/>
                </w:rPr>
                <w:delText>：</w:delText>
              </w:r>
            </w:del>
          </w:p>
          <w:p w:rsidR="00C0040B" w:rsidRDefault="00C0040B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t>发货单位</w:t>
            </w:r>
            <w:r w:rsidR="006A7448" w:rsidRPr="006A7448">
              <w:rPr>
                <w:rFonts w:hint="eastAsia"/>
                <w:iCs/>
              </w:rPr>
              <w:t>（</w:t>
            </w:r>
            <w:r w:rsidR="00DE0C17">
              <w:rPr>
                <w:rFonts w:hint="eastAsia"/>
                <w:iCs/>
              </w:rPr>
              <w:t>Delivering Unit</w:t>
            </w:r>
            <w:r w:rsidR="006A7448" w:rsidRPr="006A7448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EA4FA7" w:rsidDel="00145752" w:rsidRDefault="00EA4FA7" w:rsidP="003967F2">
            <w:pPr>
              <w:pStyle w:val="a8"/>
              <w:numPr>
                <w:ilvl w:val="0"/>
                <w:numId w:val="13"/>
              </w:numPr>
              <w:ind w:firstLineChars="0"/>
              <w:rPr>
                <w:del w:id="618" w:author="Microsoft" w:date="2015-09-22T10:33:00Z"/>
              </w:rPr>
            </w:pPr>
            <w:del w:id="619" w:author="Microsoft" w:date="2015-09-22T10:33:00Z">
              <w:r w:rsidDel="00145752">
                <w:delText>发货时间</w:delText>
              </w:r>
              <w:r w:rsidR="006A7448" w:rsidRPr="006A7448" w:rsidDel="00145752">
                <w:rPr>
                  <w:rFonts w:hint="eastAsia"/>
                  <w:iCs/>
                </w:rPr>
                <w:delText>（</w:delText>
              </w:r>
              <w:r w:rsidR="0043589E" w:rsidDel="00145752">
                <w:rPr>
                  <w:rFonts w:hint="eastAsia"/>
                  <w:iCs/>
                </w:rPr>
                <w:delText>Date of Delivery</w:delText>
              </w:r>
              <w:r w:rsidR="006A7448" w:rsidRPr="006A7448" w:rsidDel="00145752">
                <w:rPr>
                  <w:rFonts w:hint="eastAsia"/>
                  <w:iCs/>
                </w:rPr>
                <w:delText>）</w:delText>
              </w:r>
              <w:r w:rsidDel="00145752">
                <w:rPr>
                  <w:rFonts w:hint="eastAsia"/>
                </w:rPr>
                <w:delText>：</w:delText>
              </w:r>
            </w:del>
          </w:p>
          <w:p w:rsidR="00A50BC3" w:rsidRDefault="00AB4781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发货</w:t>
            </w:r>
            <w:r w:rsidR="00A50BC3">
              <w:rPr>
                <w:rFonts w:hint="eastAsia"/>
              </w:rPr>
              <w:t>人</w:t>
            </w:r>
            <w:r w:rsidR="006A7448" w:rsidRPr="006A7448">
              <w:rPr>
                <w:rFonts w:hint="eastAsia"/>
                <w:iCs/>
              </w:rPr>
              <w:t>（</w:t>
            </w:r>
            <w:r w:rsidR="00971389">
              <w:rPr>
                <w:rFonts w:hint="eastAsia"/>
                <w:iCs/>
              </w:rPr>
              <w:t>Processed By</w:t>
            </w:r>
            <w:r w:rsidR="006A7448" w:rsidRPr="006A7448">
              <w:rPr>
                <w:rFonts w:hint="eastAsia"/>
                <w:iCs/>
              </w:rPr>
              <w:t>）</w:t>
            </w:r>
            <w:r w:rsidR="00A50BC3">
              <w:t>：</w:t>
            </w:r>
            <w:r w:rsidR="00A50BC3">
              <w:rPr>
                <w:rFonts w:hint="eastAsia"/>
              </w:rPr>
              <w:t>仓库</w:t>
            </w:r>
            <w:r w:rsidR="00A50BC3">
              <w:t>管理员</w:t>
            </w:r>
            <w:ins w:id="620" w:author="Microsoft" w:date="2015-10-21T17:39:00Z">
              <w:r w:rsidR="00B71444">
                <w:rPr>
                  <w:rFonts w:hint="eastAsia"/>
                </w:rPr>
                <w:t>的</w:t>
              </w:r>
              <w:r w:rsidR="00B71444">
                <w:t>真实姓名</w:t>
              </w:r>
            </w:ins>
          </w:p>
          <w:p w:rsidR="00CE5657" w:rsidDel="00594877" w:rsidRDefault="00CE5657" w:rsidP="003967F2">
            <w:pPr>
              <w:pStyle w:val="a8"/>
              <w:numPr>
                <w:ilvl w:val="0"/>
                <w:numId w:val="13"/>
              </w:numPr>
              <w:ind w:firstLineChars="0"/>
              <w:rPr>
                <w:del w:id="621" w:author="Microsoft" w:date="2015-10-13T17:52:00Z"/>
              </w:rPr>
            </w:pPr>
            <w:del w:id="622" w:author="Microsoft" w:date="2015-10-13T17:52:00Z">
              <w:r w:rsidDel="00594877">
                <w:rPr>
                  <w:rFonts w:hint="eastAsia"/>
                </w:rPr>
                <w:delText>状态</w:delText>
              </w:r>
              <w:r w:rsidR="006A7448" w:rsidRPr="006A7448" w:rsidDel="00594877">
                <w:rPr>
                  <w:rFonts w:hint="eastAsia"/>
                  <w:iCs/>
                </w:rPr>
                <w:delText>（</w:delText>
              </w:r>
              <w:r w:rsidR="001A0883" w:rsidDel="00594877">
                <w:rPr>
                  <w:rFonts w:hint="eastAsia"/>
                  <w:iCs/>
                </w:rPr>
                <w:delText>Status</w:delText>
              </w:r>
              <w:r w:rsidR="006A7448" w:rsidRPr="006A7448" w:rsidDel="00594877">
                <w:rPr>
                  <w:rFonts w:hint="eastAsia"/>
                  <w:iCs/>
                </w:rPr>
                <w:delText>）</w:delText>
              </w:r>
              <w:r w:rsidDel="00594877">
                <w:delText>：已完成</w:delText>
              </w:r>
              <w:r w:rsidR="001A0883" w:rsidDel="00594877">
                <w:rPr>
                  <w:rFonts w:hint="eastAsia"/>
                </w:rPr>
                <w:delText>（</w:delText>
              </w:r>
              <w:r w:rsidR="001A0883" w:rsidDel="00594877">
                <w:rPr>
                  <w:rFonts w:hint="eastAsia"/>
                </w:rPr>
                <w:delText>Completed</w:delText>
              </w:r>
              <w:r w:rsidR="001A0883" w:rsidDel="00594877">
                <w:rPr>
                  <w:rFonts w:hint="eastAsia"/>
                </w:rPr>
                <w:delText>）</w:delText>
              </w:r>
              <w:r w:rsidDel="00594877">
                <w:delText>、未</w:delText>
              </w:r>
              <w:r w:rsidDel="00594877">
                <w:rPr>
                  <w:rFonts w:hint="eastAsia"/>
                </w:rPr>
                <w:delText>完成</w:delText>
              </w:r>
              <w:r w:rsidR="001A0883" w:rsidDel="00594877">
                <w:rPr>
                  <w:rFonts w:hint="eastAsia"/>
                </w:rPr>
                <w:delText>（</w:delText>
              </w:r>
              <w:r w:rsidR="00A314A0" w:rsidDel="00594877">
                <w:rPr>
                  <w:rFonts w:hint="eastAsia"/>
                </w:rPr>
                <w:delText>Un</w:delText>
              </w:r>
              <w:r w:rsidR="001A0883" w:rsidDel="00594877">
                <w:rPr>
                  <w:rFonts w:hint="eastAsia"/>
                </w:rPr>
                <w:delText>complete</w:delText>
              </w:r>
              <w:r w:rsidR="00A314A0" w:rsidDel="00594877">
                <w:rPr>
                  <w:rFonts w:hint="eastAsia"/>
                </w:rPr>
                <w:delText>d</w:delText>
              </w:r>
              <w:r w:rsidR="001A0883" w:rsidDel="00594877">
                <w:rPr>
                  <w:rFonts w:hint="eastAsia"/>
                </w:rPr>
                <w:delText>）</w:delText>
              </w:r>
            </w:del>
          </w:p>
          <w:p w:rsidR="00AB4781" w:rsidRPr="00883F4B" w:rsidRDefault="00AB4781" w:rsidP="00AB4781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【查看</w:t>
            </w:r>
            <w:r>
              <w:t>详情】</w:t>
            </w:r>
            <w:r w:rsidR="004B38AB">
              <w:rPr>
                <w:rFonts w:hint="eastAsia"/>
              </w:rPr>
              <w:t>（</w:t>
            </w:r>
            <w:r w:rsidR="004B38AB">
              <w:rPr>
                <w:rFonts w:hint="eastAsia"/>
              </w:rPr>
              <w:t>Details</w:t>
            </w:r>
            <w:r w:rsidR="004B38AB">
              <w:rPr>
                <w:rFonts w:hint="eastAsia"/>
              </w:rPr>
              <w:t>）</w:t>
            </w:r>
            <w:r>
              <w:rPr>
                <w:rFonts w:hint="eastAsia"/>
              </w:rPr>
              <w:t>页面同</w:t>
            </w:r>
            <w:r>
              <w:t>物品出库</w:t>
            </w:r>
            <w:r>
              <w:rPr>
                <w:rFonts w:hint="eastAsia"/>
              </w:rPr>
              <w:t>页面</w:t>
            </w:r>
          </w:p>
        </w:tc>
      </w:tr>
      <w:tr w:rsidR="003B48E4" w:rsidRPr="00883F4B" w:rsidTr="00B2149B">
        <w:tc>
          <w:tcPr>
            <w:tcW w:w="1384" w:type="dxa"/>
            <w:shd w:val="clear" w:color="auto" w:fill="D9D9D9"/>
            <w:vAlign w:val="center"/>
          </w:tcPr>
          <w:p w:rsidR="003B48E4" w:rsidRPr="00883F4B" w:rsidRDefault="003B48E4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3B48E4" w:rsidRPr="00FE4DC0" w:rsidRDefault="003B48E4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3B48E4" w:rsidRPr="00883F4B" w:rsidTr="00B2149B">
        <w:tc>
          <w:tcPr>
            <w:tcW w:w="1384" w:type="dxa"/>
            <w:shd w:val="clear" w:color="auto" w:fill="D9D9D9"/>
            <w:vAlign w:val="center"/>
          </w:tcPr>
          <w:p w:rsidR="003B48E4" w:rsidRPr="00883F4B" w:rsidRDefault="003B48E4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3B48E4" w:rsidRPr="00883F4B" w:rsidRDefault="003B48E4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3B48E4" w:rsidRPr="00883F4B" w:rsidTr="00B2149B">
        <w:tc>
          <w:tcPr>
            <w:tcW w:w="1384" w:type="dxa"/>
            <w:shd w:val="clear" w:color="auto" w:fill="D9D9D9"/>
            <w:vAlign w:val="center"/>
          </w:tcPr>
          <w:p w:rsidR="003B48E4" w:rsidRPr="00883F4B" w:rsidRDefault="003B48E4" w:rsidP="00B2149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96F16" w:rsidRPr="00883F4B" w:rsidRDefault="003B48E4" w:rsidP="00B2149B">
            <w:r>
              <w:rPr>
                <w:rFonts w:hint="eastAsia"/>
              </w:rPr>
              <w:t>【打印出</w:t>
            </w:r>
            <w:r>
              <w:t>库单】</w:t>
            </w:r>
            <w:r w:rsidR="00082567" w:rsidRPr="00082567">
              <w:t>（</w:t>
            </w:r>
            <w:r w:rsidR="00082567" w:rsidRPr="00082567">
              <w:rPr>
                <w:rFonts w:hint="eastAsia"/>
              </w:rPr>
              <w:t>Print</w:t>
            </w:r>
            <w:r w:rsidR="00D72632">
              <w:rPr>
                <w:rFonts w:hint="eastAsia"/>
              </w:rPr>
              <w:t xml:space="preserve"> Goods Issue Sli</w:t>
            </w:r>
          </w:p>
        </w:tc>
      </w:tr>
    </w:tbl>
    <w:p w:rsidR="003B48E4" w:rsidRPr="003B48E4" w:rsidRDefault="003B48E4" w:rsidP="00AC7712">
      <w:pPr>
        <w:pStyle w:val="a0"/>
        <w:ind w:firstLineChars="0" w:firstLine="0"/>
      </w:pPr>
    </w:p>
    <w:p w:rsidR="003B48E4" w:rsidRDefault="003B48E4" w:rsidP="003C64BA">
      <w:pPr>
        <w:pStyle w:val="4"/>
      </w:pPr>
      <w:r>
        <w:rPr>
          <w:rFonts w:hint="eastAsia"/>
        </w:rPr>
        <w:t>物品</w:t>
      </w:r>
      <w:r>
        <w:t>出库</w:t>
      </w:r>
      <w:r w:rsidR="00323126" w:rsidRPr="00323126">
        <w:rPr>
          <w:rFonts w:hint="eastAsia"/>
        </w:rPr>
        <w:t>（</w:t>
      </w:r>
      <w:r w:rsidR="006A7448">
        <w:rPr>
          <w:rFonts w:hint="eastAsia"/>
        </w:rPr>
        <w:t>Process Good Issue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A50BC3" w:rsidRPr="00883F4B" w:rsidTr="00B2149B">
        <w:tc>
          <w:tcPr>
            <w:tcW w:w="1384" w:type="dxa"/>
            <w:shd w:val="clear" w:color="auto" w:fill="D9D9D9"/>
            <w:vAlign w:val="center"/>
          </w:tcPr>
          <w:p w:rsidR="00A50BC3" w:rsidRPr="00883F4B" w:rsidRDefault="00A50BC3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A50BC3" w:rsidRPr="00883F4B" w:rsidRDefault="008E5A19" w:rsidP="00B2149B">
            <w:pPr>
              <w:rPr>
                <w:iCs/>
              </w:rPr>
            </w:pPr>
            <w:r>
              <w:rPr>
                <w:iCs/>
              </w:rPr>
              <w:t>Jk041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50BC3" w:rsidRPr="00883F4B" w:rsidRDefault="00A50BC3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A50BC3" w:rsidRPr="00883F4B" w:rsidRDefault="00A50BC3" w:rsidP="00B2149B">
            <w:pPr>
              <w:rPr>
                <w:iCs/>
              </w:rPr>
            </w:pPr>
          </w:p>
        </w:tc>
      </w:tr>
      <w:tr w:rsidR="00A50BC3" w:rsidRPr="00883F4B" w:rsidTr="00B2149B">
        <w:tc>
          <w:tcPr>
            <w:tcW w:w="1384" w:type="dxa"/>
            <w:shd w:val="clear" w:color="auto" w:fill="D9D9D9"/>
            <w:vAlign w:val="center"/>
          </w:tcPr>
          <w:p w:rsidR="00A50BC3" w:rsidRPr="00883F4B" w:rsidRDefault="00A50BC3" w:rsidP="00B2149B">
            <w:r w:rsidRPr="00883F4B">
              <w:rPr>
                <w:rFonts w:hint="eastAsia"/>
              </w:rPr>
              <w:lastRenderedPageBreak/>
              <w:t>功能点名称</w:t>
            </w:r>
          </w:p>
        </w:tc>
        <w:tc>
          <w:tcPr>
            <w:tcW w:w="2505" w:type="dxa"/>
            <w:vAlign w:val="center"/>
          </w:tcPr>
          <w:p w:rsidR="00A50BC3" w:rsidRPr="00883F4B" w:rsidRDefault="00A50BC3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物品入库</w:t>
            </w:r>
            <w:r>
              <w:rPr>
                <w:iCs/>
              </w:rPr>
              <w:t>操作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50BC3" w:rsidRPr="00883F4B" w:rsidRDefault="00A50BC3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A50BC3" w:rsidRPr="00883F4B" w:rsidRDefault="00A50BC3" w:rsidP="00B2149B">
            <w:pPr>
              <w:rPr>
                <w:iCs/>
              </w:rPr>
            </w:pPr>
          </w:p>
        </w:tc>
      </w:tr>
      <w:tr w:rsidR="00A50BC3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A50BC3" w:rsidRPr="00883F4B" w:rsidRDefault="00A50BC3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A50BC3" w:rsidRPr="00883F4B" w:rsidRDefault="00A50BC3" w:rsidP="00B2149B">
            <w:r>
              <w:rPr>
                <w:rFonts w:hint="eastAsia"/>
              </w:rPr>
              <w:t>物品出</w:t>
            </w:r>
            <w:r>
              <w:t>库，仓库管理员</w:t>
            </w:r>
            <w:r>
              <w:rPr>
                <w:rFonts w:hint="eastAsia"/>
              </w:rPr>
              <w:t>进行</w:t>
            </w:r>
            <w:r>
              <w:t>物品出库</w:t>
            </w:r>
          </w:p>
        </w:tc>
      </w:tr>
      <w:tr w:rsidR="00A50BC3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50BC3" w:rsidRPr="00883F4B" w:rsidRDefault="00A50BC3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A50BC3" w:rsidRPr="003B48E4" w:rsidDel="00145752" w:rsidRDefault="00A50BC3" w:rsidP="003967F2">
            <w:pPr>
              <w:pStyle w:val="a8"/>
              <w:numPr>
                <w:ilvl w:val="0"/>
                <w:numId w:val="48"/>
              </w:numPr>
              <w:ind w:firstLineChars="0"/>
              <w:rPr>
                <w:del w:id="623" w:author="Microsoft" w:date="2015-09-22T10:34:00Z"/>
                <w:iCs/>
              </w:rPr>
            </w:pPr>
            <w:del w:id="624" w:author="Microsoft" w:date="2015-09-22T10:34:00Z">
              <w:r w:rsidDel="00145752">
                <w:rPr>
                  <w:rFonts w:hint="eastAsia"/>
                  <w:iCs/>
                </w:rPr>
                <w:delText>出</w:delText>
              </w:r>
              <w:r w:rsidRPr="003B48E4" w:rsidDel="00145752">
                <w:rPr>
                  <w:rFonts w:hint="eastAsia"/>
                  <w:iCs/>
                </w:rPr>
                <w:delText>库单</w:delText>
              </w:r>
              <w:r w:rsidRPr="003B48E4" w:rsidDel="00145752">
                <w:rPr>
                  <w:iCs/>
                </w:rPr>
                <w:delText>编号</w:delText>
              </w:r>
              <w:r w:rsidR="00FE5BC9" w:rsidRPr="00FE5BC9" w:rsidDel="00145752">
                <w:rPr>
                  <w:rFonts w:hint="eastAsia"/>
                  <w:iCs/>
                </w:rPr>
                <w:delText>（</w:delText>
              </w:r>
              <w:r w:rsidR="00236200" w:rsidDel="00145752">
                <w:rPr>
                  <w:rFonts w:hint="eastAsia"/>
                  <w:iCs/>
                </w:rPr>
                <w:delText>Issue Code</w:delText>
              </w:r>
              <w:r w:rsidR="00FE5BC9" w:rsidRPr="00FE5BC9" w:rsidDel="00145752">
                <w:rPr>
                  <w:rFonts w:hint="eastAsia"/>
                  <w:iCs/>
                </w:rPr>
                <w:delText>）</w:delText>
              </w:r>
              <w:r w:rsidRPr="003B48E4" w:rsidDel="00145752">
                <w:rPr>
                  <w:iCs/>
                </w:rPr>
                <w:delText>：</w:delText>
              </w:r>
              <w:r w:rsidR="00471469" w:rsidDel="00145752">
                <w:rPr>
                  <w:rFonts w:hint="eastAsia"/>
                  <w:iCs/>
                </w:rPr>
                <w:delText>W</w:delText>
              </w:r>
              <w:r w:rsidRPr="003B48E4" w:rsidDel="00145752">
                <w:rPr>
                  <w:iCs/>
                </w:rPr>
                <w:delText>+</w:delText>
              </w:r>
              <w:r w:rsidRPr="003B48E4" w:rsidDel="00145752">
                <w:rPr>
                  <w:rFonts w:hint="eastAsia"/>
                  <w:iCs/>
                </w:rPr>
                <w:delText>年月日</w:delText>
              </w:r>
              <w:r w:rsidRPr="003B48E4" w:rsidDel="00145752">
                <w:rPr>
                  <w:iCs/>
                </w:rPr>
                <w:delText>+000</w:delText>
              </w:r>
              <w:r w:rsidRPr="003B48E4" w:rsidDel="00145752">
                <w:rPr>
                  <w:rFonts w:hint="eastAsia"/>
                  <w:iCs/>
                </w:rPr>
                <w:delText>例</w:delText>
              </w:r>
              <w:r w:rsidRPr="003B48E4" w:rsidDel="00145752">
                <w:rPr>
                  <w:iCs/>
                </w:rPr>
                <w:delText>：</w:delText>
              </w:r>
              <w:r w:rsidRPr="003B48E4" w:rsidDel="00145752">
                <w:rPr>
                  <w:rFonts w:hint="eastAsia"/>
                  <w:iCs/>
                </w:rPr>
                <w:delText>W20150825001</w:delText>
              </w:r>
            </w:del>
          </w:p>
          <w:p w:rsidR="009D0353" w:rsidRPr="009D0353" w:rsidRDefault="00A50BC3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收货</w:t>
            </w:r>
            <w:r>
              <w:rPr>
                <w:iCs/>
              </w:rPr>
              <w:t>单位</w:t>
            </w:r>
            <w:r w:rsidR="00FE5BC9" w:rsidRPr="00FE5BC9">
              <w:rPr>
                <w:rFonts w:hint="eastAsia"/>
                <w:iCs/>
              </w:rPr>
              <w:t>（</w:t>
            </w:r>
            <w:r w:rsidR="0025775D">
              <w:rPr>
                <w:rFonts w:hint="eastAsia"/>
                <w:iCs/>
              </w:rPr>
              <w:t>Receiving Unit</w:t>
            </w:r>
            <w:r w:rsidR="00FE5BC9" w:rsidRPr="00FE5BC9">
              <w:rPr>
                <w:rFonts w:hint="eastAsia"/>
                <w:iCs/>
              </w:rPr>
              <w:t>）</w:t>
            </w:r>
            <w:r>
              <w:rPr>
                <w:iCs/>
              </w:rPr>
              <w:t>：下拉列表，</w:t>
            </w:r>
            <w:r>
              <w:rPr>
                <w:rFonts w:hint="eastAsia"/>
                <w:iCs/>
              </w:rPr>
              <w:t>必选</w:t>
            </w:r>
            <w:r>
              <w:rPr>
                <w:iCs/>
              </w:rPr>
              <w:t>项；</w:t>
            </w:r>
          </w:p>
          <w:p w:rsidR="00471469" w:rsidDel="00145752" w:rsidRDefault="00AB4781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625" w:author="Microsoft" w:date="2015-09-22T10:34:00Z"/>
                <w:iCs/>
              </w:rPr>
            </w:pPr>
            <w:del w:id="626" w:author="Microsoft" w:date="2015-09-22T10:34:00Z">
              <w:r w:rsidDel="00145752">
                <w:rPr>
                  <w:rFonts w:hint="eastAsia"/>
                  <w:iCs/>
                </w:rPr>
                <w:delText>发货单位</w:delText>
              </w:r>
              <w:r w:rsidR="004B38AB" w:rsidDel="00145752">
                <w:rPr>
                  <w:rFonts w:hint="eastAsia"/>
                  <w:iCs/>
                </w:rPr>
                <w:delText>（</w:delText>
              </w:r>
              <w:r w:rsidR="004B38AB" w:rsidDel="00145752">
                <w:rPr>
                  <w:rFonts w:hint="eastAsia"/>
                  <w:iCs/>
                </w:rPr>
                <w:delText>Delivering Unit</w:delText>
              </w:r>
              <w:r w:rsidR="004B38AB" w:rsidDel="00145752">
                <w:rPr>
                  <w:rFonts w:hint="eastAsia"/>
                  <w:iCs/>
                </w:rPr>
                <w:delText>）</w:delText>
              </w:r>
              <w:r w:rsidR="00471469" w:rsidDel="00145752">
                <w:rPr>
                  <w:iCs/>
                </w:rPr>
                <w:delText>：</w:delText>
              </w:r>
              <w:r w:rsidR="009A29EE" w:rsidDel="00145752">
                <w:rPr>
                  <w:rFonts w:hint="eastAsia"/>
                  <w:iCs/>
                </w:rPr>
                <w:delText>下拉</w:delText>
              </w:r>
              <w:r w:rsidR="009A29EE" w:rsidDel="00145752">
                <w:rPr>
                  <w:iCs/>
                </w:rPr>
                <w:delText>选择框</w:delText>
              </w:r>
            </w:del>
          </w:p>
          <w:p w:rsidR="009D0353" w:rsidRPr="003D0A22" w:rsidDel="00145752" w:rsidRDefault="009D0353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627" w:author="Microsoft" w:date="2015-09-22T10:34:00Z"/>
                <w:iCs/>
              </w:rPr>
            </w:pPr>
            <w:del w:id="628" w:author="Microsoft" w:date="2015-09-22T10:34:00Z">
              <w:r w:rsidDel="00145752">
                <w:rPr>
                  <w:iCs/>
                </w:rPr>
                <w:delText>提货人</w:delText>
              </w:r>
              <w:r w:rsidR="00FE5BC9" w:rsidRPr="00FE5BC9" w:rsidDel="00145752">
                <w:rPr>
                  <w:rFonts w:hint="eastAsia"/>
                  <w:iCs/>
                </w:rPr>
                <w:delText>（</w:delText>
              </w:r>
              <w:r w:rsidR="00236200" w:rsidDel="00145752">
                <w:rPr>
                  <w:rFonts w:hint="eastAsia"/>
                  <w:iCs/>
                </w:rPr>
                <w:delText>Delivered By</w:delText>
              </w:r>
              <w:r w:rsidR="00FE5BC9" w:rsidRPr="00FE5BC9" w:rsidDel="00145752">
                <w:rPr>
                  <w:rFonts w:hint="eastAsia"/>
                  <w:iCs/>
                </w:rPr>
                <w:delText>）</w:delText>
              </w:r>
              <w:r w:rsidDel="00145752">
                <w:rPr>
                  <w:rFonts w:hint="eastAsia"/>
                  <w:iCs/>
                </w:rPr>
                <w:delText>：</w:delText>
              </w:r>
              <w:r w:rsidR="009A29EE" w:rsidDel="00145752">
                <w:rPr>
                  <w:rFonts w:hint="eastAsia"/>
                  <w:iCs/>
                </w:rPr>
                <w:delText>取走</w:delText>
              </w:r>
              <w:r w:rsidR="009A29EE" w:rsidDel="00145752">
                <w:rPr>
                  <w:iCs/>
                </w:rPr>
                <w:delText>货物的</w:delText>
              </w:r>
              <w:r w:rsidR="009A29EE" w:rsidDel="00145752">
                <w:rPr>
                  <w:rFonts w:hint="eastAsia"/>
                  <w:iCs/>
                </w:rPr>
                <w:delText>人</w:delText>
              </w:r>
            </w:del>
          </w:p>
          <w:p w:rsidR="00A50BC3" w:rsidRDefault="00A50BC3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出库</w:t>
            </w:r>
            <w:r>
              <w:rPr>
                <w:iCs/>
              </w:rPr>
              <w:t>物品列表：</w:t>
            </w:r>
          </w:p>
          <w:p w:rsidR="00A50BC3" w:rsidRPr="003D0A22" w:rsidRDefault="00A50BC3" w:rsidP="003967F2">
            <w:pPr>
              <w:pStyle w:val="a8"/>
              <w:numPr>
                <w:ilvl w:val="0"/>
                <w:numId w:val="47"/>
              </w:numPr>
              <w:ind w:firstLineChars="0"/>
              <w:rPr>
                <w:iCs/>
              </w:rPr>
            </w:pPr>
            <w:r w:rsidRPr="003D0A22">
              <w:rPr>
                <w:rFonts w:hint="eastAsia"/>
                <w:iCs/>
              </w:rPr>
              <w:t>物品</w:t>
            </w:r>
            <w:r w:rsidRPr="003D0A22">
              <w:rPr>
                <w:iCs/>
              </w:rPr>
              <w:t>名称</w:t>
            </w:r>
            <w:r w:rsidR="00FE5BC9" w:rsidRPr="00FE5BC9">
              <w:rPr>
                <w:rFonts w:hint="eastAsia"/>
                <w:iCs/>
              </w:rPr>
              <w:t>（</w:t>
            </w:r>
            <w:r w:rsidR="0013019F">
              <w:rPr>
                <w:rFonts w:hint="eastAsia"/>
                <w:iCs/>
              </w:rPr>
              <w:t>Item</w:t>
            </w:r>
            <w:r w:rsidR="00FE5BC9" w:rsidRPr="00FE5BC9">
              <w:rPr>
                <w:rFonts w:hint="eastAsia"/>
                <w:iCs/>
              </w:rPr>
              <w:t>）</w:t>
            </w:r>
            <w:r w:rsidRPr="003D0A22">
              <w:rPr>
                <w:iCs/>
              </w:rPr>
              <w:t>：下拉框，必选项</w:t>
            </w:r>
          </w:p>
          <w:p w:rsidR="00AB4781" w:rsidDel="00545741" w:rsidRDefault="00A50BC3" w:rsidP="00565654">
            <w:pPr>
              <w:pStyle w:val="a8"/>
              <w:numPr>
                <w:ilvl w:val="0"/>
                <w:numId w:val="47"/>
              </w:numPr>
              <w:ind w:firstLineChars="0"/>
              <w:rPr>
                <w:del w:id="629" w:author="Microsoft" w:date="2015-09-22T10:12:00Z"/>
                <w:iCs/>
              </w:rPr>
            </w:pPr>
            <w:r w:rsidRPr="003D0A22">
              <w:rPr>
                <w:rFonts w:hint="eastAsia"/>
                <w:iCs/>
              </w:rPr>
              <w:t>数量</w:t>
            </w:r>
            <w:r w:rsidR="00FE5BC9" w:rsidRPr="00FE5BC9">
              <w:rPr>
                <w:rFonts w:hint="eastAsia"/>
                <w:iCs/>
              </w:rPr>
              <w:t>（</w:t>
            </w:r>
            <w:r w:rsidR="00F61094">
              <w:rPr>
                <w:rFonts w:hint="eastAsia"/>
                <w:iCs/>
              </w:rPr>
              <w:t>Quantity</w:t>
            </w:r>
            <w:r w:rsidR="00FE5BC9" w:rsidRPr="00FE5BC9">
              <w:rPr>
                <w:rFonts w:hint="eastAsia"/>
                <w:iCs/>
              </w:rPr>
              <w:t>）</w:t>
            </w:r>
            <w:r w:rsidRPr="003D0A22">
              <w:rPr>
                <w:iCs/>
              </w:rPr>
              <w:t>：</w:t>
            </w:r>
          </w:p>
          <w:p w:rsidR="00565654" w:rsidRPr="00545741" w:rsidRDefault="00565654" w:rsidP="001D599D">
            <w:pPr>
              <w:pStyle w:val="a8"/>
              <w:numPr>
                <w:ilvl w:val="0"/>
                <w:numId w:val="47"/>
              </w:numPr>
              <w:ind w:firstLineChars="0"/>
              <w:rPr>
                <w:iCs/>
                <w:rPrChange w:id="630" w:author="Microsoft" w:date="2015-09-22T10:12:00Z">
                  <w:rPr/>
                </w:rPrChange>
              </w:rPr>
            </w:pPr>
            <w:del w:id="631" w:author="Microsoft" w:date="2015-09-22T10:12:00Z">
              <w:r w:rsidRPr="00545741" w:rsidDel="00545741">
                <w:rPr>
                  <w:rFonts w:hint="eastAsia"/>
                  <w:iCs/>
                  <w:rPrChange w:id="632" w:author="Microsoft" w:date="2015-09-22T10:12:00Z">
                    <w:rPr>
                      <w:rFonts w:hint="eastAsia"/>
                    </w:rPr>
                  </w:rPrChange>
                </w:rPr>
                <w:delText>金额</w:delText>
              </w:r>
              <w:r w:rsidR="004B38AB" w:rsidRPr="00545741" w:rsidDel="00545741">
                <w:rPr>
                  <w:rFonts w:hint="eastAsia"/>
                  <w:iCs/>
                  <w:rPrChange w:id="633" w:author="Microsoft" w:date="2015-09-22T10:12:00Z">
                    <w:rPr>
                      <w:rFonts w:hint="eastAsia"/>
                    </w:rPr>
                  </w:rPrChange>
                </w:rPr>
                <w:delText>（</w:delText>
              </w:r>
              <w:r w:rsidR="004B38AB" w:rsidRPr="00545741" w:rsidDel="00545741">
                <w:rPr>
                  <w:iCs/>
                  <w:rPrChange w:id="634" w:author="Microsoft" w:date="2015-09-22T10:12:00Z">
                    <w:rPr/>
                  </w:rPrChange>
                </w:rPr>
                <w:delText>Value</w:delText>
              </w:r>
              <w:r w:rsidR="004B38AB" w:rsidRPr="00545741" w:rsidDel="00545741">
                <w:rPr>
                  <w:rFonts w:hint="eastAsia"/>
                  <w:iCs/>
                  <w:rPrChange w:id="635" w:author="Microsoft" w:date="2015-09-22T10:12:00Z">
                    <w:rPr>
                      <w:rFonts w:hint="eastAsia"/>
                    </w:rPr>
                  </w:rPrChange>
                </w:rPr>
                <w:delText>）</w:delText>
              </w:r>
              <w:r w:rsidRPr="00545741" w:rsidDel="00545741">
                <w:rPr>
                  <w:rFonts w:hint="eastAsia"/>
                  <w:iCs/>
                  <w:rPrChange w:id="636" w:author="Microsoft" w:date="2015-09-22T10:12:00Z">
                    <w:rPr>
                      <w:rFonts w:hint="eastAsia"/>
                    </w:rPr>
                  </w:rPrChange>
                </w:rPr>
                <w:delText>：</w:delText>
              </w:r>
            </w:del>
          </w:p>
        </w:tc>
      </w:tr>
      <w:tr w:rsidR="00A50BC3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50BC3" w:rsidRPr="00883F4B" w:rsidRDefault="00A50BC3" w:rsidP="00B2149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A50BC3" w:rsidRPr="00883F4B" w:rsidRDefault="00A50BC3" w:rsidP="00322E8C">
            <w:r>
              <w:rPr>
                <w:rFonts w:hint="eastAsia"/>
              </w:rPr>
              <w:t>【完成</w:t>
            </w:r>
            <w:r>
              <w:t>】</w:t>
            </w:r>
            <w:r w:rsidR="00D82DE5">
              <w:rPr>
                <w:rFonts w:hint="eastAsia"/>
              </w:rPr>
              <w:t>（</w:t>
            </w:r>
            <w:r w:rsidR="00D82DE5">
              <w:rPr>
                <w:rFonts w:hint="eastAsia"/>
              </w:rPr>
              <w:t>Complete</w:t>
            </w:r>
            <w:r w:rsidR="00D82DE5">
              <w:rPr>
                <w:rFonts w:hint="eastAsia"/>
              </w:rPr>
              <w:t>）</w:t>
            </w:r>
            <w:r w:rsidR="00153D92">
              <w:rPr>
                <w:rFonts w:hint="eastAsia"/>
              </w:rPr>
              <w:t>出</w:t>
            </w:r>
            <w:r>
              <w:rPr>
                <w:rFonts w:hint="eastAsia"/>
              </w:rPr>
              <w:t>库</w:t>
            </w:r>
            <w:r>
              <w:t>完成！</w:t>
            </w:r>
            <w:r w:rsidR="00F61094">
              <w:rPr>
                <w:rFonts w:hint="eastAsia"/>
              </w:rPr>
              <w:t>（</w:t>
            </w:r>
            <w:r w:rsidR="00F61094">
              <w:rPr>
                <w:rFonts w:hint="eastAsia"/>
              </w:rPr>
              <w:t xml:space="preserve">The </w:t>
            </w:r>
            <w:r w:rsidR="0013019F">
              <w:rPr>
                <w:rFonts w:hint="eastAsia"/>
              </w:rPr>
              <w:t>items</w:t>
            </w:r>
            <w:r w:rsidR="00F61094">
              <w:rPr>
                <w:rFonts w:hint="eastAsia"/>
              </w:rPr>
              <w:t xml:space="preserve"> have been successfully removed from the </w:t>
            </w:r>
            <w:r w:rsidR="00322E8C">
              <w:rPr>
                <w:rFonts w:hint="eastAsia"/>
              </w:rPr>
              <w:t>warehouse</w:t>
            </w:r>
            <w:r w:rsidR="003E2736">
              <w:rPr>
                <w:rFonts w:hint="eastAsia"/>
              </w:rPr>
              <w:t>!</w:t>
            </w:r>
            <w:r w:rsidR="00F61094">
              <w:rPr>
                <w:rFonts w:hint="eastAsia"/>
              </w:rPr>
              <w:t>）</w:t>
            </w:r>
          </w:p>
        </w:tc>
      </w:tr>
      <w:tr w:rsidR="00A50BC3" w:rsidRPr="00883F4B" w:rsidTr="00B2149B">
        <w:tc>
          <w:tcPr>
            <w:tcW w:w="1384" w:type="dxa"/>
            <w:shd w:val="clear" w:color="auto" w:fill="D9D9D9"/>
            <w:vAlign w:val="center"/>
          </w:tcPr>
          <w:p w:rsidR="00A50BC3" w:rsidRPr="00883F4B" w:rsidRDefault="00A50BC3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A50BC3" w:rsidRPr="00FE4DC0" w:rsidRDefault="00A50BC3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A50BC3" w:rsidRPr="00883F4B" w:rsidTr="00B2149B">
        <w:tc>
          <w:tcPr>
            <w:tcW w:w="1384" w:type="dxa"/>
            <w:shd w:val="clear" w:color="auto" w:fill="D9D9D9"/>
            <w:vAlign w:val="center"/>
          </w:tcPr>
          <w:p w:rsidR="00A50BC3" w:rsidRPr="00883F4B" w:rsidRDefault="00A50BC3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A50BC3" w:rsidRPr="00883F4B" w:rsidRDefault="00A50BC3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A50BC3" w:rsidRPr="00883F4B" w:rsidTr="00B2149B">
        <w:tc>
          <w:tcPr>
            <w:tcW w:w="1384" w:type="dxa"/>
            <w:shd w:val="clear" w:color="auto" w:fill="D9D9D9"/>
            <w:vAlign w:val="center"/>
          </w:tcPr>
          <w:p w:rsidR="00A50BC3" w:rsidRPr="00883F4B" w:rsidRDefault="00A50BC3" w:rsidP="00B2149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A50BC3" w:rsidRPr="00883F4B" w:rsidRDefault="00A50BC3" w:rsidP="00B2149B">
            <w:r>
              <w:rPr>
                <w:rFonts w:hint="eastAsia"/>
              </w:rPr>
              <w:t>无</w:t>
            </w:r>
          </w:p>
        </w:tc>
      </w:tr>
    </w:tbl>
    <w:p w:rsidR="00AC7712" w:rsidRPr="00AC7712" w:rsidRDefault="00AC7712" w:rsidP="00AC7712">
      <w:pPr>
        <w:pStyle w:val="a0"/>
      </w:pPr>
    </w:p>
    <w:p w:rsidR="003E16A6" w:rsidRDefault="003E16A6" w:rsidP="003C64BA">
      <w:pPr>
        <w:pStyle w:val="3"/>
      </w:pPr>
      <w:bookmarkStart w:id="637" w:name="_Toc430873024"/>
      <w:r>
        <w:t>库存管理</w:t>
      </w:r>
      <w:r w:rsidR="00323126" w:rsidRPr="00323126">
        <w:rPr>
          <w:rFonts w:hint="eastAsia"/>
        </w:rPr>
        <w:t>（</w:t>
      </w:r>
      <w:r w:rsidR="00E17565">
        <w:rPr>
          <w:rFonts w:hint="eastAsia"/>
        </w:rPr>
        <w:t>Inventory</w:t>
      </w:r>
      <w:r w:rsidR="00323126" w:rsidRPr="00323126">
        <w:rPr>
          <w:rFonts w:hint="eastAsia"/>
        </w:rPr>
        <w:t>）</w:t>
      </w:r>
      <w:bookmarkEnd w:id="637"/>
    </w:p>
    <w:p w:rsidR="000C73F8" w:rsidRDefault="000C73F8" w:rsidP="00410CAA">
      <w:pPr>
        <w:pStyle w:val="4"/>
      </w:pPr>
      <w:r>
        <w:rPr>
          <w:rFonts w:hint="eastAsia"/>
        </w:rPr>
        <w:t>库存查询</w:t>
      </w:r>
      <w:r w:rsidR="00323126" w:rsidRPr="00323126">
        <w:rPr>
          <w:rFonts w:hint="eastAsia"/>
        </w:rPr>
        <w:t>（</w:t>
      </w:r>
      <w:r w:rsidR="00E17565">
        <w:rPr>
          <w:rFonts w:hint="eastAsia"/>
        </w:rPr>
        <w:t>Inventory</w:t>
      </w:r>
      <w:r w:rsidR="00FE5BC9">
        <w:rPr>
          <w:rFonts w:hint="eastAsia"/>
        </w:rPr>
        <w:t xml:space="preserve"> Information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0C73F8" w:rsidRPr="00883F4B" w:rsidTr="00B2149B">
        <w:tc>
          <w:tcPr>
            <w:tcW w:w="1384" w:type="dxa"/>
            <w:shd w:val="clear" w:color="auto" w:fill="D9D9D9"/>
            <w:vAlign w:val="center"/>
          </w:tcPr>
          <w:p w:rsidR="000C73F8" w:rsidRPr="00883F4B" w:rsidRDefault="000C73F8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0C73F8" w:rsidRPr="00883F4B" w:rsidRDefault="000C73F8" w:rsidP="00B2149B">
            <w:pPr>
              <w:rPr>
                <w:iCs/>
              </w:rPr>
            </w:pPr>
            <w:r>
              <w:rPr>
                <w:iCs/>
              </w:rPr>
              <w:t>Jk042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C73F8" w:rsidRPr="00883F4B" w:rsidRDefault="000C73F8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0C73F8" w:rsidRPr="00883F4B" w:rsidRDefault="000C73F8" w:rsidP="00B2149B">
            <w:pPr>
              <w:rPr>
                <w:iCs/>
              </w:rPr>
            </w:pPr>
          </w:p>
        </w:tc>
      </w:tr>
      <w:tr w:rsidR="000C73F8" w:rsidRPr="00883F4B" w:rsidTr="00B2149B">
        <w:tc>
          <w:tcPr>
            <w:tcW w:w="1384" w:type="dxa"/>
            <w:shd w:val="clear" w:color="auto" w:fill="D9D9D9"/>
            <w:vAlign w:val="center"/>
          </w:tcPr>
          <w:p w:rsidR="000C73F8" w:rsidRPr="00883F4B" w:rsidRDefault="000C73F8" w:rsidP="00B2149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0C73F8" w:rsidRPr="00883F4B" w:rsidRDefault="000C73F8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查看物品</w:t>
            </w:r>
            <w:r>
              <w:rPr>
                <w:iCs/>
              </w:rPr>
              <w:t>库存信息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C73F8" w:rsidRPr="00883F4B" w:rsidRDefault="000C73F8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0C73F8" w:rsidRPr="00883F4B" w:rsidRDefault="000C73F8" w:rsidP="00B2149B">
            <w:pPr>
              <w:rPr>
                <w:iCs/>
              </w:rPr>
            </w:pPr>
          </w:p>
        </w:tc>
      </w:tr>
      <w:tr w:rsidR="000C73F8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0C73F8" w:rsidRPr="00883F4B" w:rsidRDefault="000C73F8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0C73F8" w:rsidRPr="00883F4B" w:rsidRDefault="000C73F8" w:rsidP="00B2149B">
            <w:r>
              <w:rPr>
                <w:rFonts w:hint="eastAsia"/>
              </w:rPr>
              <w:t>查看</w:t>
            </w:r>
            <w:r>
              <w:t>所有</w:t>
            </w:r>
            <w:r>
              <w:rPr>
                <w:rFonts w:hint="eastAsia"/>
              </w:rPr>
              <w:t>物品</w:t>
            </w:r>
            <w:r>
              <w:t>的</w:t>
            </w:r>
            <w:r>
              <w:rPr>
                <w:rFonts w:hint="eastAsia"/>
              </w:rPr>
              <w:t>库存</w:t>
            </w:r>
            <w:r>
              <w:t>信息</w:t>
            </w:r>
          </w:p>
        </w:tc>
      </w:tr>
      <w:tr w:rsidR="000C73F8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C73F8" w:rsidRPr="00883F4B" w:rsidRDefault="000C73F8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0C73F8" w:rsidRDefault="000C73F8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查询条件</w:t>
            </w:r>
            <w:r>
              <w:rPr>
                <w:iCs/>
              </w:rPr>
              <w:t>：</w:t>
            </w:r>
          </w:p>
          <w:p w:rsidR="000C73F8" w:rsidRPr="001A7562" w:rsidRDefault="00AF73C9" w:rsidP="003967F2">
            <w:pPr>
              <w:pStyle w:val="a8"/>
              <w:numPr>
                <w:ilvl w:val="0"/>
                <w:numId w:val="37"/>
              </w:numPr>
              <w:ind w:firstLineChars="0"/>
              <w:rPr>
                <w:iCs/>
              </w:rPr>
            </w:pPr>
            <w:r w:rsidRPr="00AF73C9">
              <w:rPr>
                <w:rFonts w:hint="eastAsia"/>
                <w:iCs/>
              </w:rPr>
              <w:t>选择仓库</w:t>
            </w:r>
            <w:r w:rsidR="00E91D7A">
              <w:rPr>
                <w:rFonts w:hint="eastAsia"/>
                <w:iCs/>
              </w:rPr>
              <w:t>（</w:t>
            </w:r>
            <w:r w:rsidR="00E91D7A">
              <w:rPr>
                <w:rFonts w:hint="eastAsia"/>
                <w:iCs/>
              </w:rPr>
              <w:t>Warehouse</w:t>
            </w:r>
            <w:r w:rsidR="00E91D7A">
              <w:rPr>
                <w:rFonts w:hint="eastAsia"/>
                <w:iCs/>
              </w:rPr>
              <w:t>）</w:t>
            </w:r>
            <w:r w:rsidRPr="00AF73C9">
              <w:rPr>
                <w:rFonts w:hint="eastAsia"/>
                <w:iCs/>
              </w:rPr>
              <w:t>：下拉列表，默认全部，自己管辖范围内的仓库的所有库存，选择本部仓库及管辖范围内的所有仓库</w:t>
            </w:r>
          </w:p>
          <w:p w:rsidR="000C73F8" w:rsidRPr="000C73F8" w:rsidRDefault="000C73F8" w:rsidP="003967F2">
            <w:pPr>
              <w:pStyle w:val="a8"/>
              <w:numPr>
                <w:ilvl w:val="0"/>
                <w:numId w:val="21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 w:rsidRPr="00B26271">
              <w:rPr>
                <w:iCs/>
              </w:rPr>
              <w:t>名称</w:t>
            </w:r>
            <w:r w:rsidR="006B4B15" w:rsidRPr="006B4B15">
              <w:rPr>
                <w:rFonts w:hint="eastAsia"/>
                <w:iCs/>
              </w:rPr>
              <w:t>（</w:t>
            </w:r>
            <w:r w:rsidR="0013019F">
              <w:rPr>
                <w:rFonts w:hint="eastAsia"/>
                <w:iCs/>
              </w:rPr>
              <w:t>Item</w:t>
            </w:r>
            <w:r w:rsidR="006B4B15" w:rsidRPr="006B4B15">
              <w:rPr>
                <w:rFonts w:hint="eastAsia"/>
                <w:iCs/>
              </w:rPr>
              <w:t>）</w:t>
            </w:r>
            <w:r w:rsidRPr="00B26271">
              <w:rPr>
                <w:iCs/>
              </w:rPr>
              <w:t>：</w:t>
            </w:r>
          </w:p>
        </w:tc>
      </w:tr>
      <w:tr w:rsidR="000C73F8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C73F8" w:rsidRPr="00883F4B" w:rsidRDefault="000C73F8" w:rsidP="00B2149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310396" w:rsidRDefault="00310396" w:rsidP="003967F2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物品</w:t>
            </w:r>
            <w:r>
              <w:t>编号</w:t>
            </w:r>
            <w:r w:rsidR="006B4B15" w:rsidRPr="006B4B15">
              <w:rPr>
                <w:rFonts w:hint="eastAsia"/>
                <w:iCs/>
              </w:rPr>
              <w:t>（</w:t>
            </w:r>
            <w:r w:rsidR="0013019F">
              <w:rPr>
                <w:rFonts w:hint="eastAsia"/>
                <w:iCs/>
              </w:rPr>
              <w:t>Item</w:t>
            </w:r>
            <w:r w:rsidR="007A40BA">
              <w:rPr>
                <w:rFonts w:hint="eastAsia"/>
                <w:iCs/>
              </w:rPr>
              <w:t xml:space="preserve"> Code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t>：</w:t>
            </w:r>
          </w:p>
          <w:p w:rsidR="000C73F8" w:rsidRDefault="00310396" w:rsidP="003967F2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物品</w:t>
            </w:r>
            <w:r w:rsidR="000C73F8">
              <w:t>名称</w:t>
            </w:r>
            <w:r w:rsidR="006B4B15" w:rsidRPr="006B4B15">
              <w:rPr>
                <w:rFonts w:hint="eastAsia"/>
                <w:iCs/>
              </w:rPr>
              <w:t>（</w:t>
            </w:r>
            <w:r w:rsidR="0013019F">
              <w:rPr>
                <w:rFonts w:hint="eastAsia"/>
                <w:iCs/>
              </w:rPr>
              <w:t>Item</w:t>
            </w:r>
            <w:r w:rsidR="007A40BA">
              <w:rPr>
                <w:rFonts w:hint="eastAsia"/>
                <w:iCs/>
              </w:rPr>
              <w:t xml:space="preserve"> Name</w:t>
            </w:r>
            <w:r w:rsidR="006B4B15" w:rsidRPr="006B4B15">
              <w:rPr>
                <w:rFonts w:hint="eastAsia"/>
                <w:iCs/>
              </w:rPr>
              <w:t>）</w:t>
            </w:r>
            <w:r w:rsidR="000C73F8">
              <w:rPr>
                <w:rFonts w:hint="eastAsia"/>
              </w:rPr>
              <w:t>：</w:t>
            </w:r>
          </w:p>
          <w:p w:rsidR="000C73F8" w:rsidRPr="00D965E5" w:rsidRDefault="000C73F8" w:rsidP="003967F2">
            <w:pPr>
              <w:pStyle w:val="a8"/>
              <w:numPr>
                <w:ilvl w:val="0"/>
                <w:numId w:val="22"/>
              </w:numPr>
              <w:ind w:firstLineChars="0"/>
              <w:rPr>
                <w:rFonts w:cs="DaunPenh"/>
                <w:lang w:bidi="km-KH"/>
              </w:rPr>
            </w:pPr>
            <w:r>
              <w:rPr>
                <w:rFonts w:hint="eastAsia"/>
              </w:rPr>
              <w:t>库存数量</w:t>
            </w:r>
            <w:r w:rsidR="006B4B15" w:rsidRPr="006B4B15">
              <w:rPr>
                <w:rFonts w:hint="eastAsia"/>
                <w:iCs/>
              </w:rPr>
              <w:t>（</w:t>
            </w:r>
            <w:r w:rsidR="007A40BA">
              <w:rPr>
                <w:rFonts w:hint="eastAsia"/>
                <w:iCs/>
              </w:rPr>
              <w:t>Storage Quantity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t>：</w:t>
            </w:r>
            <w:r w:rsidR="00310396">
              <w:rPr>
                <w:rFonts w:hint="eastAsia"/>
              </w:rPr>
              <w:t>单位</w:t>
            </w:r>
            <w:r w:rsidR="00310396">
              <w:t>名称</w:t>
            </w:r>
          </w:p>
          <w:p w:rsidR="00D965E5" w:rsidRPr="00205A68" w:rsidRDefault="00D965E5">
            <w:pPr>
              <w:pStyle w:val="a8"/>
              <w:ind w:left="420" w:firstLineChars="0" w:firstLine="0"/>
              <w:rPr>
                <w:rFonts w:cs="DaunPenh"/>
                <w:cs/>
                <w:lang w:bidi="km-KH"/>
              </w:rPr>
              <w:pPrChange w:id="638" w:author="Microsoft" w:date="2015-09-22T10:02:00Z">
                <w:pPr>
                  <w:pStyle w:val="a8"/>
                  <w:numPr>
                    <w:numId w:val="22"/>
                  </w:numPr>
                  <w:ind w:left="420" w:firstLineChars="0" w:hanging="420"/>
                </w:pPr>
              </w:pPrChange>
            </w:pPr>
            <w:del w:id="639" w:author="Microsoft" w:date="2015-09-22T10:02:00Z">
              <w:r w:rsidDel="008C4371">
                <w:rPr>
                  <w:rFonts w:hint="eastAsia"/>
                </w:rPr>
                <w:delText>总</w:delText>
              </w:r>
              <w:r w:rsidDel="008C4371">
                <w:delText>库存量</w:delText>
              </w:r>
              <w:r w:rsidR="006B4B15" w:rsidRPr="006B4B15" w:rsidDel="008C4371">
                <w:rPr>
                  <w:rFonts w:hint="eastAsia"/>
                  <w:iCs/>
                </w:rPr>
                <w:delText>（</w:delText>
              </w:r>
              <w:r w:rsidR="007A40BA" w:rsidDel="008C4371">
                <w:rPr>
                  <w:rFonts w:hint="eastAsia"/>
                  <w:iCs/>
                </w:rPr>
                <w:delText>Total Quantity</w:delText>
              </w:r>
              <w:r w:rsidR="006B4B15" w:rsidRPr="006B4B15" w:rsidDel="008C4371">
                <w:rPr>
                  <w:rFonts w:hint="eastAsia"/>
                  <w:iCs/>
                </w:rPr>
                <w:delText>）</w:delText>
              </w:r>
              <w:r w:rsidDel="008C4371">
                <w:delText>：所有仓库</w:delText>
              </w:r>
              <w:r w:rsidDel="008C4371">
                <w:rPr>
                  <w:rFonts w:hint="eastAsia"/>
                </w:rPr>
                <w:delText>的</w:delText>
              </w:r>
              <w:r w:rsidDel="008C4371">
                <w:delText>总库存量，</w:delText>
              </w:r>
              <w:r w:rsidDel="008C4371">
                <w:rPr>
                  <w:rFonts w:hint="eastAsia"/>
                </w:rPr>
                <w:delText>选择</w:delText>
              </w:r>
              <w:r w:rsidDel="008C4371">
                <w:delText>一个</w:delText>
              </w:r>
              <w:r w:rsidDel="008C4371">
                <w:rPr>
                  <w:rFonts w:hint="eastAsia"/>
                </w:rPr>
                <w:delText>物品</w:delText>
              </w:r>
              <w:r w:rsidDel="008C4371">
                <w:delText>后，在列表外进行统计；</w:delText>
              </w:r>
            </w:del>
          </w:p>
        </w:tc>
      </w:tr>
      <w:tr w:rsidR="000C73F8" w:rsidRPr="00883F4B" w:rsidTr="00B2149B">
        <w:tc>
          <w:tcPr>
            <w:tcW w:w="1384" w:type="dxa"/>
            <w:shd w:val="clear" w:color="auto" w:fill="D9D9D9"/>
            <w:vAlign w:val="center"/>
          </w:tcPr>
          <w:p w:rsidR="000C73F8" w:rsidRPr="00883F4B" w:rsidRDefault="000C73F8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0C73F8" w:rsidRPr="00FE4DC0" w:rsidRDefault="000C73F8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0C73F8" w:rsidRPr="00883F4B" w:rsidTr="00B2149B">
        <w:tc>
          <w:tcPr>
            <w:tcW w:w="1384" w:type="dxa"/>
            <w:shd w:val="clear" w:color="auto" w:fill="D9D9D9"/>
            <w:vAlign w:val="center"/>
          </w:tcPr>
          <w:p w:rsidR="000C73F8" w:rsidRPr="00883F4B" w:rsidRDefault="000C73F8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0C73F8" w:rsidRPr="00883F4B" w:rsidRDefault="000C73F8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0C73F8" w:rsidRPr="00883F4B" w:rsidTr="00B2149B">
        <w:tc>
          <w:tcPr>
            <w:tcW w:w="1384" w:type="dxa"/>
            <w:shd w:val="clear" w:color="auto" w:fill="D9D9D9"/>
            <w:vAlign w:val="center"/>
          </w:tcPr>
          <w:p w:rsidR="000C73F8" w:rsidRPr="00883F4B" w:rsidRDefault="000C73F8" w:rsidP="00B2149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0C73F8" w:rsidRPr="00883F4B" w:rsidRDefault="000C73F8" w:rsidP="00B2149B">
            <w:r>
              <w:rPr>
                <w:rFonts w:hint="eastAsia"/>
              </w:rPr>
              <w:t>无</w:t>
            </w:r>
          </w:p>
        </w:tc>
      </w:tr>
    </w:tbl>
    <w:p w:rsidR="000C73F8" w:rsidRPr="000C73F8" w:rsidRDefault="000C73F8" w:rsidP="000C73F8">
      <w:pPr>
        <w:pStyle w:val="a0"/>
      </w:pPr>
    </w:p>
    <w:p w:rsidR="003E16A6" w:rsidRDefault="003E16A6" w:rsidP="003C64BA">
      <w:pPr>
        <w:pStyle w:val="4"/>
      </w:pPr>
      <w:r>
        <w:lastRenderedPageBreak/>
        <w:t>新建盘点</w:t>
      </w:r>
      <w:r w:rsidR="00323126" w:rsidRPr="00323126">
        <w:rPr>
          <w:rFonts w:hint="eastAsia"/>
        </w:rPr>
        <w:t>（</w:t>
      </w:r>
      <w:r w:rsidR="00FE5BC9">
        <w:rPr>
          <w:rFonts w:hint="eastAsia"/>
        </w:rPr>
        <w:t>New Inventory</w:t>
      </w:r>
      <w:r w:rsidR="001D4491">
        <w:rPr>
          <w:rFonts w:hint="eastAsia"/>
        </w:rPr>
        <w:t>Check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CA6042" w:rsidRPr="00883F4B" w:rsidTr="00B2149B">
        <w:tc>
          <w:tcPr>
            <w:tcW w:w="1384" w:type="dxa"/>
            <w:shd w:val="clear" w:color="auto" w:fill="D9D9D9"/>
            <w:vAlign w:val="center"/>
          </w:tcPr>
          <w:p w:rsidR="00CA6042" w:rsidRPr="00883F4B" w:rsidRDefault="00CA6042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CA6042" w:rsidRPr="00883F4B" w:rsidRDefault="008E5A19" w:rsidP="00B2149B">
            <w:pPr>
              <w:rPr>
                <w:iCs/>
              </w:rPr>
            </w:pPr>
            <w:r>
              <w:rPr>
                <w:iCs/>
              </w:rPr>
              <w:t>Jk043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CA6042" w:rsidRPr="00883F4B" w:rsidRDefault="00CA6042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CA6042" w:rsidRPr="00883F4B" w:rsidRDefault="00CA6042" w:rsidP="00B2149B">
            <w:pPr>
              <w:rPr>
                <w:iCs/>
              </w:rPr>
            </w:pPr>
          </w:p>
        </w:tc>
      </w:tr>
      <w:tr w:rsidR="00CA6042" w:rsidRPr="00883F4B" w:rsidTr="00B2149B">
        <w:tc>
          <w:tcPr>
            <w:tcW w:w="1384" w:type="dxa"/>
            <w:shd w:val="clear" w:color="auto" w:fill="D9D9D9"/>
            <w:vAlign w:val="center"/>
          </w:tcPr>
          <w:p w:rsidR="00CA6042" w:rsidRPr="00883F4B" w:rsidRDefault="00CA6042" w:rsidP="00B2149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CA6042" w:rsidRPr="00883F4B" w:rsidRDefault="00CA6042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添加物品</w:t>
            </w:r>
            <w:r>
              <w:rPr>
                <w:iCs/>
              </w:rPr>
              <w:t>盘点单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CA6042" w:rsidRPr="00883F4B" w:rsidRDefault="00CA6042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CA6042" w:rsidRPr="00883F4B" w:rsidRDefault="00CA6042" w:rsidP="00B2149B">
            <w:pPr>
              <w:rPr>
                <w:iCs/>
              </w:rPr>
            </w:pPr>
          </w:p>
        </w:tc>
      </w:tr>
      <w:tr w:rsidR="00CA6042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CA6042" w:rsidRPr="00883F4B" w:rsidRDefault="00CA6042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CA6042" w:rsidRPr="00883F4B" w:rsidRDefault="00CA6042" w:rsidP="00B2149B">
            <w:r>
              <w:rPr>
                <w:rFonts w:hint="eastAsia"/>
              </w:rPr>
              <w:t>新添加</w:t>
            </w:r>
            <w:r>
              <w:t>一个盘点</w:t>
            </w:r>
          </w:p>
        </w:tc>
      </w:tr>
      <w:tr w:rsidR="00CA6042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CA6042" w:rsidRPr="00883F4B" w:rsidRDefault="00CA6042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CA6042" w:rsidRDefault="00CA6042" w:rsidP="00B2149B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编号</w:t>
            </w:r>
            <w:r w:rsidR="006B4B15" w:rsidRPr="006B4B15">
              <w:rPr>
                <w:rFonts w:hint="eastAsia"/>
                <w:iCs/>
              </w:rPr>
              <w:t>（</w:t>
            </w:r>
            <w:r w:rsidR="001D4491">
              <w:rPr>
                <w:rFonts w:hint="eastAsia"/>
                <w:iCs/>
              </w:rPr>
              <w:t xml:space="preserve">Check </w:t>
            </w:r>
            <w:r w:rsidR="00C60FFE">
              <w:rPr>
                <w:rFonts w:hint="eastAsia"/>
                <w:iCs/>
              </w:rPr>
              <w:t>Code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WP</w:t>
            </w:r>
            <w:r>
              <w:rPr>
                <w:iCs/>
              </w:rPr>
              <w:t>+</w:t>
            </w:r>
            <w:r>
              <w:rPr>
                <w:iCs/>
              </w:rPr>
              <w:t>年月日</w:t>
            </w:r>
            <w:r>
              <w:rPr>
                <w:iCs/>
              </w:rPr>
              <w:t xml:space="preserve">+001 </w:t>
            </w:r>
            <w:r>
              <w:rPr>
                <w:rFonts w:hint="eastAsia"/>
                <w:iCs/>
              </w:rPr>
              <w:t>例</w:t>
            </w:r>
            <w:r>
              <w:rPr>
                <w:iCs/>
              </w:rPr>
              <w:t>：</w:t>
            </w:r>
            <w:r w:rsidR="001E1610">
              <w:rPr>
                <w:rFonts w:hint="eastAsia"/>
                <w:iCs/>
              </w:rPr>
              <w:t>W</w:t>
            </w:r>
            <w:r>
              <w:rPr>
                <w:rFonts w:hint="eastAsia"/>
                <w:iCs/>
              </w:rPr>
              <w:t>P20150825001</w:t>
            </w:r>
          </w:p>
          <w:p w:rsidR="00CA6042" w:rsidRDefault="00CA6042" w:rsidP="00B2149B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名称</w:t>
            </w:r>
            <w:r w:rsidR="006B4B15" w:rsidRPr="006B4B15">
              <w:rPr>
                <w:rFonts w:hint="eastAsia"/>
                <w:iCs/>
              </w:rPr>
              <w:t>（</w:t>
            </w:r>
            <w:r w:rsidR="001D4491">
              <w:rPr>
                <w:rFonts w:hint="eastAsia"/>
                <w:iCs/>
              </w:rPr>
              <w:t xml:space="preserve">Check </w:t>
            </w:r>
            <w:r w:rsidR="00C60FFE">
              <w:rPr>
                <w:rFonts w:hint="eastAsia"/>
                <w:iCs/>
              </w:rPr>
              <w:t>Name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4C21AC">
              <w:rPr>
                <w:rFonts w:hint="eastAsia"/>
                <w:iCs/>
              </w:rPr>
              <w:t>1-100</w:t>
            </w:r>
            <w:r w:rsidR="004C21AC">
              <w:rPr>
                <w:rFonts w:hint="eastAsia"/>
                <w:iCs/>
              </w:rPr>
              <w:t>；</w:t>
            </w:r>
          </w:p>
          <w:p w:rsidR="00CA6042" w:rsidRDefault="00CA6042" w:rsidP="00B2149B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建立人</w:t>
            </w:r>
            <w:r w:rsidR="006B4B15" w:rsidRPr="006B4B15">
              <w:rPr>
                <w:rFonts w:hint="eastAsia"/>
                <w:iCs/>
              </w:rPr>
              <w:t>（</w:t>
            </w:r>
            <w:r w:rsidR="00C60FFE">
              <w:rPr>
                <w:rFonts w:hint="eastAsia"/>
                <w:iCs/>
              </w:rPr>
              <w:t>Established By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建立盘点单</w:t>
            </w:r>
            <w:ins w:id="640" w:author="Microsoft" w:date="2015-10-21T17:40:00Z">
              <w:r w:rsidR="00B71444">
                <w:rPr>
                  <w:rFonts w:hint="eastAsia"/>
                  <w:iCs/>
                </w:rPr>
                <w:t>用户的真实</w:t>
              </w:r>
              <w:r w:rsidR="00B71444">
                <w:rPr>
                  <w:iCs/>
                </w:rPr>
                <w:t>姓名</w:t>
              </w:r>
            </w:ins>
            <w:del w:id="641" w:author="Microsoft" w:date="2015-10-21T17:40:00Z">
              <w:r w:rsidDel="00B71444">
                <w:rPr>
                  <w:iCs/>
                </w:rPr>
                <w:delText>的</w:delText>
              </w:r>
              <w:r w:rsidDel="00B71444">
                <w:rPr>
                  <w:rFonts w:hint="eastAsia"/>
                  <w:iCs/>
                </w:rPr>
                <w:delText>用户</w:delText>
              </w:r>
              <w:r w:rsidDel="00B71444">
                <w:rPr>
                  <w:iCs/>
                </w:rPr>
                <w:delText>；</w:delText>
              </w:r>
            </w:del>
          </w:p>
          <w:p w:rsidR="005A6DDE" w:rsidRDefault="005A6DDE" w:rsidP="00B2149B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iCs/>
              </w:rPr>
              <w:t>选择仓库</w:t>
            </w:r>
            <w:r w:rsidR="006B4B15" w:rsidRPr="006B4B15">
              <w:rPr>
                <w:rFonts w:hint="eastAsia"/>
                <w:iCs/>
              </w:rPr>
              <w:t>（</w:t>
            </w:r>
            <w:r w:rsidR="00C60FFE">
              <w:rPr>
                <w:rFonts w:hint="eastAsia"/>
                <w:iCs/>
              </w:rPr>
              <w:t>Warehouse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：本管理员所绑定的仓库</w:t>
            </w:r>
          </w:p>
          <w:p w:rsidR="00CA6042" w:rsidRDefault="00CA6042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【选择盘点物品</w:t>
            </w:r>
            <w:r w:rsidRPr="007B38DB">
              <w:rPr>
                <w:iCs/>
              </w:rPr>
              <w:t>】</w:t>
            </w:r>
            <w:r w:rsidR="005A173F">
              <w:rPr>
                <w:rFonts w:hint="eastAsia"/>
                <w:iCs/>
              </w:rPr>
              <w:t>（</w:t>
            </w:r>
            <w:r w:rsidR="005A173F">
              <w:rPr>
                <w:rFonts w:hint="eastAsia"/>
                <w:iCs/>
              </w:rPr>
              <w:t>Select Check Items</w:t>
            </w:r>
            <w:r w:rsidR="005A173F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按钮，</w:t>
            </w:r>
            <w:r>
              <w:rPr>
                <w:iCs/>
              </w:rPr>
              <w:t>弹出选择</w:t>
            </w:r>
            <w:r>
              <w:rPr>
                <w:rFonts w:hint="eastAsia"/>
                <w:iCs/>
              </w:rPr>
              <w:t>物品管理</w:t>
            </w:r>
            <w:r>
              <w:rPr>
                <w:iCs/>
              </w:rPr>
              <w:t>页面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进行勾选；</w:t>
            </w:r>
          </w:p>
          <w:p w:rsidR="00CA6042" w:rsidRPr="00CA6042" w:rsidRDefault="00CA6042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>
              <w:rPr>
                <w:iCs/>
              </w:rPr>
              <w:t>编号</w:t>
            </w:r>
            <w:r w:rsidR="006B4B15" w:rsidRPr="006B4B15">
              <w:rPr>
                <w:rFonts w:hint="eastAsia"/>
                <w:iCs/>
              </w:rPr>
              <w:t>（</w:t>
            </w:r>
            <w:r w:rsidR="007D7C52">
              <w:rPr>
                <w:rFonts w:hint="eastAsia"/>
                <w:iCs/>
              </w:rPr>
              <w:t>Item</w:t>
            </w:r>
            <w:r w:rsidR="00C60FFE">
              <w:rPr>
                <w:rFonts w:hint="eastAsia"/>
                <w:iCs/>
              </w:rPr>
              <w:t xml:space="preserve"> Code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CA6042" w:rsidRPr="00CA6042" w:rsidRDefault="00CA6042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>
              <w:rPr>
                <w:iCs/>
              </w:rPr>
              <w:t>名称</w:t>
            </w:r>
            <w:r w:rsidR="006B4B15" w:rsidRPr="006B4B15">
              <w:rPr>
                <w:rFonts w:hint="eastAsia"/>
                <w:iCs/>
              </w:rPr>
              <w:t>（</w:t>
            </w:r>
            <w:r w:rsidR="007D7C52">
              <w:rPr>
                <w:rFonts w:hint="eastAsia"/>
                <w:iCs/>
              </w:rPr>
              <w:t>Item</w:t>
            </w:r>
            <w:r w:rsidR="00C60FFE">
              <w:rPr>
                <w:rFonts w:hint="eastAsia"/>
                <w:iCs/>
              </w:rPr>
              <w:t xml:space="preserve"> Name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</w:tc>
      </w:tr>
      <w:tr w:rsidR="00CA6042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CA6042" w:rsidRPr="00883F4B" w:rsidRDefault="00CA6042" w:rsidP="00B2149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CA6042" w:rsidRPr="00883F4B" w:rsidRDefault="00CA6042" w:rsidP="00B2149B">
            <w:r>
              <w:rPr>
                <w:rFonts w:hint="eastAsia"/>
              </w:rPr>
              <w:t>无</w:t>
            </w:r>
          </w:p>
        </w:tc>
      </w:tr>
      <w:tr w:rsidR="00CA6042" w:rsidRPr="00883F4B" w:rsidTr="00B2149B">
        <w:tc>
          <w:tcPr>
            <w:tcW w:w="1384" w:type="dxa"/>
            <w:shd w:val="clear" w:color="auto" w:fill="D9D9D9"/>
            <w:vAlign w:val="center"/>
          </w:tcPr>
          <w:p w:rsidR="00CA6042" w:rsidRPr="00883F4B" w:rsidRDefault="00CA6042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CA6042" w:rsidRPr="00FE4DC0" w:rsidRDefault="00CA6042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CA6042" w:rsidRPr="00883F4B" w:rsidTr="00B2149B">
        <w:tc>
          <w:tcPr>
            <w:tcW w:w="1384" w:type="dxa"/>
            <w:shd w:val="clear" w:color="auto" w:fill="D9D9D9"/>
            <w:vAlign w:val="center"/>
          </w:tcPr>
          <w:p w:rsidR="00CA6042" w:rsidRPr="00883F4B" w:rsidRDefault="00CA6042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CA6042" w:rsidRPr="00883F4B" w:rsidRDefault="00CA6042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</w:tbl>
    <w:p w:rsidR="00CA6042" w:rsidRPr="00CA6042" w:rsidRDefault="00CA6042" w:rsidP="00CA6042">
      <w:pPr>
        <w:pStyle w:val="a0"/>
      </w:pPr>
    </w:p>
    <w:p w:rsidR="003E16A6" w:rsidRDefault="003E16A6" w:rsidP="003C64BA">
      <w:pPr>
        <w:pStyle w:val="4"/>
      </w:pPr>
      <w:r>
        <w:t>库存盘点</w:t>
      </w:r>
      <w:r w:rsidR="00323126" w:rsidRPr="00323126">
        <w:rPr>
          <w:rFonts w:hint="eastAsia"/>
        </w:rPr>
        <w:t>（</w:t>
      </w:r>
      <w:r w:rsidR="00FE5BC9">
        <w:rPr>
          <w:rFonts w:hint="eastAsia"/>
        </w:rPr>
        <w:t>Process Inventory</w:t>
      </w:r>
      <w:r w:rsidR="00593A4E">
        <w:rPr>
          <w:rFonts w:hint="eastAsia"/>
        </w:rPr>
        <w:t xml:space="preserve"> Check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A37276" w:rsidRPr="00883F4B" w:rsidTr="00B2149B">
        <w:tc>
          <w:tcPr>
            <w:tcW w:w="1384" w:type="dxa"/>
            <w:shd w:val="clear" w:color="auto" w:fill="D9D9D9"/>
            <w:vAlign w:val="center"/>
          </w:tcPr>
          <w:p w:rsidR="00A37276" w:rsidRPr="00883F4B" w:rsidRDefault="00A37276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A37276" w:rsidRPr="00883F4B" w:rsidRDefault="008E5A19" w:rsidP="00B2149B">
            <w:pPr>
              <w:rPr>
                <w:iCs/>
              </w:rPr>
            </w:pPr>
            <w:r>
              <w:rPr>
                <w:iCs/>
              </w:rPr>
              <w:t>Jk044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37276" w:rsidRPr="00883F4B" w:rsidRDefault="00A37276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A37276" w:rsidRPr="00883F4B" w:rsidRDefault="00A37276" w:rsidP="00B2149B">
            <w:pPr>
              <w:rPr>
                <w:iCs/>
              </w:rPr>
            </w:pPr>
          </w:p>
        </w:tc>
      </w:tr>
      <w:tr w:rsidR="00A37276" w:rsidRPr="00883F4B" w:rsidTr="00B2149B">
        <w:tc>
          <w:tcPr>
            <w:tcW w:w="1384" w:type="dxa"/>
            <w:shd w:val="clear" w:color="auto" w:fill="D9D9D9"/>
            <w:vAlign w:val="center"/>
          </w:tcPr>
          <w:p w:rsidR="00A37276" w:rsidRPr="00883F4B" w:rsidRDefault="00A37276" w:rsidP="00B2149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A37276" w:rsidRPr="00883F4B" w:rsidRDefault="00A37276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库存</w:t>
            </w:r>
            <w:r>
              <w:rPr>
                <w:iCs/>
              </w:rPr>
              <w:t>盘点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37276" w:rsidRPr="00883F4B" w:rsidRDefault="00A37276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A37276" w:rsidRPr="00883F4B" w:rsidRDefault="00A37276" w:rsidP="00B2149B">
            <w:pPr>
              <w:rPr>
                <w:iCs/>
              </w:rPr>
            </w:pPr>
          </w:p>
        </w:tc>
      </w:tr>
      <w:tr w:rsidR="00A37276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A37276" w:rsidRPr="00883F4B" w:rsidRDefault="00A37276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A37276" w:rsidRPr="00883F4B" w:rsidRDefault="00A37276" w:rsidP="00B2149B">
            <w:r>
              <w:rPr>
                <w:rFonts w:hint="eastAsia"/>
              </w:rPr>
              <w:t>开始进行</w:t>
            </w:r>
            <w:r>
              <w:t>库存盘点，</w:t>
            </w:r>
            <w:r>
              <w:rPr>
                <w:rFonts w:hint="eastAsia"/>
              </w:rPr>
              <w:t>盘点</w:t>
            </w:r>
            <w:r>
              <w:t>单状态为</w:t>
            </w:r>
            <w:r>
              <w:t>“</w:t>
            </w:r>
            <w:r>
              <w:rPr>
                <w:rFonts w:hint="eastAsia"/>
              </w:rPr>
              <w:t>盘点</w:t>
            </w:r>
            <w:r>
              <w:t>中</w:t>
            </w:r>
            <w:r>
              <w:t>”</w:t>
            </w:r>
            <w:r w:rsidR="00767EAD">
              <w:rPr>
                <w:rFonts w:hint="eastAsia"/>
              </w:rPr>
              <w:t>（</w:t>
            </w:r>
            <w:r w:rsidR="00767EAD">
              <w:rPr>
                <w:rFonts w:hint="eastAsia"/>
              </w:rPr>
              <w:t>Checking</w:t>
            </w:r>
            <w:r w:rsidR="00767EAD">
              <w:rPr>
                <w:rFonts w:hint="eastAsia"/>
              </w:rPr>
              <w:t>）</w:t>
            </w:r>
          </w:p>
        </w:tc>
      </w:tr>
      <w:tr w:rsidR="00A37276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37276" w:rsidRPr="00883F4B" w:rsidRDefault="00A37276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A37276" w:rsidRDefault="00A37276" w:rsidP="00B2149B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编号</w:t>
            </w:r>
            <w:r w:rsidR="006B4B15" w:rsidRPr="006B4B15">
              <w:rPr>
                <w:rFonts w:hint="eastAsia"/>
                <w:iCs/>
              </w:rPr>
              <w:t>（</w:t>
            </w:r>
            <w:r w:rsidR="009F5098">
              <w:rPr>
                <w:rFonts w:hint="eastAsia"/>
                <w:iCs/>
              </w:rPr>
              <w:t>Check</w:t>
            </w:r>
            <w:r w:rsidR="00312CCC">
              <w:rPr>
                <w:rFonts w:hint="eastAsia"/>
                <w:iCs/>
              </w:rPr>
              <w:t xml:space="preserve"> Code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不可</w:t>
            </w:r>
            <w:r>
              <w:rPr>
                <w:iCs/>
              </w:rPr>
              <w:t>修改</w:t>
            </w:r>
          </w:p>
          <w:p w:rsidR="00A37276" w:rsidRDefault="00A37276" w:rsidP="00B2149B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名称</w:t>
            </w:r>
            <w:r w:rsidR="006B4B15" w:rsidRPr="006B4B15">
              <w:rPr>
                <w:rFonts w:hint="eastAsia"/>
                <w:iCs/>
              </w:rPr>
              <w:t>（</w:t>
            </w:r>
            <w:r w:rsidR="009F5098">
              <w:rPr>
                <w:rFonts w:hint="eastAsia"/>
                <w:iCs/>
              </w:rPr>
              <w:t>Check</w:t>
            </w:r>
            <w:r w:rsidR="00312CCC">
              <w:rPr>
                <w:rFonts w:hint="eastAsia"/>
                <w:iCs/>
              </w:rPr>
              <w:t xml:space="preserve"> Name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不可</w:t>
            </w:r>
            <w:r>
              <w:rPr>
                <w:iCs/>
              </w:rPr>
              <w:t>修改</w:t>
            </w:r>
          </w:p>
          <w:p w:rsidR="00A37276" w:rsidRDefault="00A37276" w:rsidP="00B2149B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日期</w:t>
            </w:r>
            <w:r w:rsidR="006B4B15" w:rsidRPr="006B4B15">
              <w:rPr>
                <w:rFonts w:hint="eastAsia"/>
                <w:iCs/>
              </w:rPr>
              <w:t>（</w:t>
            </w:r>
            <w:r w:rsidR="00312CCC">
              <w:rPr>
                <w:rFonts w:hint="eastAsia"/>
                <w:iCs/>
              </w:rPr>
              <w:t xml:space="preserve">Date of </w:t>
            </w:r>
            <w:r w:rsidR="009F5098">
              <w:rPr>
                <w:rFonts w:hint="eastAsia"/>
                <w:iCs/>
              </w:rPr>
              <w:t>Check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：进行盘点操作的时间；</w:t>
            </w:r>
            <w:r>
              <w:rPr>
                <w:rFonts w:hint="eastAsia"/>
                <w:iCs/>
              </w:rPr>
              <w:t>年月日</w:t>
            </w:r>
            <w:r>
              <w:rPr>
                <w:iCs/>
              </w:rPr>
              <w:t>，时分秒</w:t>
            </w:r>
          </w:p>
          <w:p w:rsidR="00A37276" w:rsidRDefault="00A37276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盘点详细</w:t>
            </w:r>
            <w:r>
              <w:rPr>
                <w:iCs/>
              </w:rPr>
              <w:t>信息列表：</w:t>
            </w:r>
          </w:p>
          <w:p w:rsidR="00A37276" w:rsidRPr="007B38DB" w:rsidRDefault="00A37276" w:rsidP="003967F2">
            <w:pPr>
              <w:pStyle w:val="a8"/>
              <w:numPr>
                <w:ilvl w:val="0"/>
                <w:numId w:val="26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>
              <w:rPr>
                <w:iCs/>
              </w:rPr>
              <w:t>编号</w:t>
            </w:r>
            <w:r w:rsidR="006B4B15" w:rsidRPr="006B4B15">
              <w:rPr>
                <w:rFonts w:hint="eastAsia"/>
                <w:iCs/>
              </w:rPr>
              <w:t>（</w:t>
            </w:r>
            <w:r w:rsidR="009F5098">
              <w:rPr>
                <w:rFonts w:hint="eastAsia"/>
                <w:iCs/>
              </w:rPr>
              <w:t>Item</w:t>
            </w:r>
            <w:r w:rsidR="00767EAD">
              <w:rPr>
                <w:rFonts w:hint="eastAsia"/>
                <w:iCs/>
              </w:rPr>
              <w:t xml:space="preserve"> Code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A37276" w:rsidRDefault="00A37276" w:rsidP="003967F2">
            <w:pPr>
              <w:pStyle w:val="a8"/>
              <w:numPr>
                <w:ilvl w:val="0"/>
                <w:numId w:val="1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>
              <w:rPr>
                <w:iCs/>
              </w:rPr>
              <w:t>名称</w:t>
            </w:r>
            <w:r w:rsidR="006B4B15" w:rsidRPr="006B4B15">
              <w:rPr>
                <w:rFonts w:hint="eastAsia"/>
                <w:iCs/>
              </w:rPr>
              <w:t>（</w:t>
            </w:r>
            <w:r w:rsidR="009F5098">
              <w:rPr>
                <w:rFonts w:hint="eastAsia"/>
                <w:iCs/>
              </w:rPr>
              <w:t>Item</w:t>
            </w:r>
            <w:r w:rsidR="00767EAD">
              <w:rPr>
                <w:rFonts w:hint="eastAsia"/>
                <w:iCs/>
              </w:rPr>
              <w:t xml:space="preserve"> Name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A37276" w:rsidRDefault="00A37276" w:rsidP="003967F2">
            <w:pPr>
              <w:pStyle w:val="a8"/>
              <w:numPr>
                <w:ilvl w:val="0"/>
                <w:numId w:val="1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前数量</w:t>
            </w:r>
            <w:r w:rsidR="006B4B15" w:rsidRPr="006B4B15">
              <w:rPr>
                <w:rFonts w:hint="eastAsia"/>
                <w:iCs/>
              </w:rPr>
              <w:t>（</w:t>
            </w:r>
            <w:r w:rsidR="00767EAD">
              <w:rPr>
                <w:rFonts w:hint="eastAsia"/>
                <w:iCs/>
              </w:rPr>
              <w:t>Before Check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A37276" w:rsidRDefault="00A37276" w:rsidP="003967F2">
            <w:pPr>
              <w:pStyle w:val="a8"/>
              <w:numPr>
                <w:ilvl w:val="0"/>
                <w:numId w:val="1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后数量</w:t>
            </w:r>
            <w:r w:rsidR="006B4B15" w:rsidRPr="006B4B15">
              <w:rPr>
                <w:rFonts w:hint="eastAsia"/>
                <w:iCs/>
              </w:rPr>
              <w:t>（</w:t>
            </w:r>
            <w:r w:rsidR="00767EAD">
              <w:rPr>
                <w:rFonts w:hint="eastAsia"/>
                <w:iCs/>
              </w:rPr>
              <w:t>After Check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可</w:t>
            </w:r>
            <w:r>
              <w:rPr>
                <w:iCs/>
              </w:rPr>
              <w:t>手动修改</w:t>
            </w:r>
          </w:p>
          <w:p w:rsidR="00A37276" w:rsidRDefault="00A37276" w:rsidP="003967F2">
            <w:pPr>
              <w:pStyle w:val="a8"/>
              <w:numPr>
                <w:ilvl w:val="0"/>
                <w:numId w:val="1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库存调整量</w:t>
            </w:r>
            <w:r w:rsidR="006B4B15" w:rsidRPr="006B4B15">
              <w:rPr>
                <w:rFonts w:hint="eastAsia"/>
                <w:iCs/>
              </w:rPr>
              <w:t>（</w:t>
            </w:r>
            <w:r w:rsidR="00A34111">
              <w:rPr>
                <w:rFonts w:hint="eastAsia"/>
                <w:iCs/>
              </w:rPr>
              <w:t>Discrepancy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盘点后</w:t>
            </w:r>
            <w:r>
              <w:rPr>
                <w:iCs/>
              </w:rPr>
              <w:t>数量</w:t>
            </w: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盘点前数量</w:t>
            </w:r>
          </w:p>
          <w:p w:rsidR="00A37276" w:rsidRPr="00A37276" w:rsidRDefault="00A37276" w:rsidP="003967F2">
            <w:pPr>
              <w:pStyle w:val="a8"/>
              <w:numPr>
                <w:ilvl w:val="0"/>
                <w:numId w:val="1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  <w:r>
              <w:rPr>
                <w:iCs/>
              </w:rPr>
              <w:t>信息</w:t>
            </w:r>
            <w:r w:rsidR="006B4B15" w:rsidRPr="006B4B15">
              <w:rPr>
                <w:rFonts w:hint="eastAsia"/>
                <w:iCs/>
              </w:rPr>
              <w:t>（</w:t>
            </w:r>
            <w:r w:rsidR="00767EAD">
              <w:rPr>
                <w:rFonts w:hint="eastAsia"/>
                <w:iCs/>
              </w:rPr>
              <w:t>Remarks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1-</w:t>
            </w:r>
            <w:r>
              <w:rPr>
                <w:iCs/>
              </w:rPr>
              <w:t>500</w:t>
            </w:r>
            <w:r>
              <w:rPr>
                <w:rFonts w:hint="eastAsia"/>
                <w:iCs/>
              </w:rPr>
              <w:t>；</w:t>
            </w:r>
          </w:p>
        </w:tc>
      </w:tr>
      <w:tr w:rsidR="00A37276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37276" w:rsidRPr="00883F4B" w:rsidRDefault="00A37276" w:rsidP="00B2149B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A37276" w:rsidRDefault="00A37276" w:rsidP="00B2149B">
            <w:r>
              <w:rPr>
                <w:rFonts w:hint="eastAsia"/>
              </w:rPr>
              <w:t>盘点结束</w:t>
            </w:r>
            <w:r w:rsidR="00A34111">
              <w:rPr>
                <w:rFonts w:hint="eastAsia"/>
              </w:rPr>
              <w:t>（</w:t>
            </w:r>
            <w:r w:rsidR="00A34111">
              <w:rPr>
                <w:rFonts w:hint="eastAsia"/>
              </w:rPr>
              <w:t>Inventory Check Completed</w:t>
            </w:r>
            <w:r w:rsidR="00A34111">
              <w:rPr>
                <w:rFonts w:hint="eastAsia"/>
              </w:rPr>
              <w:t>）</w:t>
            </w:r>
          </w:p>
          <w:p w:rsidR="00A37276" w:rsidDel="00B73D81" w:rsidRDefault="00A37276" w:rsidP="00B2149B">
            <w:pPr>
              <w:rPr>
                <w:del w:id="642" w:author="Microsoft" w:date="2015-09-22T10:11:00Z"/>
              </w:rPr>
            </w:pPr>
            <w:del w:id="643" w:author="Microsoft" w:date="2015-09-22T10:11:00Z">
              <w:r w:rsidDel="00B73D81">
                <w:rPr>
                  <w:rFonts w:hint="eastAsia"/>
                </w:rPr>
                <w:delText>盘盈</w:delText>
              </w:r>
              <w:r w:rsidDel="00B73D81">
                <w:delText>操作</w:delText>
              </w:r>
              <w:r w:rsidR="00A34111" w:rsidDel="00B73D81">
                <w:rPr>
                  <w:rFonts w:hint="eastAsia"/>
                </w:rPr>
                <w:delText>（</w:delText>
              </w:r>
              <w:r w:rsidR="00A34111" w:rsidDel="00B73D81">
                <w:rPr>
                  <w:rFonts w:hint="eastAsia"/>
                </w:rPr>
                <w:delText>Adjust for Surplus</w:delText>
              </w:r>
              <w:r w:rsidR="00A34111" w:rsidDel="00B73D81">
                <w:rPr>
                  <w:rFonts w:hint="eastAsia"/>
                </w:rPr>
                <w:delText>）</w:delText>
              </w:r>
            </w:del>
          </w:p>
          <w:p w:rsidR="00A37276" w:rsidDel="00B73D81" w:rsidRDefault="00A37276" w:rsidP="00B2149B">
            <w:pPr>
              <w:rPr>
                <w:del w:id="644" w:author="Microsoft" w:date="2015-09-22T10:11:00Z"/>
              </w:rPr>
            </w:pPr>
            <w:del w:id="645" w:author="Microsoft" w:date="2015-09-22T10:11:00Z">
              <w:r w:rsidDel="00B73D81">
                <w:rPr>
                  <w:rFonts w:hint="eastAsia"/>
                </w:rPr>
                <w:delText>盘亏</w:delText>
              </w:r>
              <w:r w:rsidDel="00B73D81">
                <w:delText>操作</w:delText>
              </w:r>
              <w:r w:rsidR="00A34111" w:rsidDel="00B73D81">
                <w:rPr>
                  <w:rFonts w:hint="eastAsia"/>
                </w:rPr>
                <w:delText>（</w:delText>
              </w:r>
              <w:r w:rsidR="00A34111" w:rsidDel="00B73D81">
                <w:rPr>
                  <w:rFonts w:hint="eastAsia"/>
                </w:rPr>
                <w:delText>Adjust for Deficit</w:delText>
              </w:r>
              <w:r w:rsidR="00A34111" w:rsidDel="00B73D81">
                <w:rPr>
                  <w:rFonts w:hint="eastAsia"/>
                </w:rPr>
                <w:delText>）</w:delText>
              </w:r>
            </w:del>
          </w:p>
          <w:p w:rsidR="00A37276" w:rsidRPr="00883F4B" w:rsidRDefault="00A37276" w:rsidP="00B2149B">
            <w:r>
              <w:rPr>
                <w:rFonts w:hint="eastAsia"/>
              </w:rPr>
              <w:t>毁损</w:t>
            </w:r>
            <w:r>
              <w:t>操作</w:t>
            </w:r>
            <w:r w:rsidR="00A34111">
              <w:rPr>
                <w:rFonts w:hint="eastAsia"/>
              </w:rPr>
              <w:t>（</w:t>
            </w:r>
            <w:r w:rsidR="00A34111">
              <w:rPr>
                <w:rFonts w:hint="eastAsia"/>
              </w:rPr>
              <w:t>Register Damaged Goods</w:t>
            </w:r>
            <w:r w:rsidR="00A34111">
              <w:rPr>
                <w:rFonts w:hint="eastAsia"/>
              </w:rPr>
              <w:t>）</w:t>
            </w:r>
          </w:p>
        </w:tc>
      </w:tr>
      <w:tr w:rsidR="00A37276" w:rsidRPr="00883F4B" w:rsidTr="00B2149B">
        <w:tc>
          <w:tcPr>
            <w:tcW w:w="1384" w:type="dxa"/>
            <w:shd w:val="clear" w:color="auto" w:fill="D9D9D9"/>
            <w:vAlign w:val="center"/>
          </w:tcPr>
          <w:p w:rsidR="00A37276" w:rsidRPr="00883F4B" w:rsidRDefault="00A37276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A37276" w:rsidRPr="00FE4DC0" w:rsidRDefault="00A37276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A37276" w:rsidRPr="00883F4B" w:rsidTr="00B2149B">
        <w:tc>
          <w:tcPr>
            <w:tcW w:w="1384" w:type="dxa"/>
            <w:shd w:val="clear" w:color="auto" w:fill="D9D9D9"/>
            <w:vAlign w:val="center"/>
          </w:tcPr>
          <w:p w:rsidR="00A37276" w:rsidRPr="00883F4B" w:rsidRDefault="00A37276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A37276" w:rsidRPr="00883F4B" w:rsidRDefault="00A37276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A37276" w:rsidRPr="00883F4B" w:rsidTr="00B2149B">
        <w:tc>
          <w:tcPr>
            <w:tcW w:w="1384" w:type="dxa"/>
            <w:shd w:val="clear" w:color="auto" w:fill="D9D9D9"/>
            <w:vAlign w:val="center"/>
          </w:tcPr>
          <w:p w:rsidR="00A37276" w:rsidRPr="00883F4B" w:rsidRDefault="00A37276" w:rsidP="00B2149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A37276" w:rsidDel="00B73D81" w:rsidRDefault="00A37276" w:rsidP="00B2149B">
            <w:pPr>
              <w:rPr>
                <w:del w:id="646" w:author="Microsoft" w:date="2015-09-22T10:11:00Z"/>
              </w:rPr>
            </w:pPr>
            <w:del w:id="647" w:author="Microsoft" w:date="2015-09-22T10:11:00Z">
              <w:r w:rsidDel="00B73D81">
                <w:rPr>
                  <w:rFonts w:hint="eastAsia"/>
                </w:rPr>
                <w:delText>盘盈</w:delText>
              </w:r>
              <w:r w:rsidDel="00B73D81">
                <w:delText>操作：可以手动</w:delText>
              </w:r>
              <w:r w:rsidDel="00B73D81">
                <w:rPr>
                  <w:rFonts w:hint="eastAsia"/>
                </w:rPr>
                <w:delText>修改</w:delText>
              </w:r>
              <w:r w:rsidDel="00B73D81">
                <w:delText>盘点后的数量</w:delText>
              </w:r>
              <w:r w:rsidDel="00B73D81">
                <w:rPr>
                  <w:rFonts w:hint="eastAsia"/>
                </w:rPr>
                <w:delText>。</w:delText>
              </w:r>
            </w:del>
          </w:p>
          <w:p w:rsidR="00A37276" w:rsidRDefault="00A37276" w:rsidP="00B2149B">
            <w:r>
              <w:rPr>
                <w:rFonts w:hint="eastAsia"/>
              </w:rPr>
              <w:t>盘亏</w:t>
            </w:r>
            <w:ins w:id="648" w:author="Microsoft" w:date="2015-09-22T10:12:00Z">
              <w:r w:rsidR="00B73D81">
                <w:rPr>
                  <w:rFonts w:hint="eastAsia"/>
                </w:rPr>
                <w:t>损毁</w:t>
              </w:r>
            </w:ins>
            <w:del w:id="649" w:author="Microsoft" w:date="2015-09-22T10:11:00Z">
              <w:r w:rsidDel="00B73D81">
                <w:delText>操作</w:delText>
              </w:r>
            </w:del>
            <w:r>
              <w:rPr>
                <w:rFonts w:hint="eastAsia"/>
              </w:rPr>
              <w:t>：</w:t>
            </w:r>
            <w:r>
              <w:t>当库存调整</w:t>
            </w:r>
            <w:r>
              <w:rPr>
                <w:rFonts w:hint="eastAsia"/>
              </w:rPr>
              <w:t>量</w:t>
            </w:r>
            <w:r>
              <w:t>为负数</w:t>
            </w:r>
            <w:r>
              <w:rPr>
                <w:rFonts w:hint="eastAsia"/>
              </w:rPr>
              <w:t>时</w:t>
            </w:r>
            <w:r>
              <w:t>，进行盘亏操作，即将本次未盘点出</w:t>
            </w:r>
            <w:r>
              <w:rPr>
                <w:rFonts w:hint="eastAsia"/>
              </w:rPr>
              <w:t>来</w:t>
            </w:r>
            <w:r>
              <w:t>的</w:t>
            </w:r>
            <w:r>
              <w:rPr>
                <w:rFonts w:hint="eastAsia"/>
              </w:rPr>
              <w:t>通过审批（人工操作）调整</w:t>
            </w:r>
            <w:r>
              <w:t>库存</w:t>
            </w:r>
            <w:r>
              <w:rPr>
                <w:rFonts w:hint="eastAsia"/>
              </w:rPr>
              <w:t>或</w:t>
            </w:r>
            <w:r>
              <w:t>进行</w:t>
            </w:r>
            <w:r>
              <w:rPr>
                <w:rFonts w:hint="eastAsia"/>
              </w:rPr>
              <w:t>毁损</w:t>
            </w:r>
            <w:r>
              <w:t>登记消除库存；</w:t>
            </w:r>
          </w:p>
          <w:p w:rsidR="00A37276" w:rsidDel="00B73D81" w:rsidRDefault="00A37276" w:rsidP="00B2149B">
            <w:pPr>
              <w:rPr>
                <w:del w:id="650" w:author="Microsoft" w:date="2015-09-22T10:11:00Z"/>
              </w:rPr>
            </w:pPr>
            <w:del w:id="651" w:author="Microsoft" w:date="2015-09-22T10:11:00Z">
              <w:r w:rsidDel="00B73D81">
                <w:rPr>
                  <w:rFonts w:hint="eastAsia"/>
                </w:rPr>
                <w:delText>毁损</w:delText>
              </w:r>
              <w:r w:rsidDel="00B73D81">
                <w:delText>操作</w:delText>
              </w:r>
              <w:r w:rsidDel="00B73D81">
                <w:rPr>
                  <w:rFonts w:hint="eastAsia"/>
                </w:rPr>
                <w:delText>：</w:delText>
              </w:r>
              <w:r w:rsidDel="00B73D81">
                <w:delText>当</w:delText>
              </w:r>
              <w:r w:rsidDel="00B73D81">
                <w:rPr>
                  <w:rFonts w:hint="eastAsia"/>
                </w:rPr>
                <w:delText>有</w:delText>
              </w:r>
              <w:r w:rsidDel="00B73D81">
                <w:delText>货物发</w:delText>
              </w:r>
              <w:r w:rsidDel="00B73D81">
                <w:rPr>
                  <w:rFonts w:hint="eastAsia"/>
                </w:rPr>
                <w:delText>生意外</w:delText>
              </w:r>
              <w:r w:rsidDel="00B73D81">
                <w:delText>不能再进行销售时，要</w:delText>
              </w:r>
              <w:r w:rsidDel="00B73D81">
                <w:rPr>
                  <w:rFonts w:hint="eastAsia"/>
                </w:rPr>
                <w:delText>及时</w:delText>
              </w:r>
              <w:r w:rsidDel="00B73D81">
                <w:delText>进行毁损登记，并从库存中清除；</w:delText>
              </w:r>
            </w:del>
          </w:p>
          <w:p w:rsidR="00A37276" w:rsidRDefault="00A37276" w:rsidP="00B2149B">
            <w:r>
              <w:rPr>
                <w:rFonts w:hint="eastAsia"/>
              </w:rPr>
              <w:t>毁损</w:t>
            </w:r>
            <w:r>
              <w:t>登记</w:t>
            </w:r>
            <w:r>
              <w:rPr>
                <w:rFonts w:hint="eastAsia"/>
              </w:rPr>
              <w:t>表</w:t>
            </w:r>
            <w:r w:rsidR="007C2BE7">
              <w:t>：</w:t>
            </w:r>
            <w:r w:rsidR="007C2BE7">
              <w:rPr>
                <w:rFonts w:hint="eastAsia"/>
              </w:rPr>
              <w:t>物品</w:t>
            </w:r>
            <w:r w:rsidR="007C2BE7">
              <w:t>编号</w:t>
            </w:r>
            <w:r w:rsidR="00EF1B12">
              <w:rPr>
                <w:rFonts w:hint="eastAsia"/>
              </w:rPr>
              <w:t>（</w:t>
            </w:r>
            <w:r w:rsidR="00EF1B12">
              <w:rPr>
                <w:rFonts w:hint="eastAsia"/>
              </w:rPr>
              <w:t>Item Code</w:t>
            </w:r>
            <w:r w:rsidR="00EF1B12">
              <w:rPr>
                <w:rFonts w:hint="eastAsia"/>
              </w:rPr>
              <w:t>）</w:t>
            </w:r>
            <w:r>
              <w:t>、</w:t>
            </w:r>
            <w:r w:rsidR="007C2BE7">
              <w:rPr>
                <w:rFonts w:hint="eastAsia"/>
              </w:rPr>
              <w:t>物品</w:t>
            </w:r>
            <w:r w:rsidR="007C2BE7">
              <w:t>名称</w:t>
            </w:r>
            <w:r w:rsidR="00EF1B12">
              <w:rPr>
                <w:rFonts w:hint="eastAsia"/>
              </w:rPr>
              <w:t>（</w:t>
            </w:r>
            <w:r w:rsidR="00EF1B12">
              <w:rPr>
                <w:rFonts w:hint="eastAsia"/>
              </w:rPr>
              <w:t>Item Name</w:t>
            </w:r>
            <w:r w:rsidR="00EF1B12">
              <w:rPr>
                <w:rFonts w:hint="eastAsia"/>
              </w:rPr>
              <w:t>）</w:t>
            </w:r>
            <w:r w:rsidR="007C2BE7">
              <w:t>、</w:t>
            </w:r>
            <w:r>
              <w:t>毁损</w:t>
            </w:r>
            <w:r w:rsidR="007C2BE7">
              <w:rPr>
                <w:rFonts w:hint="eastAsia"/>
              </w:rPr>
              <w:t>数量</w:t>
            </w:r>
            <w:r w:rsidR="00EF1B12">
              <w:rPr>
                <w:rFonts w:hint="eastAsia"/>
              </w:rPr>
              <w:t>（</w:t>
            </w:r>
            <w:r w:rsidR="00EF1B12">
              <w:rPr>
                <w:rFonts w:hint="eastAsia"/>
              </w:rPr>
              <w:t>Quantity Damaged</w:t>
            </w:r>
            <w:r w:rsidR="00EF1B12">
              <w:rPr>
                <w:rFonts w:hint="eastAsia"/>
              </w:rPr>
              <w:t>）</w:t>
            </w:r>
            <w:r>
              <w:t>、登记时间</w:t>
            </w:r>
            <w:r w:rsidR="00EF1B12">
              <w:rPr>
                <w:rFonts w:hint="eastAsia"/>
              </w:rPr>
              <w:t>（</w:t>
            </w:r>
            <w:r w:rsidR="00EF1B12">
              <w:rPr>
                <w:rFonts w:hint="eastAsia"/>
              </w:rPr>
              <w:t>Register Time</w:t>
            </w:r>
            <w:r w:rsidR="00EF1B12">
              <w:rPr>
                <w:rFonts w:hint="eastAsia"/>
              </w:rPr>
              <w:t>）</w:t>
            </w:r>
            <w:r>
              <w:rPr>
                <w:rFonts w:hint="eastAsia"/>
              </w:rPr>
              <w:t>；</w:t>
            </w:r>
          </w:p>
          <w:p w:rsidR="00A37276" w:rsidRPr="00883F4B" w:rsidRDefault="00A37276" w:rsidP="00B2149B">
            <w:r>
              <w:rPr>
                <w:rFonts w:hint="eastAsia"/>
              </w:rPr>
              <w:t>盘点</w:t>
            </w:r>
            <w:r>
              <w:t>报表可以【</w:t>
            </w:r>
            <w:r>
              <w:rPr>
                <w:rFonts w:hint="eastAsia"/>
              </w:rPr>
              <w:t>打印</w:t>
            </w:r>
            <w:r>
              <w:t>】</w:t>
            </w:r>
            <w:r w:rsidR="00EF1B12">
              <w:rPr>
                <w:rFonts w:hint="eastAsia"/>
              </w:rPr>
              <w:t>（</w:t>
            </w:r>
            <w:r w:rsidR="00EF1B12">
              <w:rPr>
                <w:rFonts w:hint="eastAsia"/>
              </w:rPr>
              <w:t>Print</w:t>
            </w:r>
            <w:r w:rsidR="00EF1B12">
              <w:rPr>
                <w:rFonts w:hint="eastAsia"/>
              </w:rPr>
              <w:t>）</w:t>
            </w:r>
            <w:ins w:id="652" w:author="Microsoft" w:date="2015-09-22T10:12:00Z">
              <w:r w:rsidR="00B73D81">
                <w:rPr>
                  <w:rFonts w:hint="eastAsia"/>
                </w:rPr>
                <w:t>登记</w:t>
              </w:r>
            </w:ins>
          </w:p>
        </w:tc>
      </w:tr>
    </w:tbl>
    <w:p w:rsidR="00A37276" w:rsidRPr="00A37276" w:rsidRDefault="00A37276" w:rsidP="00A37276">
      <w:pPr>
        <w:pStyle w:val="a0"/>
      </w:pPr>
    </w:p>
    <w:p w:rsidR="002106CF" w:rsidRDefault="002106CF" w:rsidP="003C64BA">
      <w:pPr>
        <w:pStyle w:val="4"/>
      </w:pPr>
      <w:r>
        <w:rPr>
          <w:rFonts w:hint="eastAsia"/>
        </w:rPr>
        <w:t>物品</w:t>
      </w:r>
      <w:r>
        <w:t>损</w:t>
      </w:r>
      <w:r>
        <w:rPr>
          <w:rFonts w:hint="eastAsia"/>
        </w:rPr>
        <w:t>毁列表</w:t>
      </w:r>
      <w:r w:rsidR="004B38AB">
        <w:rPr>
          <w:rFonts w:hint="eastAsia"/>
        </w:rPr>
        <w:t>（</w:t>
      </w:r>
      <w:r w:rsidR="004B38AB">
        <w:rPr>
          <w:rFonts w:hint="eastAsia"/>
        </w:rPr>
        <w:t>List of Damaged Goods</w:t>
      </w:r>
      <w:r w:rsidR="004B38AB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  <w:r>
              <w:rPr>
                <w:iCs/>
              </w:rPr>
              <w:t>Jk045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</w:p>
        </w:tc>
      </w:tr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>
              <w:rPr>
                <w:iCs/>
              </w:rPr>
              <w:t>损毁登记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</w:p>
        </w:tc>
      </w:tr>
      <w:tr w:rsidR="002106CF" w:rsidRPr="00883F4B" w:rsidTr="00115AE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2106CF" w:rsidRPr="00883F4B" w:rsidRDefault="002106CF" w:rsidP="00115AEE">
            <w:r>
              <w:rPr>
                <w:rFonts w:hint="eastAsia"/>
              </w:rPr>
              <w:t>损毁</w:t>
            </w:r>
            <w:r>
              <w:t>登记列表</w:t>
            </w:r>
          </w:p>
        </w:tc>
      </w:tr>
      <w:tr w:rsidR="002106CF" w:rsidRPr="00883F4B" w:rsidTr="00115AE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2106CF" w:rsidRDefault="002106CF" w:rsidP="002106CF">
            <w:pPr>
              <w:pStyle w:val="a8"/>
              <w:numPr>
                <w:ilvl w:val="0"/>
                <w:numId w:val="26"/>
              </w:numPr>
              <w:ind w:firstLineChars="0"/>
              <w:rPr>
                <w:iCs/>
              </w:rPr>
            </w:pPr>
            <w:r w:rsidRPr="002106CF">
              <w:rPr>
                <w:rFonts w:hint="eastAsia"/>
                <w:iCs/>
              </w:rPr>
              <w:t>物品</w:t>
            </w:r>
            <w:r w:rsidRPr="002106CF">
              <w:rPr>
                <w:iCs/>
              </w:rPr>
              <w:t>名称</w:t>
            </w:r>
            <w:r w:rsidR="004B38AB">
              <w:rPr>
                <w:rFonts w:hint="eastAsia"/>
                <w:iCs/>
              </w:rPr>
              <w:t>（</w:t>
            </w:r>
            <w:r w:rsidR="004B38AB">
              <w:rPr>
                <w:rFonts w:hint="eastAsia"/>
                <w:iCs/>
              </w:rPr>
              <w:t>Item Name</w:t>
            </w:r>
            <w:r w:rsidR="004B38AB">
              <w:rPr>
                <w:rFonts w:hint="eastAsia"/>
                <w:iCs/>
              </w:rPr>
              <w:t>）</w:t>
            </w:r>
            <w:r w:rsidRPr="002106CF">
              <w:rPr>
                <w:iCs/>
              </w:rPr>
              <w:t>：</w:t>
            </w:r>
          </w:p>
          <w:p w:rsidR="002106CF" w:rsidRPr="002106CF" w:rsidRDefault="002106CF" w:rsidP="002106CF">
            <w:pPr>
              <w:pStyle w:val="a8"/>
              <w:numPr>
                <w:ilvl w:val="0"/>
                <w:numId w:val="26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登记</w:t>
            </w:r>
            <w:r>
              <w:rPr>
                <w:iCs/>
              </w:rPr>
              <w:t>日期</w:t>
            </w:r>
            <w:r w:rsidR="004B38AB" w:rsidRPr="004B38AB">
              <w:rPr>
                <w:rFonts w:hint="eastAsia"/>
                <w:iCs/>
              </w:rPr>
              <w:t>（</w:t>
            </w:r>
            <w:r w:rsidR="004B38AB">
              <w:rPr>
                <w:rFonts w:hint="eastAsia"/>
                <w:iCs/>
              </w:rPr>
              <w:t>Date of Registration</w:t>
            </w:r>
            <w:r w:rsidR="004B38AB" w:rsidRPr="004B38AB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</w:tc>
      </w:tr>
      <w:tr w:rsidR="002106CF" w:rsidRPr="00883F4B" w:rsidTr="00115AE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2106CF" w:rsidRDefault="002106CF" w:rsidP="00115AEE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登记</w:t>
            </w:r>
            <w:r>
              <w:t>编号</w:t>
            </w:r>
          </w:p>
          <w:p w:rsidR="002106CF" w:rsidRDefault="002106CF" w:rsidP="00115AEE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物品</w:t>
            </w:r>
            <w:r>
              <w:t>名称</w:t>
            </w:r>
            <w:r w:rsidR="004B38AB" w:rsidRPr="004B38AB">
              <w:rPr>
                <w:rFonts w:hint="eastAsia"/>
                <w:iCs/>
              </w:rPr>
              <w:t>（</w:t>
            </w:r>
            <w:r w:rsidR="004B38AB">
              <w:rPr>
                <w:rFonts w:hint="eastAsia"/>
                <w:iCs/>
              </w:rPr>
              <w:t>Item Name</w:t>
            </w:r>
            <w:r w:rsidR="004B38AB" w:rsidRPr="004B38AB">
              <w:rPr>
                <w:rFonts w:hint="eastAsia"/>
                <w:iCs/>
              </w:rPr>
              <w:t>）</w:t>
            </w:r>
            <w:r>
              <w:t>：</w:t>
            </w:r>
          </w:p>
          <w:p w:rsidR="002106CF" w:rsidRDefault="002106CF" w:rsidP="00115AEE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物品</w:t>
            </w:r>
            <w:r>
              <w:t>编号</w:t>
            </w:r>
            <w:r w:rsidR="004B38AB" w:rsidRPr="004B38AB">
              <w:rPr>
                <w:rFonts w:hint="eastAsia"/>
                <w:iCs/>
              </w:rPr>
              <w:t>（</w:t>
            </w:r>
            <w:r w:rsidR="004B38AB">
              <w:rPr>
                <w:rFonts w:hint="eastAsia"/>
                <w:iCs/>
              </w:rPr>
              <w:t>Item Code</w:t>
            </w:r>
            <w:r w:rsidR="004B38AB" w:rsidRPr="004B38AB">
              <w:rPr>
                <w:rFonts w:hint="eastAsia"/>
                <w:iCs/>
              </w:rPr>
              <w:t>）</w:t>
            </w:r>
            <w:r>
              <w:t>：</w:t>
            </w:r>
          </w:p>
          <w:p w:rsidR="002106CF" w:rsidRDefault="002106CF" w:rsidP="00115AEE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损毁</w:t>
            </w:r>
            <w:r>
              <w:t>数量</w:t>
            </w:r>
            <w:r w:rsidR="004B38AB" w:rsidRPr="004B38AB">
              <w:rPr>
                <w:rFonts w:hint="eastAsia"/>
                <w:iCs/>
              </w:rPr>
              <w:t>（</w:t>
            </w:r>
            <w:r w:rsidR="004B38AB">
              <w:rPr>
                <w:rFonts w:hint="eastAsia"/>
                <w:iCs/>
              </w:rPr>
              <w:t>Quantity Damaged</w:t>
            </w:r>
            <w:r w:rsidR="004B38AB" w:rsidRPr="004B38AB">
              <w:rPr>
                <w:rFonts w:hint="eastAsia"/>
                <w:iCs/>
              </w:rPr>
              <w:t>）</w:t>
            </w:r>
            <w:r>
              <w:t>：</w:t>
            </w:r>
          </w:p>
          <w:p w:rsidR="002106CF" w:rsidDel="00545741" w:rsidRDefault="002106CF" w:rsidP="002106CF">
            <w:pPr>
              <w:pStyle w:val="a8"/>
              <w:numPr>
                <w:ilvl w:val="0"/>
                <w:numId w:val="10"/>
              </w:numPr>
              <w:ind w:firstLineChars="0"/>
              <w:rPr>
                <w:del w:id="653" w:author="Microsoft" w:date="2015-09-22T10:12:00Z"/>
              </w:rPr>
            </w:pPr>
            <w:del w:id="654" w:author="Microsoft" w:date="2015-09-22T10:12:00Z">
              <w:r w:rsidDel="00545741">
                <w:rPr>
                  <w:rFonts w:hint="eastAsia"/>
                </w:rPr>
                <w:delText>总金额</w:delText>
              </w:r>
              <w:r w:rsidR="004B38AB" w:rsidRPr="004B38AB" w:rsidDel="00545741">
                <w:rPr>
                  <w:rFonts w:hint="eastAsia"/>
                  <w:iCs/>
                </w:rPr>
                <w:delText>（</w:delText>
              </w:r>
              <w:r w:rsidR="004B38AB" w:rsidDel="00545741">
                <w:rPr>
                  <w:rFonts w:hint="eastAsia"/>
                  <w:iCs/>
                </w:rPr>
                <w:delText>Total Value</w:delText>
              </w:r>
              <w:r w:rsidR="004B38AB" w:rsidRPr="004B38AB" w:rsidDel="00545741">
                <w:rPr>
                  <w:rFonts w:hint="eastAsia"/>
                  <w:iCs/>
                </w:rPr>
                <w:delText>）</w:delText>
              </w:r>
              <w:r w:rsidDel="00545741">
                <w:delText>：</w:delText>
              </w:r>
            </w:del>
          </w:p>
          <w:p w:rsidR="002106CF" w:rsidRPr="00883F4B" w:rsidRDefault="002106CF" w:rsidP="002106CF">
            <w:r>
              <w:rPr>
                <w:rFonts w:hint="eastAsia"/>
              </w:rPr>
              <w:t>【查看</w:t>
            </w:r>
            <w:r>
              <w:t>详情】</w:t>
            </w:r>
            <w:r w:rsidR="004B38AB" w:rsidRPr="004B38AB">
              <w:rPr>
                <w:rFonts w:hint="eastAsia"/>
                <w:iCs/>
              </w:rPr>
              <w:t>（</w:t>
            </w:r>
            <w:r w:rsidR="004B38AB">
              <w:rPr>
                <w:rFonts w:hint="eastAsia"/>
                <w:iCs/>
              </w:rPr>
              <w:t>Details</w:t>
            </w:r>
            <w:r w:rsidR="004B38AB" w:rsidRPr="004B38AB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显示</w:t>
            </w:r>
            <w:r>
              <w:t>字段同损毁登记页面；</w:t>
            </w:r>
          </w:p>
        </w:tc>
      </w:tr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2106CF" w:rsidRPr="00FE4DC0" w:rsidRDefault="002106CF" w:rsidP="00115AE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2106CF" w:rsidRPr="00883F4B" w:rsidRDefault="002106CF" w:rsidP="00115AE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2106CF" w:rsidRPr="00883F4B" w:rsidRDefault="002106CF" w:rsidP="00115AEE">
            <w:r>
              <w:rPr>
                <w:rFonts w:hint="eastAsia"/>
              </w:rPr>
              <w:t>无</w:t>
            </w:r>
          </w:p>
        </w:tc>
      </w:tr>
    </w:tbl>
    <w:p w:rsidR="002106CF" w:rsidRPr="002106CF" w:rsidRDefault="002106CF" w:rsidP="002106CF">
      <w:pPr>
        <w:pStyle w:val="a0"/>
      </w:pPr>
    </w:p>
    <w:p w:rsidR="002106CF" w:rsidRDefault="002106CF" w:rsidP="003C64BA">
      <w:pPr>
        <w:pStyle w:val="5"/>
      </w:pPr>
      <w:r>
        <w:rPr>
          <w:rFonts w:hint="eastAsia"/>
        </w:rPr>
        <w:t>损毁</w:t>
      </w:r>
      <w:r>
        <w:t>登记</w:t>
      </w:r>
      <w:r w:rsidR="004B38AB">
        <w:rPr>
          <w:rFonts w:hint="eastAsia"/>
        </w:rPr>
        <w:t>（</w:t>
      </w:r>
      <w:r w:rsidR="006A6548">
        <w:rPr>
          <w:rFonts w:hint="eastAsia"/>
        </w:rPr>
        <w:t>Register Damaged Goods</w:t>
      </w:r>
      <w:r w:rsidR="004B38AB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  <w:r>
              <w:rPr>
                <w:iCs/>
              </w:rPr>
              <w:t>Jk045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</w:p>
        </w:tc>
      </w:tr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>
              <w:rPr>
                <w:iCs/>
              </w:rPr>
              <w:t>损毁登记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</w:p>
        </w:tc>
      </w:tr>
      <w:tr w:rsidR="002106CF" w:rsidRPr="00883F4B" w:rsidTr="00115AE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2106CF" w:rsidRPr="00883F4B" w:rsidRDefault="002106CF" w:rsidP="00115AEE">
            <w:r>
              <w:rPr>
                <w:rFonts w:hint="eastAsia"/>
              </w:rPr>
              <w:t>损毁</w:t>
            </w:r>
            <w:r>
              <w:t>登记</w:t>
            </w:r>
            <w:r>
              <w:rPr>
                <w:rFonts w:hint="eastAsia"/>
              </w:rPr>
              <w:t>信息</w:t>
            </w:r>
          </w:p>
        </w:tc>
      </w:tr>
      <w:tr w:rsidR="002106CF" w:rsidRPr="00883F4B" w:rsidTr="00115AE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lastRenderedPageBreak/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2106CF" w:rsidRDefault="002106CF" w:rsidP="00115AEE">
            <w:pPr>
              <w:pStyle w:val="a8"/>
              <w:numPr>
                <w:ilvl w:val="0"/>
                <w:numId w:val="26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登记</w:t>
            </w:r>
            <w:r>
              <w:rPr>
                <w:iCs/>
              </w:rPr>
              <w:t>编号</w:t>
            </w:r>
            <w:r w:rsidR="004B38AB" w:rsidRPr="004B38AB">
              <w:rPr>
                <w:iCs/>
              </w:rPr>
              <w:t>（</w:t>
            </w:r>
            <w:r w:rsidR="006A6548">
              <w:rPr>
                <w:rFonts w:hint="eastAsia"/>
                <w:iCs/>
              </w:rPr>
              <w:t>Register Code</w:t>
            </w:r>
            <w:r w:rsidR="004B38AB" w:rsidRPr="004B38AB">
              <w:rPr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SH+</w:t>
            </w:r>
            <w:r>
              <w:rPr>
                <w:rFonts w:hint="eastAsia"/>
                <w:iCs/>
              </w:rPr>
              <w:t>年月日</w:t>
            </w:r>
            <w:r>
              <w:rPr>
                <w:iCs/>
              </w:rPr>
              <w:t>+</w:t>
            </w:r>
            <w:r>
              <w:rPr>
                <w:iCs/>
              </w:rPr>
              <w:t>三位顺序数字</w:t>
            </w:r>
          </w:p>
          <w:p w:rsidR="002106CF" w:rsidRDefault="002106CF" w:rsidP="00115AEE">
            <w:pPr>
              <w:pStyle w:val="a8"/>
              <w:numPr>
                <w:ilvl w:val="0"/>
                <w:numId w:val="26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损毁物品</w:t>
            </w:r>
            <w:r>
              <w:rPr>
                <w:iCs/>
              </w:rPr>
              <w:t>名称</w:t>
            </w:r>
            <w:r w:rsidR="004B38AB" w:rsidRPr="004B38AB">
              <w:rPr>
                <w:iCs/>
              </w:rPr>
              <w:t>（</w:t>
            </w:r>
            <w:r w:rsidR="006A6548">
              <w:rPr>
                <w:rFonts w:hint="eastAsia"/>
                <w:iCs/>
              </w:rPr>
              <w:t>Item Name</w:t>
            </w:r>
            <w:r w:rsidR="004B38AB" w:rsidRPr="004B38AB">
              <w:rPr>
                <w:iCs/>
              </w:rPr>
              <w:t>）</w:t>
            </w:r>
            <w:r>
              <w:rPr>
                <w:iCs/>
              </w:rPr>
              <w:t>：下拉选择框</w:t>
            </w:r>
          </w:p>
          <w:p w:rsidR="002106CF" w:rsidRDefault="002106CF" w:rsidP="00115AEE">
            <w:pPr>
              <w:pStyle w:val="a8"/>
              <w:numPr>
                <w:ilvl w:val="0"/>
                <w:numId w:val="26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>
              <w:rPr>
                <w:iCs/>
              </w:rPr>
              <w:t>编号</w:t>
            </w:r>
            <w:r w:rsidR="004B38AB" w:rsidRPr="004B38AB">
              <w:rPr>
                <w:iCs/>
              </w:rPr>
              <w:t>（</w:t>
            </w:r>
            <w:r w:rsidR="006A6548">
              <w:rPr>
                <w:rFonts w:hint="eastAsia"/>
                <w:iCs/>
              </w:rPr>
              <w:t>Item Code</w:t>
            </w:r>
            <w:r w:rsidR="004B38AB" w:rsidRPr="004B38AB">
              <w:rPr>
                <w:iCs/>
              </w:rPr>
              <w:t>）</w:t>
            </w:r>
            <w:r>
              <w:rPr>
                <w:iCs/>
              </w:rPr>
              <w:t>：根据选择的物品</w:t>
            </w:r>
            <w:r>
              <w:rPr>
                <w:rFonts w:hint="eastAsia"/>
                <w:iCs/>
              </w:rPr>
              <w:t>现在</w:t>
            </w:r>
            <w:r>
              <w:rPr>
                <w:iCs/>
              </w:rPr>
              <w:t>物品编号</w:t>
            </w:r>
            <w:r>
              <w:rPr>
                <w:rFonts w:hint="eastAsia"/>
                <w:iCs/>
              </w:rPr>
              <w:t>；</w:t>
            </w:r>
          </w:p>
          <w:p w:rsidR="002106CF" w:rsidRDefault="002106CF" w:rsidP="00115AEE">
            <w:pPr>
              <w:pStyle w:val="a8"/>
              <w:numPr>
                <w:ilvl w:val="0"/>
                <w:numId w:val="26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损毁</w:t>
            </w:r>
            <w:r>
              <w:rPr>
                <w:iCs/>
              </w:rPr>
              <w:t>数量</w:t>
            </w:r>
            <w:r w:rsidR="004B38AB" w:rsidRPr="004B38AB">
              <w:rPr>
                <w:iCs/>
              </w:rPr>
              <w:t>（</w:t>
            </w:r>
            <w:r w:rsidR="006A6548">
              <w:rPr>
                <w:rFonts w:hint="eastAsia"/>
                <w:iCs/>
              </w:rPr>
              <w:t>Quantity Damaged</w:t>
            </w:r>
            <w:r w:rsidR="004B38AB" w:rsidRPr="004B38AB">
              <w:rPr>
                <w:iCs/>
              </w:rPr>
              <w:t>）</w:t>
            </w:r>
            <w:r>
              <w:rPr>
                <w:iCs/>
              </w:rPr>
              <w:t>：根据</w:t>
            </w:r>
            <w:r>
              <w:rPr>
                <w:rFonts w:hint="eastAsia"/>
                <w:iCs/>
              </w:rPr>
              <w:t>选择</w:t>
            </w:r>
            <w:r>
              <w:rPr>
                <w:iCs/>
              </w:rPr>
              <w:t>的物品</w:t>
            </w:r>
            <w:r>
              <w:rPr>
                <w:rFonts w:hint="eastAsia"/>
                <w:iCs/>
              </w:rPr>
              <w:t>显示单位</w:t>
            </w:r>
            <w:r>
              <w:rPr>
                <w:iCs/>
              </w:rPr>
              <w:t>名称</w:t>
            </w:r>
          </w:p>
          <w:p w:rsidR="002106CF" w:rsidRPr="002106CF" w:rsidRDefault="002106CF" w:rsidP="00115AEE">
            <w:pPr>
              <w:pStyle w:val="a8"/>
              <w:numPr>
                <w:ilvl w:val="0"/>
                <w:numId w:val="26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  <w:r>
              <w:rPr>
                <w:iCs/>
              </w:rPr>
              <w:t>信息</w:t>
            </w:r>
            <w:r w:rsidR="004B38AB" w:rsidRPr="004B38AB">
              <w:rPr>
                <w:iCs/>
              </w:rPr>
              <w:t>（</w:t>
            </w:r>
            <w:r w:rsidR="006A6548">
              <w:rPr>
                <w:rFonts w:hint="eastAsia"/>
                <w:iCs/>
              </w:rPr>
              <w:t>Remarks</w:t>
            </w:r>
            <w:r w:rsidR="004B38AB" w:rsidRPr="004B38AB">
              <w:rPr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-500</w:t>
            </w:r>
            <w:r>
              <w:rPr>
                <w:rFonts w:hint="eastAsia"/>
                <w:iCs/>
              </w:rPr>
              <w:t>；</w:t>
            </w:r>
          </w:p>
        </w:tc>
      </w:tr>
      <w:tr w:rsidR="002106CF" w:rsidRPr="00883F4B" w:rsidTr="00115AE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2106CF" w:rsidRPr="00883F4B" w:rsidRDefault="002106CF" w:rsidP="002106CF"/>
        </w:tc>
      </w:tr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2106CF" w:rsidRPr="00FE4DC0" w:rsidRDefault="002106CF" w:rsidP="00115AE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2106CF" w:rsidRPr="00883F4B" w:rsidRDefault="002106CF" w:rsidP="00115AE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2106CF" w:rsidRPr="00883F4B" w:rsidRDefault="002106CF" w:rsidP="00115AEE">
            <w:r>
              <w:rPr>
                <w:rFonts w:hint="eastAsia"/>
              </w:rPr>
              <w:t>无</w:t>
            </w:r>
          </w:p>
        </w:tc>
      </w:tr>
    </w:tbl>
    <w:p w:rsidR="002106CF" w:rsidRPr="002106CF" w:rsidRDefault="002106CF" w:rsidP="00605BE9">
      <w:pPr>
        <w:pStyle w:val="a0"/>
      </w:pPr>
    </w:p>
    <w:p w:rsidR="00D55654" w:rsidRPr="00D55654" w:rsidRDefault="003E16A6" w:rsidP="00411243">
      <w:pPr>
        <w:pStyle w:val="2"/>
        <w:ind w:hanging="720"/>
      </w:pPr>
      <w:bookmarkStart w:id="655" w:name="_Toc430873025"/>
      <w:r>
        <w:rPr>
          <w:rFonts w:hint="eastAsia"/>
        </w:rPr>
        <w:t>彩票</w:t>
      </w:r>
      <w:r w:rsidR="003304C4">
        <w:rPr>
          <w:rFonts w:hint="eastAsia"/>
        </w:rPr>
        <w:t>仓库</w:t>
      </w:r>
      <w:r w:rsidR="00D55654">
        <w:t>管理</w:t>
      </w:r>
      <w:r w:rsidR="00323126" w:rsidRPr="00323126">
        <w:rPr>
          <w:rFonts w:hint="eastAsia"/>
        </w:rPr>
        <w:t>（</w:t>
      </w:r>
      <w:r w:rsidR="0003476B">
        <w:rPr>
          <w:rFonts w:hint="eastAsia"/>
        </w:rPr>
        <w:t>Lottery</w:t>
      </w:r>
      <w:r w:rsidR="00323126" w:rsidRPr="00323126">
        <w:rPr>
          <w:rFonts w:hint="eastAsia"/>
        </w:rPr>
        <w:t>）</w:t>
      </w:r>
      <w:bookmarkEnd w:id="655"/>
    </w:p>
    <w:p w:rsidR="00411243" w:rsidRDefault="00D55654" w:rsidP="003C64BA">
      <w:pPr>
        <w:pStyle w:val="3"/>
      </w:pPr>
      <w:bookmarkStart w:id="656" w:name="_Toc430873026"/>
      <w:r>
        <w:rPr>
          <w:rFonts w:hint="eastAsia"/>
        </w:rPr>
        <w:t>方案</w:t>
      </w:r>
      <w:r>
        <w:t>管理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Plans</w:t>
      </w:r>
      <w:r w:rsidR="00323126" w:rsidRPr="00323126">
        <w:rPr>
          <w:rFonts w:hint="eastAsia"/>
        </w:rPr>
        <w:t>）</w:t>
      </w:r>
      <w:bookmarkEnd w:id="656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FE5E8A" w:rsidRPr="00883F4B" w:rsidTr="005D2E70">
        <w:tc>
          <w:tcPr>
            <w:tcW w:w="1384" w:type="dxa"/>
            <w:shd w:val="clear" w:color="auto" w:fill="D9D9D9"/>
            <w:vAlign w:val="center"/>
          </w:tcPr>
          <w:p w:rsidR="00FE5E8A" w:rsidRPr="00883F4B" w:rsidRDefault="00FE5E8A" w:rsidP="005D2E70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FE5E8A" w:rsidRPr="00883F4B" w:rsidRDefault="00FE5E8A" w:rsidP="005D2E70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45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FE5E8A" w:rsidRPr="00883F4B" w:rsidRDefault="00FE5E8A" w:rsidP="005D2E70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FE5E8A" w:rsidRPr="00883F4B" w:rsidRDefault="00FE5E8A" w:rsidP="005D2E70">
            <w:pPr>
              <w:rPr>
                <w:iCs/>
              </w:rPr>
            </w:pPr>
          </w:p>
        </w:tc>
      </w:tr>
      <w:tr w:rsidR="00FE5E8A" w:rsidRPr="00883F4B" w:rsidTr="005D2E70">
        <w:tc>
          <w:tcPr>
            <w:tcW w:w="1384" w:type="dxa"/>
            <w:shd w:val="clear" w:color="auto" w:fill="D9D9D9"/>
            <w:vAlign w:val="center"/>
          </w:tcPr>
          <w:p w:rsidR="00FE5E8A" w:rsidRPr="00883F4B" w:rsidRDefault="00FE5E8A" w:rsidP="005D2E70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FE5E8A" w:rsidRDefault="00FE5E8A" w:rsidP="005D2E70">
            <w:pPr>
              <w:rPr>
                <w:iCs/>
              </w:rPr>
            </w:pPr>
            <w:r>
              <w:rPr>
                <w:rFonts w:hint="eastAsia"/>
                <w:iCs/>
              </w:rPr>
              <w:t>方案列表</w:t>
            </w:r>
          </w:p>
          <w:p w:rsidR="001668F3" w:rsidRPr="00883F4B" w:rsidRDefault="001668F3" w:rsidP="005D2E70">
            <w:pPr>
              <w:rPr>
                <w:iCs/>
              </w:rPr>
            </w:pPr>
            <w:r w:rsidRPr="001668F3">
              <w:rPr>
                <w:rFonts w:hint="eastAsia"/>
                <w:iCs/>
              </w:rPr>
              <w:t>（</w:t>
            </w:r>
            <w:r w:rsidR="00875F29">
              <w:rPr>
                <w:rFonts w:hint="eastAsia"/>
                <w:iCs/>
              </w:rPr>
              <w:t>List of Plans</w:t>
            </w:r>
            <w:r w:rsidRPr="001668F3"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FE5E8A" w:rsidRPr="00883F4B" w:rsidRDefault="00FE5E8A" w:rsidP="005D2E70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FE5E8A" w:rsidRPr="00883F4B" w:rsidRDefault="00FE5E8A" w:rsidP="005D2E70">
            <w:pPr>
              <w:rPr>
                <w:iCs/>
              </w:rPr>
            </w:pPr>
          </w:p>
        </w:tc>
      </w:tr>
      <w:tr w:rsidR="00FE5E8A" w:rsidRPr="00883F4B" w:rsidTr="005D2E70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FE5E8A" w:rsidRPr="00883F4B" w:rsidRDefault="00FE5E8A" w:rsidP="005D2E70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FE5E8A" w:rsidRPr="00883F4B" w:rsidRDefault="00FE5E8A" w:rsidP="005D2E70">
            <w:r>
              <w:rPr>
                <w:rFonts w:hint="eastAsia"/>
              </w:rPr>
              <w:t>在各个</w:t>
            </w:r>
            <w:r>
              <w:t>不同</w:t>
            </w:r>
            <w:r>
              <w:rPr>
                <w:rFonts w:hint="eastAsia"/>
              </w:rPr>
              <w:t>的</w:t>
            </w:r>
            <w:r>
              <w:t>方案</w:t>
            </w:r>
            <w:r>
              <w:rPr>
                <w:rFonts w:hint="eastAsia"/>
              </w:rPr>
              <w:t>彩票</w:t>
            </w:r>
            <w:r>
              <w:t>进行管理</w:t>
            </w:r>
            <w:r>
              <w:rPr>
                <w:rFonts w:hint="eastAsia"/>
              </w:rPr>
              <w:t>前</w:t>
            </w:r>
            <w:r>
              <w:t>，要</w:t>
            </w:r>
            <w:r>
              <w:rPr>
                <w:rFonts w:hint="eastAsia"/>
              </w:rPr>
              <w:t>先</w:t>
            </w:r>
            <w:r>
              <w:t>添加</w:t>
            </w:r>
            <w:r>
              <w:rPr>
                <w:rFonts w:hint="eastAsia"/>
              </w:rPr>
              <w:t>该</w:t>
            </w:r>
            <w:r>
              <w:t>方案</w:t>
            </w:r>
            <w:r w:rsidR="00CF0BAF">
              <w:rPr>
                <w:rFonts w:hint="eastAsia"/>
              </w:rPr>
              <w:t>；</w:t>
            </w:r>
          </w:p>
        </w:tc>
      </w:tr>
      <w:tr w:rsidR="00FE5E8A" w:rsidRPr="00883F4B" w:rsidTr="005D2E70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FE5E8A" w:rsidRPr="00883F4B" w:rsidRDefault="00FE5E8A" w:rsidP="005D2E70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CF0BAF" w:rsidRPr="00CF0BAF" w:rsidRDefault="00C30DFE" w:rsidP="00C30DFE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FE5E8A" w:rsidRPr="00883F4B" w:rsidTr="005D2E70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FE5E8A" w:rsidRPr="00883F4B" w:rsidRDefault="00FE5E8A" w:rsidP="005D2E70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FE5E8A" w:rsidRDefault="00CF0BAF" w:rsidP="005D2E70">
            <w:r>
              <w:rPr>
                <w:rFonts w:hint="eastAsia"/>
              </w:rPr>
              <w:t>方案列表</w:t>
            </w:r>
            <w:r>
              <w:t>：</w:t>
            </w:r>
          </w:p>
          <w:p w:rsidR="00CF0BAF" w:rsidRDefault="00CF0BAF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方案代码</w:t>
            </w:r>
            <w:r w:rsidR="001E1C3C" w:rsidRPr="001E1C3C">
              <w:rPr>
                <w:rFonts w:hint="eastAsia"/>
                <w:iCs/>
              </w:rPr>
              <w:t>（</w:t>
            </w:r>
            <w:r w:rsidR="00875F29">
              <w:rPr>
                <w:rFonts w:hint="eastAsia"/>
                <w:iCs/>
              </w:rPr>
              <w:t>Plan Code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t>：</w:t>
            </w:r>
          </w:p>
          <w:p w:rsidR="00CF0BAF" w:rsidRDefault="00CF0BAF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方案</w:t>
            </w:r>
            <w:r>
              <w:t>名称</w:t>
            </w:r>
            <w:r w:rsidR="001E1C3C" w:rsidRPr="001E1C3C">
              <w:rPr>
                <w:rFonts w:hint="eastAsia"/>
                <w:iCs/>
              </w:rPr>
              <w:t>（</w:t>
            </w:r>
            <w:r w:rsidR="00875F29">
              <w:rPr>
                <w:rFonts w:hint="eastAsia"/>
                <w:iCs/>
              </w:rPr>
              <w:t>Plan Name</w:t>
            </w:r>
            <w:r w:rsidR="001E1C3C" w:rsidRPr="001E1C3C">
              <w:rPr>
                <w:rFonts w:hint="eastAsia"/>
                <w:iCs/>
              </w:rPr>
              <w:t>）</w:t>
            </w:r>
            <w:ins w:id="657" w:author="Microsoft" w:date="2015-10-16T10:14:00Z">
              <w:r w:rsidR="00AE47AA">
                <w:rPr>
                  <w:rFonts w:hint="eastAsia"/>
                </w:rPr>
                <w:t>：</w:t>
              </w:r>
            </w:ins>
            <w:del w:id="658" w:author="Microsoft" w:date="2015-10-16T10:14:00Z">
              <w:r w:rsidDel="00AE47AA">
                <w:delText>：</w:delText>
              </w:r>
            </w:del>
          </w:p>
          <w:p w:rsidR="00F21577" w:rsidRDefault="00F21577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方案</w:t>
            </w:r>
            <w:r>
              <w:t>简称</w:t>
            </w:r>
            <w:r>
              <w:rPr>
                <w:rFonts w:hint="eastAsia"/>
              </w:rPr>
              <w:t>（</w:t>
            </w:r>
            <w:r>
              <w:t>）</w:t>
            </w:r>
          </w:p>
          <w:p w:rsidR="00E15A35" w:rsidRDefault="00E15A35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面值</w:t>
            </w:r>
            <w:r w:rsidR="001E1C3C" w:rsidRPr="001E1C3C">
              <w:rPr>
                <w:rFonts w:hint="eastAsia"/>
                <w:iCs/>
              </w:rPr>
              <w:t>（</w:t>
            </w:r>
            <w:r w:rsidR="00875F29">
              <w:rPr>
                <w:rFonts w:hint="eastAsia"/>
                <w:iCs/>
              </w:rPr>
              <w:t>Face Value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：单位：瑞尔</w:t>
            </w:r>
            <w:r w:rsidR="001668F3" w:rsidRPr="001668F3">
              <w:rPr>
                <w:rFonts w:hint="eastAsia"/>
                <w:iCs/>
              </w:rPr>
              <w:t>（</w:t>
            </w:r>
            <w:r w:rsidR="002803DB">
              <w:rPr>
                <w:rFonts w:hint="eastAsia"/>
                <w:iCs/>
              </w:rPr>
              <w:t>r</w:t>
            </w:r>
            <w:r w:rsidR="00875F29">
              <w:rPr>
                <w:rFonts w:hint="eastAsia"/>
                <w:iCs/>
              </w:rPr>
              <w:t>iels</w:t>
            </w:r>
            <w:r w:rsidR="001668F3" w:rsidRPr="001668F3">
              <w:rPr>
                <w:rFonts w:hint="eastAsia"/>
                <w:iCs/>
              </w:rPr>
              <w:t>）</w:t>
            </w:r>
          </w:p>
          <w:p w:rsidR="00C30DFE" w:rsidRPr="00883F4B" w:rsidRDefault="00C30DFE" w:rsidP="003552B5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印制厂商</w:t>
            </w:r>
            <w:r w:rsidR="001E1C3C" w:rsidRPr="001E1C3C">
              <w:rPr>
                <w:rFonts w:hint="eastAsia"/>
                <w:iCs/>
              </w:rPr>
              <w:t>（</w:t>
            </w:r>
            <w:r w:rsidR="003552B5">
              <w:rPr>
                <w:rFonts w:hint="eastAsia"/>
                <w:iCs/>
              </w:rPr>
              <w:t>Publisher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</w:tc>
      </w:tr>
      <w:tr w:rsidR="00FE5E8A" w:rsidRPr="00883F4B" w:rsidTr="005D2E70">
        <w:tc>
          <w:tcPr>
            <w:tcW w:w="1384" w:type="dxa"/>
            <w:shd w:val="clear" w:color="auto" w:fill="D9D9D9"/>
            <w:vAlign w:val="center"/>
          </w:tcPr>
          <w:p w:rsidR="00FE5E8A" w:rsidRPr="00883F4B" w:rsidRDefault="00FE5E8A" w:rsidP="00F83BA1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FE5E8A" w:rsidRPr="00FE4DC0" w:rsidRDefault="00CF0BAF" w:rsidP="005D2E70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FE5E8A" w:rsidRPr="00883F4B" w:rsidTr="005D2E70">
        <w:tc>
          <w:tcPr>
            <w:tcW w:w="1384" w:type="dxa"/>
            <w:shd w:val="clear" w:color="auto" w:fill="D9D9D9"/>
            <w:vAlign w:val="center"/>
          </w:tcPr>
          <w:p w:rsidR="00FE5E8A" w:rsidRPr="00883F4B" w:rsidRDefault="00FE5E8A" w:rsidP="005D2E70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FE5E8A" w:rsidRPr="00883F4B" w:rsidRDefault="00CF0BAF" w:rsidP="005D2E70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FE5E8A" w:rsidRPr="00883F4B" w:rsidTr="005D2E70">
        <w:tc>
          <w:tcPr>
            <w:tcW w:w="1384" w:type="dxa"/>
            <w:shd w:val="clear" w:color="auto" w:fill="D9D9D9"/>
            <w:vAlign w:val="center"/>
          </w:tcPr>
          <w:p w:rsidR="00FE5E8A" w:rsidRPr="00883F4B" w:rsidRDefault="00FE5E8A" w:rsidP="005D2E70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FE5E8A" w:rsidRPr="00883F4B" w:rsidRDefault="00CF0BAF" w:rsidP="005D2E70">
            <w:r>
              <w:rPr>
                <w:rFonts w:hint="eastAsia"/>
              </w:rPr>
              <w:t>无</w:t>
            </w:r>
          </w:p>
        </w:tc>
      </w:tr>
    </w:tbl>
    <w:p w:rsidR="00FE5E8A" w:rsidRPr="00FE5E8A" w:rsidRDefault="00FE5E8A" w:rsidP="00FE5E8A">
      <w:pPr>
        <w:pStyle w:val="a0"/>
      </w:pPr>
    </w:p>
    <w:p w:rsidR="00711B0D" w:rsidRDefault="00711B0D" w:rsidP="003C64BA">
      <w:pPr>
        <w:pStyle w:val="4"/>
      </w:pPr>
      <w:r>
        <w:rPr>
          <w:rFonts w:hint="eastAsia"/>
        </w:rPr>
        <w:lastRenderedPageBreak/>
        <w:t>添加</w:t>
      </w:r>
      <w:r>
        <w:t>方案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New Plan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142D68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46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Pr="00883F4B" w:rsidRDefault="00CF0BAF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添加</w:t>
            </w:r>
            <w:r>
              <w:rPr>
                <w:iCs/>
              </w:rPr>
              <w:t>方案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CF0BAF" w:rsidP="00711B0D">
            <w:r>
              <w:rPr>
                <w:rFonts w:hint="eastAsia"/>
              </w:rPr>
              <w:t>在各个</w:t>
            </w:r>
            <w:r>
              <w:t>不同</w:t>
            </w:r>
            <w:r>
              <w:rPr>
                <w:rFonts w:hint="eastAsia"/>
              </w:rPr>
              <w:t>的</w:t>
            </w:r>
            <w:r>
              <w:t>方案</w:t>
            </w:r>
            <w:r>
              <w:rPr>
                <w:rFonts w:hint="eastAsia"/>
              </w:rPr>
              <w:t>彩票</w:t>
            </w:r>
            <w:r>
              <w:t>进行管理</w:t>
            </w:r>
            <w:r>
              <w:rPr>
                <w:rFonts w:hint="eastAsia"/>
              </w:rPr>
              <w:t>前</w:t>
            </w:r>
            <w:r>
              <w:t>，要</w:t>
            </w:r>
            <w:r>
              <w:rPr>
                <w:rFonts w:hint="eastAsia"/>
              </w:rPr>
              <w:t>先</w:t>
            </w:r>
            <w:r>
              <w:t>添加</w:t>
            </w:r>
            <w:r>
              <w:rPr>
                <w:rFonts w:hint="eastAsia"/>
              </w:rPr>
              <w:t>该</w:t>
            </w:r>
            <w:r>
              <w:t>方案</w:t>
            </w:r>
            <w:r>
              <w:rPr>
                <w:rFonts w:hint="eastAsia"/>
              </w:rPr>
              <w:t>；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11B0D" w:rsidRDefault="00CF0BAF" w:rsidP="00711B0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代码</w:t>
            </w:r>
            <w:r w:rsidR="001E1C3C" w:rsidRPr="001E1C3C">
              <w:rPr>
                <w:rFonts w:hint="eastAsia"/>
                <w:iCs/>
              </w:rPr>
              <w:t>（</w:t>
            </w:r>
            <w:r w:rsidR="00875F29">
              <w:rPr>
                <w:rFonts w:hint="eastAsia"/>
                <w:iCs/>
              </w:rPr>
              <w:t>Plan Code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1600C1">
              <w:rPr>
                <w:rFonts w:hint="eastAsia"/>
                <w:iCs/>
              </w:rPr>
              <w:t>文本框</w:t>
            </w:r>
            <w:r w:rsidR="001600C1">
              <w:rPr>
                <w:iCs/>
              </w:rPr>
              <w:t>，必填</w:t>
            </w:r>
            <w:r w:rsidR="001600C1">
              <w:rPr>
                <w:rFonts w:hint="eastAsia"/>
                <w:iCs/>
              </w:rPr>
              <w:t>项</w:t>
            </w:r>
            <w:r w:rsidR="00DF1915">
              <w:rPr>
                <w:rFonts w:hint="eastAsia"/>
                <w:iCs/>
              </w:rPr>
              <w:t>；</w:t>
            </w:r>
            <w:ins w:id="659" w:author="Microsoft" w:date="2015-10-16T10:16:00Z">
              <w:r w:rsidR="00AE47AA">
                <w:rPr>
                  <w:rFonts w:hint="eastAsia"/>
                  <w:iCs/>
                </w:rPr>
                <w:t>1</w:t>
              </w:r>
            </w:ins>
            <w:del w:id="660" w:author="Microsoft" w:date="2015-10-16T10:16:00Z">
              <w:r w:rsidR="00DF1915" w:rsidDel="00AE47AA">
                <w:rPr>
                  <w:rFonts w:hint="eastAsia"/>
                  <w:iCs/>
                </w:rPr>
                <w:delText>1</w:delText>
              </w:r>
            </w:del>
            <w:r w:rsidR="00DF1915">
              <w:rPr>
                <w:rFonts w:hint="eastAsia"/>
                <w:iCs/>
              </w:rPr>
              <w:t>-</w:t>
            </w:r>
            <w:ins w:id="661" w:author="Microsoft" w:date="2015-10-16T10:16:00Z">
              <w:r w:rsidR="00AE47AA">
                <w:rPr>
                  <w:rFonts w:hint="eastAsia"/>
                  <w:iCs/>
                </w:rPr>
                <w:t>8</w:t>
              </w:r>
            </w:ins>
            <w:ins w:id="662" w:author="Microsoft" w:date="2015-10-16T10:17:00Z">
              <w:r w:rsidR="00AE47AA">
                <w:rPr>
                  <w:rFonts w:hint="eastAsia"/>
                  <w:iCs/>
                </w:rPr>
                <w:t>；</w:t>
              </w:r>
            </w:ins>
            <w:del w:id="663" w:author="Microsoft" w:date="2015-10-16T10:16:00Z">
              <w:r w:rsidR="00DF1915" w:rsidDel="00AE47AA">
                <w:rPr>
                  <w:rFonts w:hint="eastAsia"/>
                  <w:iCs/>
                </w:rPr>
                <w:delText>30</w:delText>
              </w:r>
            </w:del>
          </w:p>
          <w:p w:rsidR="00CF0BAF" w:rsidRDefault="00CF0BAF" w:rsidP="00711B0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名称</w:t>
            </w:r>
            <w:r w:rsidR="001E1C3C" w:rsidRPr="001E1C3C">
              <w:rPr>
                <w:rFonts w:hint="eastAsia"/>
                <w:iCs/>
              </w:rPr>
              <w:t>（</w:t>
            </w:r>
            <w:r w:rsidR="00875F29">
              <w:rPr>
                <w:rFonts w:hint="eastAsia"/>
                <w:iCs/>
              </w:rPr>
              <w:t>Plan Name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1600C1">
              <w:rPr>
                <w:rFonts w:hint="eastAsia"/>
                <w:iCs/>
              </w:rPr>
              <w:t>文本框</w:t>
            </w:r>
            <w:r w:rsidR="001600C1">
              <w:rPr>
                <w:iCs/>
              </w:rPr>
              <w:t>，必填项</w:t>
            </w:r>
            <w:r w:rsidR="00DF1915">
              <w:rPr>
                <w:rFonts w:hint="eastAsia"/>
                <w:iCs/>
              </w:rPr>
              <w:t>；</w:t>
            </w:r>
            <w:r w:rsidR="00DF1915">
              <w:rPr>
                <w:rFonts w:hint="eastAsia"/>
                <w:iCs/>
              </w:rPr>
              <w:t>1-30</w:t>
            </w:r>
            <w:ins w:id="664" w:author="Microsoft" w:date="2015-10-16T10:20:00Z">
              <w:r w:rsidR="00AE47AA">
                <w:rPr>
                  <w:rFonts w:hint="eastAsia"/>
                  <w:iCs/>
                </w:rPr>
                <w:t>；</w:t>
              </w:r>
            </w:ins>
          </w:p>
          <w:p w:rsidR="00F21577" w:rsidRDefault="00F21577" w:rsidP="00711B0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简称</w:t>
            </w:r>
            <w:r>
              <w:rPr>
                <w:rFonts w:hint="eastAsia"/>
                <w:iCs/>
              </w:rPr>
              <w:t>（</w:t>
            </w:r>
            <w:r>
              <w:rPr>
                <w:iCs/>
              </w:rPr>
              <w:t>）：</w:t>
            </w:r>
            <w:r>
              <w:rPr>
                <w:rFonts w:hint="eastAsia"/>
                <w:iCs/>
              </w:rPr>
              <w:t>文本框</w:t>
            </w:r>
            <w:r>
              <w:rPr>
                <w:rFonts w:hint="eastAsia"/>
                <w:iCs/>
              </w:rPr>
              <w:t xml:space="preserve"> 1</w:t>
            </w:r>
            <w:r>
              <w:rPr>
                <w:iCs/>
              </w:rPr>
              <w:t>-10</w:t>
            </w:r>
            <w:r>
              <w:rPr>
                <w:rFonts w:hint="eastAsia"/>
                <w:iCs/>
              </w:rPr>
              <w:t>；</w:t>
            </w:r>
            <w:ins w:id="665" w:author="Microsoft" w:date="2015-09-17T13:33:00Z">
              <w:r w:rsidR="000500CB">
                <w:rPr>
                  <w:rFonts w:hint="eastAsia"/>
                  <w:iCs/>
                </w:rPr>
                <w:t>必填项</w:t>
              </w:r>
              <w:r w:rsidR="000500CB">
                <w:rPr>
                  <w:iCs/>
                </w:rPr>
                <w:t>；</w:t>
              </w:r>
            </w:ins>
          </w:p>
          <w:p w:rsidR="00C47A84" w:rsidRDefault="009D0964" w:rsidP="009D0964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iCs/>
              </w:rPr>
              <w:t>面值</w:t>
            </w:r>
            <w:r w:rsidR="001E1C3C" w:rsidRPr="001E1C3C">
              <w:rPr>
                <w:rFonts w:hint="eastAsia"/>
                <w:iCs/>
              </w:rPr>
              <w:t>（</w:t>
            </w:r>
            <w:r w:rsidR="00875F29">
              <w:rPr>
                <w:rFonts w:hint="eastAsia"/>
                <w:iCs/>
              </w:rPr>
              <w:t>Face Value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瑞尔</w:t>
            </w:r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张</w:t>
            </w:r>
            <w:r w:rsidR="002803DB">
              <w:rPr>
                <w:rFonts w:hint="eastAsia"/>
                <w:iCs/>
              </w:rPr>
              <w:t>（</w:t>
            </w:r>
            <w:r w:rsidR="002803DB">
              <w:rPr>
                <w:rFonts w:hint="eastAsia"/>
                <w:iCs/>
              </w:rPr>
              <w:t>riles/ticket</w:t>
            </w:r>
            <w:r w:rsidR="002803DB">
              <w:rPr>
                <w:rFonts w:hint="eastAsia"/>
                <w:iCs/>
              </w:rPr>
              <w:t>）</w:t>
            </w:r>
          </w:p>
          <w:p w:rsidR="002911B8" w:rsidRPr="00A13C39" w:rsidRDefault="002911B8" w:rsidP="009D0964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iCs/>
              </w:rPr>
              <w:t>印制厂商</w:t>
            </w:r>
            <w:r w:rsidR="001E1C3C" w:rsidRPr="001E1C3C">
              <w:rPr>
                <w:rFonts w:hint="eastAsia"/>
                <w:iCs/>
              </w:rPr>
              <w:t>（</w:t>
            </w:r>
            <w:r w:rsidR="00875F29">
              <w:rPr>
                <w:rFonts w:hint="eastAsia"/>
                <w:iCs/>
              </w:rPr>
              <w:t>Printer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4C21AC">
              <w:rPr>
                <w:rFonts w:hint="eastAsia"/>
                <w:iCs/>
              </w:rPr>
              <w:t>下拉</w:t>
            </w:r>
            <w:r w:rsidR="004C21AC">
              <w:rPr>
                <w:iCs/>
              </w:rPr>
              <w:t>选择</w:t>
            </w:r>
            <w:r w:rsidR="004C21AC">
              <w:rPr>
                <w:rFonts w:hint="eastAsia"/>
                <w:iCs/>
              </w:rPr>
              <w:t>，</w:t>
            </w:r>
            <w:r w:rsidR="004C21AC">
              <w:rPr>
                <w:iCs/>
              </w:rPr>
              <w:t>系统给定印制厂商列表；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1600C1" w:rsidP="00711B0D">
            <w:r>
              <w:rPr>
                <w:rFonts w:hint="eastAsia"/>
              </w:rPr>
              <w:t>添加</w:t>
            </w:r>
            <w:r>
              <w:t>成功！</w:t>
            </w:r>
            <w:r w:rsidR="00875F29">
              <w:rPr>
                <w:rFonts w:hint="eastAsia"/>
              </w:rPr>
              <w:t>（</w:t>
            </w:r>
            <w:r w:rsidR="00875F29">
              <w:rPr>
                <w:rFonts w:hint="eastAsia"/>
              </w:rPr>
              <w:t>Your plan has been successfully added!</w:t>
            </w:r>
            <w:r w:rsidR="00875F29">
              <w:rPr>
                <w:rFonts w:hint="eastAsia"/>
              </w:rPr>
              <w:t>）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1600C1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1600C1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875F29" w:rsidP="00711B0D">
            <w:r>
              <w:rPr>
                <w:rFonts w:hint="eastAsia"/>
              </w:rPr>
              <w:t>（“添加方案”按钮：</w:t>
            </w:r>
            <w:r>
              <w:rPr>
                <w:rFonts w:hint="eastAsia"/>
              </w:rPr>
              <w:t>New Plan</w:t>
            </w:r>
            <w:r>
              <w:rPr>
                <w:rFonts w:hint="eastAsia"/>
              </w:rPr>
              <w:t>）</w:t>
            </w:r>
          </w:p>
        </w:tc>
      </w:tr>
    </w:tbl>
    <w:p w:rsidR="00711B0D" w:rsidRPr="00711B0D" w:rsidRDefault="00711B0D" w:rsidP="00711B0D">
      <w:pPr>
        <w:pStyle w:val="a0"/>
      </w:pPr>
    </w:p>
    <w:p w:rsidR="003F4435" w:rsidRDefault="003F4435" w:rsidP="003C64BA">
      <w:pPr>
        <w:pStyle w:val="4"/>
      </w:pPr>
      <w:r>
        <w:t>修改方案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Edit Plan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47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添加</w:t>
            </w:r>
            <w:r>
              <w:rPr>
                <w:iCs/>
              </w:rPr>
              <w:t>方案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</w:p>
        </w:tc>
      </w:tr>
      <w:tr w:rsidR="003F4435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3F4435" w:rsidP="00B246BD">
            <w:r>
              <w:rPr>
                <w:rFonts w:hint="eastAsia"/>
              </w:rPr>
              <w:t>在各个</w:t>
            </w:r>
            <w:r>
              <w:t>不同</w:t>
            </w:r>
            <w:r>
              <w:rPr>
                <w:rFonts w:hint="eastAsia"/>
              </w:rPr>
              <w:t>的</w:t>
            </w:r>
            <w:r>
              <w:t>方案</w:t>
            </w:r>
            <w:r>
              <w:rPr>
                <w:rFonts w:hint="eastAsia"/>
              </w:rPr>
              <w:t>彩票</w:t>
            </w:r>
            <w:r>
              <w:t>进行管理</w:t>
            </w:r>
            <w:r>
              <w:rPr>
                <w:rFonts w:hint="eastAsia"/>
              </w:rPr>
              <w:t>前</w:t>
            </w:r>
            <w:r>
              <w:t>，要</w:t>
            </w:r>
            <w:r>
              <w:rPr>
                <w:rFonts w:hint="eastAsia"/>
              </w:rPr>
              <w:t>先</w:t>
            </w:r>
            <w:r>
              <w:t>添加</w:t>
            </w:r>
            <w:r>
              <w:rPr>
                <w:rFonts w:hint="eastAsia"/>
              </w:rPr>
              <w:t>该</w:t>
            </w:r>
            <w:r>
              <w:t>方案</w:t>
            </w:r>
            <w:r>
              <w:rPr>
                <w:rFonts w:hint="eastAsia"/>
              </w:rPr>
              <w:t>；</w:t>
            </w:r>
          </w:p>
        </w:tc>
      </w:tr>
      <w:tr w:rsidR="003F4435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3F4435" w:rsidRDefault="003F4435" w:rsidP="00B246B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代码</w:t>
            </w:r>
            <w:r w:rsidR="001E1C3C" w:rsidRPr="001E1C3C">
              <w:rPr>
                <w:rFonts w:hint="eastAsia"/>
                <w:iCs/>
              </w:rPr>
              <w:t>（</w:t>
            </w:r>
            <w:r w:rsidR="00DC23AC">
              <w:rPr>
                <w:rFonts w:hint="eastAsia"/>
                <w:iCs/>
              </w:rPr>
              <w:t>Plan Code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AC78B4">
              <w:rPr>
                <w:rFonts w:hint="eastAsia"/>
                <w:iCs/>
              </w:rPr>
              <w:t>不可修改</w:t>
            </w:r>
            <w:r w:rsidR="00DF1915">
              <w:rPr>
                <w:rFonts w:hint="eastAsia"/>
                <w:iCs/>
              </w:rPr>
              <w:t>；</w:t>
            </w:r>
            <w:r w:rsidR="00DF1915">
              <w:rPr>
                <w:rFonts w:hint="eastAsia"/>
                <w:iCs/>
              </w:rPr>
              <w:t>1-30</w:t>
            </w:r>
          </w:p>
          <w:p w:rsidR="003F4435" w:rsidRDefault="003F4435" w:rsidP="00B246B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名称</w:t>
            </w:r>
            <w:r w:rsidR="001E1C3C" w:rsidRPr="001E1C3C">
              <w:rPr>
                <w:rFonts w:hint="eastAsia"/>
                <w:iCs/>
              </w:rPr>
              <w:t>（</w:t>
            </w:r>
            <w:r w:rsidR="00DC23AC">
              <w:rPr>
                <w:rFonts w:hint="eastAsia"/>
                <w:iCs/>
              </w:rPr>
              <w:t>Plan Name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</w:t>
            </w:r>
            <w:r>
              <w:rPr>
                <w:iCs/>
              </w:rPr>
              <w:t>，必填项</w:t>
            </w:r>
            <w:r w:rsidR="00DF1915">
              <w:rPr>
                <w:rFonts w:hint="eastAsia"/>
                <w:iCs/>
              </w:rPr>
              <w:t>；</w:t>
            </w:r>
            <w:r w:rsidR="00DF1915">
              <w:rPr>
                <w:rFonts w:hint="eastAsia"/>
                <w:iCs/>
              </w:rPr>
              <w:t>1-30</w:t>
            </w:r>
          </w:p>
          <w:p w:rsidR="00F21577" w:rsidRDefault="00F21577" w:rsidP="00B246B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简称（）</w:t>
            </w:r>
            <w:ins w:id="666" w:author="Microsoft" w:date="2015-09-17T13:34:00Z">
              <w:r w:rsidR="000500CB">
                <w:rPr>
                  <w:rFonts w:hint="eastAsia"/>
                  <w:iCs/>
                </w:rPr>
                <w:t>：</w:t>
              </w:r>
            </w:ins>
            <w:del w:id="667" w:author="Microsoft" w:date="2015-09-17T13:34:00Z">
              <w:r w:rsidDel="000500CB">
                <w:rPr>
                  <w:rFonts w:hint="eastAsia"/>
                  <w:iCs/>
                </w:rPr>
                <w:delText>：</w:delText>
              </w:r>
              <w:r w:rsidDel="000500CB">
                <w:rPr>
                  <w:iCs/>
                </w:rPr>
                <w:delText>不可修改</w:delText>
              </w:r>
              <w:r w:rsidDel="000500CB">
                <w:rPr>
                  <w:rFonts w:hint="eastAsia"/>
                  <w:iCs/>
                </w:rPr>
                <w:delText>；</w:delText>
              </w:r>
            </w:del>
          </w:p>
          <w:p w:rsidR="003F4435" w:rsidRDefault="009D0964" w:rsidP="00B246B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面值</w:t>
            </w:r>
            <w:r w:rsidR="001E1C3C" w:rsidRPr="001E1C3C">
              <w:rPr>
                <w:rFonts w:hint="eastAsia"/>
                <w:iCs/>
              </w:rPr>
              <w:t>（</w:t>
            </w:r>
            <w:r w:rsidR="00DC23AC">
              <w:rPr>
                <w:rFonts w:hint="eastAsia"/>
                <w:iCs/>
              </w:rPr>
              <w:t>Face Value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3F4435">
              <w:rPr>
                <w:rFonts w:hint="eastAsia"/>
                <w:iCs/>
              </w:rPr>
              <w:t>瑞尔</w:t>
            </w:r>
            <w:r w:rsidR="003F4435">
              <w:rPr>
                <w:rFonts w:hint="eastAsia"/>
                <w:iCs/>
              </w:rPr>
              <w:t>/</w:t>
            </w:r>
            <w:r w:rsidR="003F4435">
              <w:rPr>
                <w:rFonts w:hint="eastAsia"/>
                <w:iCs/>
              </w:rPr>
              <w:t>张</w:t>
            </w:r>
            <w:r w:rsidR="002803DB" w:rsidRPr="002803DB">
              <w:rPr>
                <w:rFonts w:hint="eastAsia"/>
                <w:iCs/>
              </w:rPr>
              <w:t>（</w:t>
            </w:r>
            <w:r w:rsidR="002803DB" w:rsidRPr="002803DB">
              <w:rPr>
                <w:rFonts w:hint="eastAsia"/>
                <w:iCs/>
              </w:rPr>
              <w:t>riles/ticket</w:t>
            </w:r>
            <w:r w:rsidR="002803DB" w:rsidRPr="002803DB">
              <w:rPr>
                <w:rFonts w:hint="eastAsia"/>
                <w:iCs/>
              </w:rPr>
              <w:t>）</w:t>
            </w:r>
            <w:r w:rsidR="00166BC7">
              <w:rPr>
                <w:rFonts w:hint="eastAsia"/>
                <w:iCs/>
              </w:rPr>
              <w:t>；不可修改</w:t>
            </w:r>
            <w:r w:rsidR="00DF1915">
              <w:rPr>
                <w:rFonts w:hint="eastAsia"/>
                <w:iCs/>
              </w:rPr>
              <w:t>；</w:t>
            </w:r>
            <w:r w:rsidR="00DF1915">
              <w:rPr>
                <w:rFonts w:hint="eastAsia"/>
                <w:iCs/>
              </w:rPr>
              <w:t>1-10</w:t>
            </w:r>
          </w:p>
          <w:p w:rsidR="005463B0" w:rsidRPr="00A13C39" w:rsidRDefault="005463B0" w:rsidP="00B246B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iCs/>
              </w:rPr>
              <w:t>印制厂商</w:t>
            </w:r>
            <w:r w:rsidR="001E1C3C" w:rsidRPr="001E1C3C">
              <w:rPr>
                <w:rFonts w:hint="eastAsia"/>
                <w:iCs/>
              </w:rPr>
              <w:t>（</w:t>
            </w:r>
            <w:r w:rsidR="00DC23AC">
              <w:rPr>
                <w:rFonts w:hint="eastAsia"/>
                <w:iCs/>
              </w:rPr>
              <w:t>Printer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220B5D">
              <w:rPr>
                <w:rFonts w:hint="eastAsia"/>
                <w:iCs/>
              </w:rPr>
              <w:t>下拉选择</w:t>
            </w:r>
          </w:p>
        </w:tc>
      </w:tr>
      <w:tr w:rsidR="003F4435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3F4435" w:rsidP="00B246BD">
            <w:r>
              <w:rPr>
                <w:rFonts w:hint="eastAsia"/>
              </w:rPr>
              <w:t>修改</w:t>
            </w:r>
            <w:r>
              <w:t>成功！</w:t>
            </w:r>
            <w:r w:rsidR="00DC23AC">
              <w:rPr>
                <w:rFonts w:hint="eastAsia"/>
              </w:rPr>
              <w:t>（</w:t>
            </w:r>
            <w:r w:rsidR="00DC23AC">
              <w:rPr>
                <w:rFonts w:hint="eastAsia"/>
              </w:rPr>
              <w:t>The information of your plan has been successfully updated!</w:t>
            </w:r>
            <w:r w:rsidR="00DC23AC">
              <w:rPr>
                <w:rFonts w:hint="eastAsia"/>
              </w:rPr>
              <w:t>）</w:t>
            </w: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FE4DC0" w:rsidRDefault="003F4435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3F4435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DC23AC" w:rsidP="00DC23AC">
            <w:r w:rsidRPr="00DC23AC">
              <w:rPr>
                <w:rFonts w:hint="eastAsia"/>
              </w:rPr>
              <w:t>（“</w:t>
            </w:r>
            <w:r>
              <w:rPr>
                <w:rFonts w:hint="eastAsia"/>
              </w:rPr>
              <w:t>编辑</w:t>
            </w:r>
            <w:r w:rsidRPr="00DC23AC">
              <w:rPr>
                <w:rFonts w:hint="eastAsia"/>
              </w:rPr>
              <w:t>”按钮：</w:t>
            </w:r>
            <w:r>
              <w:rPr>
                <w:rFonts w:hint="eastAsia"/>
              </w:rPr>
              <w:t>Edit</w:t>
            </w:r>
            <w:r w:rsidRPr="00DC23AC">
              <w:rPr>
                <w:rFonts w:hint="eastAsia"/>
              </w:rPr>
              <w:t>）</w:t>
            </w:r>
          </w:p>
        </w:tc>
      </w:tr>
    </w:tbl>
    <w:p w:rsidR="003F4435" w:rsidRPr="003F4435" w:rsidRDefault="003F4435" w:rsidP="003F4435">
      <w:pPr>
        <w:pStyle w:val="a0"/>
      </w:pPr>
    </w:p>
    <w:p w:rsidR="003F4435" w:rsidRDefault="003F4435" w:rsidP="003C64BA">
      <w:pPr>
        <w:pStyle w:val="4"/>
      </w:pPr>
      <w:r>
        <w:lastRenderedPageBreak/>
        <w:t>删除方案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Delete Plan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3F4435" w:rsidRPr="00883F4B" w:rsidRDefault="003F4435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48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方案列表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</w:p>
        </w:tc>
      </w:tr>
      <w:tr w:rsidR="003F4435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3F4435" w:rsidP="00B246BD">
            <w:r>
              <w:rPr>
                <w:rFonts w:hint="eastAsia"/>
              </w:rPr>
              <w:t>在各个</w:t>
            </w:r>
            <w:r>
              <w:t>不同</w:t>
            </w:r>
            <w:r>
              <w:rPr>
                <w:rFonts w:hint="eastAsia"/>
              </w:rPr>
              <w:t>的</w:t>
            </w:r>
            <w:r>
              <w:t>方案</w:t>
            </w:r>
            <w:r>
              <w:rPr>
                <w:rFonts w:hint="eastAsia"/>
              </w:rPr>
              <w:t>彩票</w:t>
            </w:r>
            <w:r>
              <w:t>进行管理</w:t>
            </w:r>
            <w:r>
              <w:rPr>
                <w:rFonts w:hint="eastAsia"/>
              </w:rPr>
              <w:t>前</w:t>
            </w:r>
            <w:r>
              <w:t>，要</w:t>
            </w:r>
            <w:r>
              <w:rPr>
                <w:rFonts w:hint="eastAsia"/>
              </w:rPr>
              <w:t>先</w:t>
            </w:r>
            <w:r>
              <w:t>添加</w:t>
            </w:r>
            <w:r>
              <w:rPr>
                <w:rFonts w:hint="eastAsia"/>
              </w:rPr>
              <w:t>该</w:t>
            </w:r>
            <w:r>
              <w:t>方案</w:t>
            </w:r>
            <w:r>
              <w:rPr>
                <w:rFonts w:hint="eastAsia"/>
              </w:rPr>
              <w:t>；</w:t>
            </w:r>
          </w:p>
        </w:tc>
      </w:tr>
      <w:tr w:rsidR="003F4435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CF0BAF" w:rsidRDefault="003F4435" w:rsidP="00B246BD">
            <w:pPr>
              <w:rPr>
                <w:iCs/>
              </w:rPr>
            </w:pPr>
            <w:r>
              <w:rPr>
                <w:iCs/>
              </w:rPr>
              <w:t>方案列表中的每行有</w:t>
            </w:r>
            <w:r>
              <w:rPr>
                <w:rFonts w:hint="eastAsia"/>
                <w:iCs/>
              </w:rPr>
              <w:t>【删除】</w:t>
            </w:r>
            <w:r w:rsidR="009229FC">
              <w:rPr>
                <w:rFonts w:hint="eastAsia"/>
                <w:iCs/>
              </w:rPr>
              <w:t>（</w:t>
            </w:r>
            <w:r w:rsidR="009229FC">
              <w:rPr>
                <w:rFonts w:hint="eastAsia"/>
                <w:iCs/>
              </w:rPr>
              <w:t>Delete</w:t>
            </w:r>
            <w:r w:rsidR="009229FC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键，点击即可删除</w:t>
            </w:r>
          </w:p>
        </w:tc>
      </w:tr>
      <w:tr w:rsidR="003F4435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3F4435" w:rsidP="00E42CD0">
            <w:r>
              <w:t>删除成功</w:t>
            </w:r>
            <w:r>
              <w:rPr>
                <w:rFonts w:hint="eastAsia"/>
              </w:rPr>
              <w:t>！</w:t>
            </w:r>
            <w:r w:rsidR="00F76BA4">
              <w:rPr>
                <w:rFonts w:hint="eastAsia"/>
              </w:rPr>
              <w:t>（</w:t>
            </w:r>
            <w:r w:rsidR="00E42CD0">
              <w:rPr>
                <w:rFonts w:hint="eastAsia"/>
              </w:rPr>
              <w:t>The selected</w:t>
            </w:r>
            <w:r w:rsidR="00F76BA4">
              <w:rPr>
                <w:rFonts w:hint="eastAsia"/>
              </w:rPr>
              <w:t xml:space="preserve"> plan has been successfully deleted!</w:t>
            </w:r>
            <w:r w:rsidR="00F76BA4">
              <w:rPr>
                <w:rFonts w:hint="eastAsia"/>
              </w:rPr>
              <w:t>）</w:t>
            </w: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3F4435" w:rsidRDefault="003F4435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当该方案下有批次信息时不可删除！</w:t>
            </w:r>
          </w:p>
          <w:p w:rsidR="00884E71" w:rsidRPr="00FE4DC0" w:rsidRDefault="00884E71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>
              <w:rPr>
                <w:rFonts w:hint="eastAsia"/>
                <w:noProof/>
                <w:szCs w:val="21"/>
              </w:rPr>
              <w:t>Cannot delete a plan with batch information.</w:t>
            </w:r>
            <w:r>
              <w:rPr>
                <w:rFonts w:hint="eastAsia"/>
                <w:noProof/>
                <w:szCs w:val="21"/>
              </w:rPr>
              <w:t>）</w:t>
            </w: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3F4435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F76BA4" w:rsidP="00F76BA4">
            <w:r w:rsidRPr="00F76BA4">
              <w:rPr>
                <w:rFonts w:hint="eastAsia"/>
              </w:rPr>
              <w:t>（“</w:t>
            </w:r>
            <w:r>
              <w:rPr>
                <w:rFonts w:hint="eastAsia"/>
              </w:rPr>
              <w:t>删除</w:t>
            </w:r>
            <w:r w:rsidRPr="00F76BA4">
              <w:rPr>
                <w:rFonts w:hint="eastAsia"/>
              </w:rPr>
              <w:t>”按钮：</w:t>
            </w:r>
            <w:r>
              <w:rPr>
                <w:rFonts w:hint="eastAsia"/>
              </w:rPr>
              <w:t>Delete</w:t>
            </w:r>
            <w:r w:rsidRPr="00F76BA4">
              <w:rPr>
                <w:rFonts w:hint="eastAsia"/>
              </w:rPr>
              <w:t>）</w:t>
            </w:r>
          </w:p>
        </w:tc>
      </w:tr>
    </w:tbl>
    <w:p w:rsidR="003F4435" w:rsidRPr="003F4435" w:rsidRDefault="003F4435" w:rsidP="003F4435">
      <w:pPr>
        <w:pStyle w:val="a0"/>
      </w:pPr>
    </w:p>
    <w:p w:rsidR="003F4435" w:rsidRDefault="00921FB1" w:rsidP="003C64BA">
      <w:pPr>
        <w:pStyle w:val="4"/>
      </w:pPr>
      <w:r>
        <w:t>查看</w:t>
      </w:r>
      <w:r w:rsidR="003F4435">
        <w:t>批次信息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Batch Information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3F4435" w:rsidRPr="00883F4B" w:rsidRDefault="003F4435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49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查看批次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</w:p>
        </w:tc>
      </w:tr>
      <w:tr w:rsidR="003F4435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3F4435" w:rsidP="00B246BD">
            <w:r>
              <w:rPr>
                <w:rFonts w:hint="eastAsia"/>
              </w:rPr>
              <w:t>查看</w:t>
            </w:r>
            <w:r>
              <w:t>每个方案的批次信息</w:t>
            </w:r>
          </w:p>
        </w:tc>
      </w:tr>
      <w:tr w:rsidR="003F4435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A96CCC" w:rsidRDefault="003F4435" w:rsidP="0032779F">
            <w:pPr>
              <w:rPr>
                <w:iCs/>
              </w:rPr>
            </w:pPr>
            <w:r>
              <w:rPr>
                <w:rFonts w:hint="eastAsia"/>
                <w:iCs/>
              </w:rPr>
              <w:t>点击列表中的【查看批次信息】</w:t>
            </w:r>
            <w:r w:rsidR="00DF0F7A">
              <w:rPr>
                <w:rFonts w:hint="eastAsia"/>
                <w:iCs/>
              </w:rPr>
              <w:t>（</w:t>
            </w:r>
            <w:r w:rsidR="00DF0F7A">
              <w:rPr>
                <w:rFonts w:hint="eastAsia"/>
                <w:iCs/>
              </w:rPr>
              <w:t>Batch</w:t>
            </w:r>
            <w:r w:rsidR="00DF0F7A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弹出批次列表</w:t>
            </w:r>
          </w:p>
        </w:tc>
      </w:tr>
      <w:tr w:rsidR="003F4435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3F4435" w:rsidDel="00B32749" w:rsidRDefault="003F4435" w:rsidP="00B246BD">
            <w:pPr>
              <w:rPr>
                <w:del w:id="668" w:author="Microsoft" w:date="2015-10-21T16:21:00Z"/>
              </w:rPr>
            </w:pPr>
            <w:del w:id="669" w:author="Microsoft" w:date="2015-10-21T16:21:00Z">
              <w:r w:rsidDel="00B32749">
                <w:rPr>
                  <w:rFonts w:hint="eastAsia"/>
                </w:rPr>
                <w:delText>彩票批次</w:delText>
              </w:r>
              <w:r w:rsidDel="00B32749">
                <w:delText>信息列表：</w:delText>
              </w:r>
            </w:del>
          </w:p>
          <w:p w:rsidR="00921FB1" w:rsidRDefault="00921FB1" w:rsidP="003967F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生产</w:t>
            </w:r>
            <w:r>
              <w:t>批次</w:t>
            </w:r>
            <w:r w:rsidR="001E1C3C" w:rsidRPr="001E1C3C">
              <w:rPr>
                <w:rFonts w:hint="eastAsia"/>
                <w:iCs/>
              </w:rPr>
              <w:t>（</w:t>
            </w:r>
            <w:r w:rsidR="00C20A8C">
              <w:rPr>
                <w:rFonts w:hint="eastAsia"/>
                <w:iCs/>
              </w:rPr>
              <w:t>Batch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t>：</w:t>
            </w:r>
          </w:p>
          <w:p w:rsidR="003F4435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方案</w:t>
            </w:r>
            <w:r>
              <w:t>代码</w:t>
            </w:r>
            <w:r w:rsidR="001E1C3C" w:rsidRPr="001E1C3C">
              <w:rPr>
                <w:rFonts w:hint="eastAsia"/>
                <w:iCs/>
              </w:rPr>
              <w:t>（</w:t>
            </w:r>
            <w:r w:rsidR="00C20A8C">
              <w:rPr>
                <w:rFonts w:hint="eastAsia"/>
                <w:iCs/>
              </w:rPr>
              <w:t>Plan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t>：</w:t>
            </w:r>
          </w:p>
          <w:p w:rsidR="003F4435" w:rsidDel="000500CB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del w:id="670" w:author="Microsoft" w:date="2015-09-17T13:37:00Z"/>
              </w:rPr>
            </w:pPr>
            <w:del w:id="671" w:author="Microsoft" w:date="2015-09-17T13:37:00Z">
              <w:r w:rsidDel="000500CB">
                <w:rPr>
                  <w:rFonts w:hint="eastAsia"/>
                </w:rPr>
                <w:delText>彩票</w:delText>
              </w:r>
              <w:r w:rsidDel="000500CB">
                <w:delText>分类</w:delText>
              </w:r>
              <w:r w:rsidR="001E1C3C" w:rsidRPr="001E1C3C" w:rsidDel="000500CB">
                <w:rPr>
                  <w:rFonts w:hint="eastAsia"/>
                  <w:iCs/>
                </w:rPr>
                <w:delText>（</w:delText>
              </w:r>
              <w:r w:rsidR="00C20A8C" w:rsidDel="000500CB">
                <w:rPr>
                  <w:rFonts w:hint="eastAsia"/>
                  <w:iCs/>
                </w:rPr>
                <w:delText>Type of Lottery</w:delText>
              </w:r>
              <w:r w:rsidR="001E1C3C" w:rsidRPr="001E1C3C" w:rsidDel="000500CB">
                <w:rPr>
                  <w:rFonts w:hint="eastAsia"/>
                  <w:iCs/>
                </w:rPr>
                <w:delText>）</w:delText>
              </w:r>
              <w:r w:rsidDel="000500CB">
                <w:delText>：</w:delText>
              </w:r>
            </w:del>
          </w:p>
          <w:p w:rsidR="003F4435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彩票</w:t>
            </w:r>
            <w:r>
              <w:t>名称</w:t>
            </w:r>
            <w:r w:rsidR="001E1C3C" w:rsidRPr="001E1C3C">
              <w:rPr>
                <w:rFonts w:hint="eastAsia"/>
                <w:iCs/>
              </w:rPr>
              <w:t>（</w:t>
            </w:r>
            <w:r w:rsidR="00C20A8C">
              <w:rPr>
                <w:rFonts w:hint="eastAsia"/>
                <w:iCs/>
              </w:rPr>
              <w:t>Name of Lottery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t>：</w:t>
            </w:r>
          </w:p>
          <w:p w:rsidR="003F4435" w:rsidDel="000500CB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del w:id="672" w:author="Microsoft" w:date="2015-09-17T13:37:00Z"/>
              </w:rPr>
            </w:pPr>
            <w:del w:id="673" w:author="Microsoft" w:date="2015-09-17T13:37:00Z">
              <w:r w:rsidDel="000500CB">
                <w:rPr>
                  <w:rFonts w:hint="eastAsia"/>
                </w:rPr>
                <w:delText>每箱盒</w:delText>
              </w:r>
              <w:r w:rsidDel="000500CB">
                <w:delText>数</w:delText>
              </w:r>
              <w:r w:rsidR="001E1C3C" w:rsidRPr="001E1C3C" w:rsidDel="000500CB">
                <w:rPr>
                  <w:rFonts w:hint="eastAsia"/>
                  <w:iCs/>
                </w:rPr>
                <w:delText>（</w:delText>
              </w:r>
              <w:r w:rsidR="00C20A8C" w:rsidDel="000500CB">
                <w:rPr>
                  <w:rFonts w:hint="eastAsia"/>
                  <w:iCs/>
                </w:rPr>
                <w:delText>Boxes per Trunk</w:delText>
              </w:r>
              <w:r w:rsidR="001E1C3C" w:rsidRPr="001E1C3C" w:rsidDel="000500CB">
                <w:rPr>
                  <w:rFonts w:hint="eastAsia"/>
                  <w:iCs/>
                </w:rPr>
                <w:delText>）</w:delText>
              </w:r>
              <w:r w:rsidDel="000500CB">
                <w:delText>：</w:delText>
              </w:r>
            </w:del>
          </w:p>
          <w:p w:rsidR="003F4435" w:rsidDel="000500CB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del w:id="674" w:author="Microsoft" w:date="2015-09-17T13:37:00Z"/>
              </w:rPr>
            </w:pPr>
            <w:del w:id="675" w:author="Microsoft" w:date="2015-09-17T13:37:00Z">
              <w:r w:rsidDel="000500CB">
                <w:rPr>
                  <w:rFonts w:hint="eastAsia"/>
                </w:rPr>
                <w:delText>每组箱</w:delText>
              </w:r>
              <w:r w:rsidDel="000500CB">
                <w:delText>数</w:delText>
              </w:r>
              <w:r w:rsidR="001E1C3C" w:rsidRPr="001E1C3C" w:rsidDel="000500CB">
                <w:rPr>
                  <w:rFonts w:hint="eastAsia"/>
                  <w:iCs/>
                </w:rPr>
                <w:delText>（</w:delText>
              </w:r>
              <w:r w:rsidR="00C20A8C" w:rsidDel="000500CB">
                <w:rPr>
                  <w:rFonts w:hint="eastAsia"/>
                  <w:iCs/>
                </w:rPr>
                <w:delText>Trunks per Group</w:delText>
              </w:r>
              <w:r w:rsidR="001E1C3C" w:rsidRPr="001E1C3C" w:rsidDel="000500CB">
                <w:rPr>
                  <w:rFonts w:hint="eastAsia"/>
                  <w:iCs/>
                </w:rPr>
                <w:delText>）</w:delText>
              </w:r>
              <w:r w:rsidDel="000500CB">
                <w:delText>：</w:delText>
              </w:r>
            </w:del>
          </w:p>
          <w:p w:rsidR="003F4435" w:rsidDel="000500CB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del w:id="676" w:author="Microsoft" w:date="2015-09-17T13:37:00Z"/>
              </w:rPr>
            </w:pPr>
            <w:del w:id="677" w:author="Microsoft" w:date="2015-09-17T13:37:00Z">
              <w:r w:rsidDel="000500CB">
                <w:rPr>
                  <w:rFonts w:hint="eastAsia"/>
                </w:rPr>
                <w:delText>每箱</w:delText>
              </w:r>
              <w:r w:rsidDel="000500CB">
                <w:delText>本</w:delText>
              </w:r>
              <w:r w:rsidDel="000500CB">
                <w:rPr>
                  <w:rFonts w:hint="eastAsia"/>
                </w:rPr>
                <w:delText>数</w:delText>
              </w:r>
              <w:r w:rsidR="001E1C3C" w:rsidRPr="001E1C3C" w:rsidDel="000500CB">
                <w:rPr>
                  <w:rFonts w:hint="eastAsia"/>
                  <w:iCs/>
                </w:rPr>
                <w:delText>（</w:delText>
              </w:r>
              <w:r w:rsidR="00C20A8C" w:rsidDel="000500CB">
                <w:rPr>
                  <w:rFonts w:hint="eastAsia"/>
                  <w:iCs/>
                </w:rPr>
                <w:delText>Packs per Trunk</w:delText>
              </w:r>
              <w:r w:rsidR="001E1C3C" w:rsidRPr="001E1C3C" w:rsidDel="000500CB">
                <w:rPr>
                  <w:rFonts w:hint="eastAsia"/>
                  <w:iCs/>
                </w:rPr>
                <w:delText>）</w:delText>
              </w:r>
              <w:r w:rsidDel="000500CB">
                <w:delText>：</w:delText>
              </w:r>
            </w:del>
          </w:p>
          <w:p w:rsidR="003F4435" w:rsidDel="000500CB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del w:id="678" w:author="Microsoft" w:date="2015-09-17T13:37:00Z"/>
              </w:rPr>
            </w:pPr>
            <w:del w:id="679" w:author="Microsoft" w:date="2015-09-17T13:37:00Z">
              <w:r w:rsidDel="000500CB">
                <w:rPr>
                  <w:rFonts w:hint="eastAsia"/>
                </w:rPr>
                <w:delText>每本</w:delText>
              </w:r>
              <w:r w:rsidDel="000500CB">
                <w:delText>张数</w:delText>
              </w:r>
              <w:r w:rsidR="001E1C3C" w:rsidRPr="001E1C3C" w:rsidDel="000500CB">
                <w:rPr>
                  <w:rFonts w:hint="eastAsia"/>
                  <w:iCs/>
                </w:rPr>
                <w:delText>（</w:delText>
              </w:r>
              <w:r w:rsidR="00C20A8C" w:rsidDel="000500CB">
                <w:rPr>
                  <w:rFonts w:hint="eastAsia"/>
                  <w:iCs/>
                </w:rPr>
                <w:delText>Tickets per Pack</w:delText>
              </w:r>
              <w:r w:rsidR="001E1C3C" w:rsidRPr="001E1C3C" w:rsidDel="000500CB">
                <w:rPr>
                  <w:rFonts w:hint="eastAsia"/>
                  <w:iCs/>
                </w:rPr>
                <w:delText>）</w:delText>
              </w:r>
              <w:r w:rsidDel="000500CB">
                <w:delText>：</w:delText>
              </w:r>
            </w:del>
          </w:p>
          <w:p w:rsidR="000500CB" w:rsidRDefault="000500CB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ins w:id="680" w:author="Microsoft" w:date="2015-09-17T13:38:00Z"/>
              </w:rPr>
            </w:pPr>
            <w:ins w:id="681" w:author="Microsoft" w:date="2015-09-17T13:38:00Z">
              <w:r>
                <w:rPr>
                  <w:rFonts w:hint="eastAsia"/>
                </w:rPr>
                <w:t>奖</w:t>
              </w:r>
              <w:r>
                <w:t>组数量：（）</w:t>
              </w:r>
            </w:ins>
          </w:p>
          <w:p w:rsidR="003F4435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奖组张数（</w:t>
            </w:r>
            <w:r w:rsidR="00C20A8C">
              <w:rPr>
                <w:rFonts w:hint="eastAsia"/>
              </w:rPr>
              <w:t>千</w:t>
            </w:r>
            <w:r>
              <w:rPr>
                <w:rFonts w:hint="eastAsia"/>
              </w:rPr>
              <w:t>张</w:t>
            </w:r>
            <w:r>
              <w:t>）</w:t>
            </w:r>
            <w:r w:rsidR="001E1C3C" w:rsidRPr="001E1C3C">
              <w:rPr>
                <w:rFonts w:hint="eastAsia"/>
                <w:iCs/>
              </w:rPr>
              <w:t>（</w:t>
            </w:r>
            <w:r w:rsidR="00C20A8C">
              <w:rPr>
                <w:rFonts w:hint="eastAsia"/>
                <w:iCs/>
              </w:rPr>
              <w:t>Tickets per Group</w:t>
            </w:r>
            <w:r w:rsidR="001E1C3C" w:rsidRPr="001E1C3C">
              <w:rPr>
                <w:rFonts w:hint="eastAsia"/>
                <w:iCs/>
              </w:rPr>
              <w:t>）</w:t>
            </w:r>
            <w:r w:rsidR="00C20A8C">
              <w:rPr>
                <w:rFonts w:hint="eastAsia"/>
                <w:iCs/>
              </w:rPr>
              <w:t>（</w:t>
            </w:r>
            <w:r w:rsidR="00C20A8C">
              <w:rPr>
                <w:rFonts w:hint="eastAsia"/>
                <w:iCs/>
              </w:rPr>
              <w:t>thousand</w:t>
            </w:r>
            <w:r w:rsidR="00C20A8C">
              <w:rPr>
                <w:rFonts w:hint="eastAsia"/>
                <w:iCs/>
              </w:rPr>
              <w:t>）</w:t>
            </w:r>
            <w:r>
              <w:t>：</w:t>
            </w:r>
          </w:p>
          <w:p w:rsidR="003F4435" w:rsidDel="000500CB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del w:id="682" w:author="Microsoft" w:date="2015-09-17T13:38:00Z"/>
              </w:rPr>
            </w:pPr>
            <w:del w:id="683" w:author="Microsoft" w:date="2015-09-17T13:38:00Z">
              <w:r w:rsidDel="000500CB">
                <w:rPr>
                  <w:rFonts w:hint="eastAsia"/>
                </w:rPr>
                <w:delText>首</w:delText>
              </w:r>
              <w:r w:rsidDel="000500CB">
                <w:delText>分组号</w:delText>
              </w:r>
              <w:r w:rsidR="001E1C3C" w:rsidRPr="001E1C3C" w:rsidDel="000500CB">
                <w:rPr>
                  <w:rFonts w:hint="eastAsia"/>
                  <w:iCs/>
                </w:rPr>
                <w:delText>（</w:delText>
              </w:r>
              <w:r w:rsidR="002803DB" w:rsidDel="000500CB">
                <w:rPr>
                  <w:rFonts w:hint="eastAsia"/>
                  <w:iCs/>
                </w:rPr>
                <w:delText>Initial Group ID</w:delText>
              </w:r>
              <w:r w:rsidR="001E1C3C" w:rsidRPr="001E1C3C" w:rsidDel="000500CB">
                <w:rPr>
                  <w:rFonts w:hint="eastAsia"/>
                  <w:iCs/>
                </w:rPr>
                <w:delText>）</w:delText>
              </w:r>
              <w:r w:rsidDel="000500CB">
                <w:delText>：</w:delText>
              </w:r>
            </w:del>
          </w:p>
          <w:p w:rsidR="003F4435" w:rsidDel="000500CB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del w:id="684" w:author="Microsoft" w:date="2015-09-17T13:38:00Z"/>
              </w:rPr>
            </w:pPr>
            <w:del w:id="685" w:author="Microsoft" w:date="2015-09-17T13:38:00Z">
              <w:r w:rsidDel="000500CB">
                <w:rPr>
                  <w:rFonts w:hint="eastAsia"/>
                </w:rPr>
                <w:delText>生产</w:delText>
              </w:r>
              <w:r w:rsidDel="000500CB">
                <w:delText>厂家</w:delText>
              </w:r>
              <w:r w:rsidR="001E1C3C" w:rsidRPr="001E1C3C" w:rsidDel="000500CB">
                <w:rPr>
                  <w:rFonts w:hint="eastAsia"/>
                  <w:iCs/>
                </w:rPr>
                <w:delText>（</w:delText>
              </w:r>
              <w:r w:rsidR="00C20A8C" w:rsidDel="000500CB">
                <w:rPr>
                  <w:rFonts w:hint="eastAsia"/>
                  <w:iCs/>
                </w:rPr>
                <w:delText>Producer</w:delText>
              </w:r>
              <w:r w:rsidR="001E1C3C" w:rsidRPr="001E1C3C" w:rsidDel="000500CB">
                <w:rPr>
                  <w:rFonts w:hint="eastAsia"/>
                  <w:iCs/>
                </w:rPr>
                <w:delText>）</w:delText>
              </w:r>
              <w:r w:rsidDel="000500CB">
                <w:delText>：</w:delText>
              </w:r>
            </w:del>
          </w:p>
          <w:p w:rsidR="003F4435" w:rsidDel="000500CB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del w:id="686" w:author="Microsoft" w:date="2015-09-17T13:38:00Z"/>
              </w:rPr>
            </w:pPr>
            <w:del w:id="687" w:author="Microsoft" w:date="2015-09-17T13:38:00Z">
              <w:r w:rsidDel="000500CB">
                <w:rPr>
                  <w:rFonts w:hint="eastAsia"/>
                </w:rPr>
                <w:delText>单箱</w:delText>
              </w:r>
              <w:r w:rsidDel="000500CB">
                <w:delText>重量</w:delText>
              </w:r>
              <w:r w:rsidR="001E1C3C" w:rsidRPr="001E1C3C" w:rsidDel="000500CB">
                <w:rPr>
                  <w:rFonts w:hint="eastAsia"/>
                  <w:iCs/>
                </w:rPr>
                <w:delText>（</w:delText>
              </w:r>
              <w:r w:rsidR="00C20A8C" w:rsidDel="000500CB">
                <w:rPr>
                  <w:rFonts w:hint="eastAsia"/>
                  <w:iCs/>
                </w:rPr>
                <w:delText>Trunk Weight</w:delText>
              </w:r>
              <w:r w:rsidR="001E1C3C" w:rsidRPr="001E1C3C" w:rsidDel="000500CB">
                <w:rPr>
                  <w:rFonts w:hint="eastAsia"/>
                  <w:iCs/>
                </w:rPr>
                <w:delText>）</w:delText>
              </w:r>
              <w:r w:rsidDel="000500CB">
                <w:delText>：</w:delText>
              </w:r>
            </w:del>
          </w:p>
          <w:p w:rsidR="000500CB" w:rsidRDefault="000500CB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ins w:id="688" w:author="Microsoft" w:date="2015-09-17T13:39:00Z"/>
              </w:rPr>
            </w:pPr>
            <w:ins w:id="689" w:author="Microsoft" w:date="2015-09-17T13:39:00Z">
              <w:r>
                <w:rPr>
                  <w:rFonts w:hint="eastAsia"/>
                </w:rPr>
                <w:t>批次总</w:t>
              </w:r>
              <w:r>
                <w:t>箱数：（）</w:t>
              </w:r>
            </w:ins>
          </w:p>
          <w:p w:rsidR="00BC5CF4" w:rsidRDefault="007160CC" w:rsidP="003967F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批次</w:t>
            </w:r>
            <w:r>
              <w:t>张数</w:t>
            </w:r>
            <w:r w:rsidR="006A6548">
              <w:rPr>
                <w:rFonts w:hint="eastAsia"/>
              </w:rPr>
              <w:t>（</w:t>
            </w:r>
            <w:r w:rsidR="006A6548">
              <w:rPr>
                <w:rFonts w:hint="eastAsia"/>
              </w:rPr>
              <w:t>Batch Total</w:t>
            </w:r>
            <w:r w:rsidR="006A6548">
              <w:rPr>
                <w:rFonts w:hint="eastAsia"/>
              </w:rPr>
              <w:t>）</w:t>
            </w:r>
            <w:r w:rsidR="00BC5CF4">
              <w:t>：</w:t>
            </w:r>
          </w:p>
          <w:p w:rsidR="007160CC" w:rsidDel="000500CB" w:rsidRDefault="007160CC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del w:id="690" w:author="Microsoft" w:date="2015-09-17T13:38:00Z"/>
              </w:rPr>
            </w:pPr>
            <w:del w:id="691" w:author="Microsoft" w:date="2015-09-17T13:38:00Z">
              <w:r w:rsidDel="000500CB">
                <w:rPr>
                  <w:rFonts w:hint="eastAsia"/>
                </w:rPr>
                <w:delText>批次</w:delText>
              </w:r>
              <w:r w:rsidDel="000500CB">
                <w:delText>首</w:delText>
              </w:r>
              <w:r w:rsidDel="000500CB">
                <w:rPr>
                  <w:rFonts w:hint="eastAsia"/>
                </w:rPr>
                <w:delText>箱</w:delText>
              </w:r>
              <w:r w:rsidDel="000500CB">
                <w:delText>编号</w:delText>
              </w:r>
              <w:r w:rsidR="006A6548" w:rsidDel="000500CB">
                <w:rPr>
                  <w:rFonts w:hint="eastAsia"/>
                </w:rPr>
                <w:delText>（</w:delText>
              </w:r>
              <w:r w:rsidR="006A6548" w:rsidDel="000500CB">
                <w:rPr>
                  <w:rFonts w:hint="eastAsia"/>
                </w:rPr>
                <w:delText>Inital Trunk ID</w:delText>
              </w:r>
              <w:r w:rsidR="006A6548" w:rsidDel="000500CB">
                <w:rPr>
                  <w:rFonts w:hint="eastAsia"/>
                </w:rPr>
                <w:delText>）</w:delText>
              </w:r>
              <w:r w:rsidDel="000500CB">
                <w:delText>：</w:delText>
              </w:r>
            </w:del>
          </w:p>
          <w:p w:rsidR="003F4435" w:rsidRDefault="009D0964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ins w:id="692" w:author="Microsoft" w:date="2015-10-21T16:21:00Z"/>
              </w:rPr>
            </w:pPr>
            <w:r>
              <w:rPr>
                <w:rFonts w:hint="eastAsia"/>
              </w:rPr>
              <w:t>状态</w:t>
            </w:r>
            <w:r w:rsidR="001E1C3C" w:rsidRPr="001E1C3C">
              <w:rPr>
                <w:rFonts w:hint="eastAsia"/>
                <w:iCs/>
              </w:rPr>
              <w:t>（</w:t>
            </w:r>
            <w:r w:rsidR="00C20A8C">
              <w:rPr>
                <w:rFonts w:hint="eastAsia"/>
                <w:iCs/>
              </w:rPr>
              <w:t>Status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t>：在售</w:t>
            </w:r>
            <w:r w:rsidR="00C20A8C">
              <w:rPr>
                <w:rFonts w:hint="eastAsia"/>
              </w:rPr>
              <w:t>（</w:t>
            </w:r>
            <w:r w:rsidR="00C20A8C">
              <w:rPr>
                <w:rFonts w:hint="eastAsia"/>
              </w:rPr>
              <w:t>Selling</w:t>
            </w:r>
            <w:r w:rsidR="00C20A8C">
              <w:rPr>
                <w:rFonts w:hint="eastAsia"/>
              </w:rPr>
              <w:t>）</w:t>
            </w:r>
            <w:r>
              <w:t>，暂停</w:t>
            </w:r>
            <w:r w:rsidR="00C20A8C">
              <w:rPr>
                <w:rFonts w:hint="eastAsia"/>
              </w:rPr>
              <w:t>（</w:t>
            </w:r>
            <w:r w:rsidR="00C20A8C">
              <w:rPr>
                <w:rFonts w:hint="eastAsia"/>
              </w:rPr>
              <w:t>Paused</w:t>
            </w:r>
            <w:r w:rsidR="00C20A8C">
              <w:rPr>
                <w:rFonts w:hint="eastAsia"/>
              </w:rPr>
              <w:t>）</w:t>
            </w:r>
            <w:r>
              <w:t>，退市</w:t>
            </w:r>
            <w:r w:rsidR="00C20A8C">
              <w:rPr>
                <w:rFonts w:hint="eastAsia"/>
              </w:rPr>
              <w:t>（</w:t>
            </w:r>
            <w:r w:rsidR="00C20A8C">
              <w:rPr>
                <w:rFonts w:hint="eastAsia"/>
              </w:rPr>
              <w:t>Withdrawn</w:t>
            </w:r>
            <w:r w:rsidR="00C20A8C">
              <w:rPr>
                <w:rFonts w:hint="eastAsia"/>
              </w:rPr>
              <w:t>）</w:t>
            </w:r>
          </w:p>
          <w:p w:rsidR="00B32749" w:rsidRDefault="00B32749" w:rsidP="00B32749">
            <w:pPr>
              <w:rPr>
                <w:ins w:id="693" w:author="Microsoft" w:date="2015-10-21T16:23:00Z"/>
              </w:rPr>
            </w:pPr>
            <w:ins w:id="694" w:author="Microsoft" w:date="2015-10-21T16:21:00Z">
              <w:r>
                <w:rPr>
                  <w:rFonts w:hint="eastAsia"/>
                </w:rPr>
                <w:t>批次奖级</w:t>
              </w:r>
              <w:r>
                <w:t>列表：</w:t>
              </w:r>
            </w:ins>
          </w:p>
          <w:p w:rsidR="00B32749" w:rsidRDefault="00B32749">
            <w:pPr>
              <w:pStyle w:val="a8"/>
              <w:numPr>
                <w:ilvl w:val="0"/>
                <w:numId w:val="70"/>
              </w:numPr>
              <w:ind w:firstLineChars="0"/>
              <w:rPr>
                <w:ins w:id="695" w:author="Microsoft" w:date="2015-10-21T16:23:00Z"/>
              </w:rPr>
              <w:pPrChange w:id="696" w:author="Microsoft" w:date="2015-10-21T16:31:00Z">
                <w:pPr/>
              </w:pPrChange>
            </w:pPr>
            <w:ins w:id="697" w:author="Microsoft" w:date="2015-10-21T16:23:00Z">
              <w:r>
                <w:rPr>
                  <w:rFonts w:hint="eastAsia"/>
                </w:rPr>
                <w:t>奖级</w:t>
              </w:r>
              <w:r>
                <w:t>编号：</w:t>
              </w:r>
            </w:ins>
          </w:p>
          <w:p w:rsidR="00B32749" w:rsidRDefault="00B32749">
            <w:pPr>
              <w:pStyle w:val="a8"/>
              <w:numPr>
                <w:ilvl w:val="0"/>
                <w:numId w:val="70"/>
              </w:numPr>
              <w:ind w:firstLineChars="0"/>
              <w:rPr>
                <w:ins w:id="698" w:author="Microsoft" w:date="2015-10-21T16:23:00Z"/>
              </w:rPr>
              <w:pPrChange w:id="699" w:author="Microsoft" w:date="2015-10-21T16:31:00Z">
                <w:pPr/>
              </w:pPrChange>
            </w:pPr>
            <w:ins w:id="700" w:author="Microsoft" w:date="2015-10-21T16:23:00Z">
              <w:r>
                <w:rPr>
                  <w:rFonts w:hint="eastAsia"/>
                </w:rPr>
                <w:t>数量</w:t>
              </w:r>
              <w:r>
                <w:t>：</w:t>
              </w:r>
            </w:ins>
          </w:p>
          <w:p w:rsidR="00B32749" w:rsidRPr="00883F4B" w:rsidRDefault="00B32749">
            <w:pPr>
              <w:pStyle w:val="a8"/>
              <w:numPr>
                <w:ilvl w:val="0"/>
                <w:numId w:val="70"/>
              </w:numPr>
              <w:ind w:firstLineChars="0"/>
              <w:pPrChange w:id="701" w:author="Microsoft" w:date="2015-10-21T16:31:00Z">
                <w:pPr>
                  <w:pStyle w:val="a8"/>
                  <w:numPr>
                    <w:numId w:val="19"/>
                  </w:numPr>
                  <w:ind w:left="420" w:firstLineChars="0" w:hanging="420"/>
                </w:pPr>
              </w:pPrChange>
            </w:pPr>
            <w:ins w:id="702" w:author="Microsoft" w:date="2015-10-21T16:23:00Z">
              <w:r>
                <w:t>金额：</w:t>
              </w:r>
            </w:ins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FE4DC0" w:rsidRDefault="003F4435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3F4435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3F4435" w:rsidRDefault="00E943F6" w:rsidP="00B246BD">
            <w:r>
              <w:rPr>
                <w:rFonts w:hint="eastAsia"/>
              </w:rPr>
              <w:t>批次</w:t>
            </w:r>
            <w:r>
              <w:t>信息</w:t>
            </w:r>
            <w:r>
              <w:rPr>
                <w:rFonts w:hint="eastAsia"/>
              </w:rPr>
              <w:t>列表</w:t>
            </w:r>
            <w:r w:rsidR="00944530">
              <w:rPr>
                <w:rFonts w:hint="eastAsia"/>
              </w:rPr>
              <w:t>（</w:t>
            </w:r>
            <w:r w:rsidR="00944530">
              <w:rPr>
                <w:rFonts w:hint="eastAsia"/>
              </w:rPr>
              <w:t>List of Batches</w:t>
            </w:r>
            <w:r w:rsidR="006749E3">
              <w:rPr>
                <w:rFonts w:hint="eastAsia"/>
              </w:rPr>
              <w:t xml:space="preserve"> of a Plan</w:t>
            </w:r>
            <w:r w:rsidR="00944530">
              <w:rPr>
                <w:rFonts w:hint="eastAsia"/>
              </w:rPr>
              <w:t>）</w:t>
            </w:r>
            <w:r>
              <w:t>中可对批次进行管理：</w:t>
            </w:r>
            <w:r w:rsidR="00A839C9">
              <w:rPr>
                <w:rFonts w:hint="eastAsia"/>
              </w:rPr>
              <w:t>【暂停</w:t>
            </w:r>
            <w:r w:rsidR="00A839C9">
              <w:t>】</w:t>
            </w:r>
            <w:r w:rsidR="00944530">
              <w:rPr>
                <w:rFonts w:hint="eastAsia"/>
              </w:rPr>
              <w:t>（</w:t>
            </w:r>
            <w:r w:rsidR="00944530">
              <w:rPr>
                <w:rFonts w:hint="eastAsia"/>
              </w:rPr>
              <w:t>Pause</w:t>
            </w:r>
            <w:r w:rsidR="00944530">
              <w:rPr>
                <w:rFonts w:hint="eastAsia"/>
              </w:rPr>
              <w:t>）</w:t>
            </w:r>
            <w:r w:rsidR="00A839C9">
              <w:rPr>
                <w:rFonts w:hint="eastAsia"/>
              </w:rPr>
              <w:t>按钮</w:t>
            </w:r>
          </w:p>
          <w:p w:rsidR="00E943F6" w:rsidRDefault="00A839C9" w:rsidP="003967F2">
            <w:pPr>
              <w:pStyle w:val="a8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默认</w:t>
            </w:r>
            <w:r>
              <w:t>导入</w:t>
            </w:r>
            <w:r>
              <w:rPr>
                <w:rFonts w:hint="eastAsia"/>
              </w:rPr>
              <w:t>的</w:t>
            </w:r>
            <w:r>
              <w:t>批次均为</w:t>
            </w:r>
            <w:r>
              <w:rPr>
                <w:rFonts w:hint="eastAsia"/>
              </w:rPr>
              <w:t>在售，</w:t>
            </w:r>
            <w:r>
              <w:t>手动可</w:t>
            </w:r>
            <w:r>
              <w:rPr>
                <w:rFonts w:hint="eastAsia"/>
              </w:rPr>
              <w:t>改为暂停</w:t>
            </w:r>
            <w:r>
              <w:t>状态；</w:t>
            </w:r>
          </w:p>
          <w:p w:rsidR="004C21AC" w:rsidRDefault="004C21AC" w:rsidP="003967F2">
            <w:pPr>
              <w:pStyle w:val="a8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暂停状态</w:t>
            </w:r>
            <w:r>
              <w:t>下的批次</w:t>
            </w:r>
            <w:r>
              <w:rPr>
                <w:rFonts w:hint="eastAsia"/>
              </w:rPr>
              <w:t>不</w:t>
            </w:r>
            <w:r>
              <w:t>可进行</w:t>
            </w:r>
            <w:r w:rsidR="009016F5">
              <w:rPr>
                <w:rFonts w:hint="eastAsia"/>
              </w:rPr>
              <w:t>出库</w:t>
            </w:r>
            <w:r w:rsidR="009016F5">
              <w:t>和</w:t>
            </w:r>
            <w:r>
              <w:t>兑奖；</w:t>
            </w:r>
          </w:p>
          <w:p w:rsidR="0032779F" w:rsidRPr="00883F4B" w:rsidRDefault="00A839C9" w:rsidP="003967F2">
            <w:pPr>
              <w:pStyle w:val="a8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当该</w:t>
            </w:r>
            <w:r>
              <w:t>批次进行终结</w:t>
            </w:r>
            <w:r>
              <w:rPr>
                <w:rFonts w:hint="eastAsia"/>
              </w:rPr>
              <w:t>后</w:t>
            </w:r>
            <w:r>
              <w:t>，批次信息列表中</w:t>
            </w:r>
            <w:r>
              <w:rPr>
                <w:rFonts w:hint="eastAsia"/>
              </w:rPr>
              <w:t>显示</w:t>
            </w:r>
            <w:r>
              <w:t>状态为</w:t>
            </w:r>
            <w:r>
              <w:t>“</w:t>
            </w:r>
            <w:r>
              <w:rPr>
                <w:rFonts w:hint="eastAsia"/>
              </w:rPr>
              <w:t>退市</w:t>
            </w:r>
            <w:r>
              <w:t>”</w:t>
            </w:r>
          </w:p>
        </w:tc>
      </w:tr>
    </w:tbl>
    <w:p w:rsidR="003F4435" w:rsidRPr="003F4435" w:rsidRDefault="003F4435" w:rsidP="003F4435">
      <w:pPr>
        <w:pStyle w:val="a0"/>
      </w:pPr>
    </w:p>
    <w:p w:rsidR="00711B0D" w:rsidRDefault="009F767F" w:rsidP="003C64BA">
      <w:pPr>
        <w:pStyle w:val="4"/>
      </w:pPr>
      <w:r>
        <w:rPr>
          <w:rFonts w:hint="eastAsia"/>
        </w:rPr>
        <w:t>导入</w:t>
      </w:r>
      <w:r w:rsidR="00711B0D">
        <w:t>批次</w:t>
      </w:r>
      <w:r>
        <w:t>数据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Import Batch Data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50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Pr="00883F4B" w:rsidRDefault="00C66FAD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添加</w:t>
            </w:r>
            <w:r>
              <w:rPr>
                <w:iCs/>
              </w:rPr>
              <w:t>批次信息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C66FAD" w:rsidP="00711B0D">
            <w:r>
              <w:rPr>
                <w:rFonts w:hint="eastAsia"/>
              </w:rPr>
              <w:t>每当</w:t>
            </w:r>
            <w:r>
              <w:t>一个方案有新的批次到货时，要在</w:t>
            </w:r>
            <w:r>
              <w:rPr>
                <w:rFonts w:hint="eastAsia"/>
              </w:rPr>
              <w:t>仓库</w:t>
            </w:r>
            <w:r>
              <w:t>管理中</w:t>
            </w:r>
            <w:r w:rsidR="009439A8">
              <w:rPr>
                <w:rFonts w:hint="eastAsia"/>
              </w:rPr>
              <w:t>导入</w:t>
            </w:r>
            <w:r w:rsidR="009F767F">
              <w:rPr>
                <w:rFonts w:hint="eastAsia"/>
              </w:rPr>
              <w:t>三个</w:t>
            </w:r>
            <w:r w:rsidR="009439A8">
              <w:t>批次</w:t>
            </w:r>
            <w:r w:rsidR="009F767F">
              <w:t>数据文件</w:t>
            </w:r>
            <w:r w:rsidR="009439A8">
              <w:t>。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2E6960" w:rsidRDefault="00D6679A" w:rsidP="0030057F">
            <w:r>
              <w:t>方案</w:t>
            </w:r>
            <w:r w:rsidR="008A5618">
              <w:rPr>
                <w:rFonts w:hint="eastAsia"/>
              </w:rPr>
              <w:t>代码</w:t>
            </w:r>
            <w:r w:rsidR="00443A85">
              <w:rPr>
                <w:rFonts w:hint="eastAsia"/>
              </w:rPr>
              <w:t>：</w:t>
            </w:r>
            <w:r w:rsidR="009016F5">
              <w:rPr>
                <w:rFonts w:hint="eastAsia"/>
              </w:rPr>
              <w:t>下来</w:t>
            </w:r>
            <w:r w:rsidR="009016F5">
              <w:t>列表选择一个方案</w:t>
            </w:r>
            <w:r w:rsidR="00220F46">
              <w:rPr>
                <w:rFonts w:hint="eastAsia"/>
              </w:rPr>
              <w:t>；</w:t>
            </w:r>
            <w:r w:rsidR="00220F46">
              <w:t>必选项；</w:t>
            </w:r>
          </w:p>
          <w:p w:rsidR="00443A85" w:rsidRDefault="00443A85" w:rsidP="0030057F">
            <w:r>
              <w:t>方案批次</w:t>
            </w:r>
            <w:r>
              <w:rPr>
                <w:rFonts w:hint="eastAsia"/>
              </w:rPr>
              <w:t>：</w:t>
            </w:r>
            <w:r w:rsidR="009016F5">
              <w:rPr>
                <w:rFonts w:hint="eastAsia"/>
              </w:rPr>
              <w:t>输入</w:t>
            </w:r>
            <w:r w:rsidR="009016F5">
              <w:t>要导入的批次号</w:t>
            </w:r>
            <w:r w:rsidR="009016F5">
              <w:rPr>
                <w:rFonts w:hint="eastAsia"/>
              </w:rPr>
              <w:t>；</w:t>
            </w:r>
            <w:r w:rsidR="00220F46">
              <w:rPr>
                <w:rFonts w:hint="eastAsia"/>
              </w:rPr>
              <w:t>必填项</w:t>
            </w:r>
            <w:r w:rsidR="00220F46">
              <w:t>；</w:t>
            </w:r>
          </w:p>
          <w:p w:rsidR="004E5408" w:rsidRDefault="004E5408" w:rsidP="0030057F">
            <w:r>
              <w:rPr>
                <w:rFonts w:hint="eastAsia"/>
              </w:rPr>
              <w:t>系统</w:t>
            </w:r>
            <w:r>
              <w:t>自动匹配文件进行上传；</w:t>
            </w:r>
          </w:p>
          <w:p w:rsidR="009F767F" w:rsidDel="0067560B" w:rsidRDefault="0067560B" w:rsidP="0030057F">
            <w:pPr>
              <w:rPr>
                <w:del w:id="703" w:author="Microsoft" w:date="2015-10-21T16:37:00Z"/>
              </w:rPr>
            </w:pPr>
            <w:ins w:id="704" w:author="Microsoft" w:date="2015-10-21T16:37:00Z">
              <w:r>
                <w:rPr>
                  <w:rFonts w:hint="eastAsia"/>
                </w:rPr>
                <w:t>系统判断</w:t>
              </w:r>
              <w:r>
                <w:t>上传的数据是否</w:t>
              </w:r>
            </w:ins>
            <w:ins w:id="705" w:author="Microsoft" w:date="2015-10-21T16:38:00Z">
              <w:r>
                <w:rPr>
                  <w:rFonts w:hint="eastAsia"/>
                </w:rPr>
                <w:t>完成</w:t>
              </w:r>
              <w:r>
                <w:t>，如果</w:t>
              </w:r>
              <w:r>
                <w:rPr>
                  <w:rFonts w:hint="eastAsia"/>
                </w:rPr>
                <w:t>上传中断</w:t>
              </w:r>
              <w:r>
                <w:t>，</w:t>
              </w:r>
              <w:r>
                <w:rPr>
                  <w:rFonts w:hint="eastAsia"/>
                </w:rPr>
                <w:t>批次</w:t>
              </w:r>
              <w:r>
                <w:t>数据导入不成功！</w:t>
              </w:r>
            </w:ins>
            <w:del w:id="706" w:author="Microsoft" w:date="2015-10-21T16:37:00Z">
              <w:r w:rsidR="009F767F" w:rsidDel="0067560B">
                <w:rPr>
                  <w:rFonts w:hint="eastAsia"/>
                </w:rPr>
                <w:delText>奖符构成表</w:delText>
              </w:r>
              <w:r w:rsidR="00FC5562" w:rsidDel="0067560B">
                <w:rPr>
                  <w:rFonts w:hint="eastAsia"/>
                </w:rPr>
                <w:delText>：</w:delText>
              </w:r>
              <w:r w:rsidR="008E4790" w:rsidDel="0067560B">
                <w:rPr>
                  <w:rFonts w:hint="eastAsia"/>
                </w:rPr>
                <w:delText>导入结果显示</w:delText>
              </w:r>
            </w:del>
          </w:p>
          <w:p w:rsidR="008E4790" w:rsidDel="0067560B" w:rsidRDefault="008E4790" w:rsidP="003967F2">
            <w:pPr>
              <w:pStyle w:val="a8"/>
              <w:numPr>
                <w:ilvl w:val="0"/>
                <w:numId w:val="27"/>
              </w:numPr>
              <w:ind w:firstLineChars="0"/>
              <w:rPr>
                <w:del w:id="707" w:author="Microsoft" w:date="2015-10-21T16:37:00Z"/>
              </w:rPr>
            </w:pPr>
            <w:del w:id="708" w:author="Microsoft" w:date="2015-10-21T16:37:00Z">
              <w:r w:rsidDel="0067560B">
                <w:rPr>
                  <w:rFonts w:hint="eastAsia"/>
                </w:rPr>
                <w:delText>编号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Prize Code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R="001E1C3C" w:rsidDel="0067560B">
                <w:rPr>
                  <w:rFonts w:hint="eastAsia"/>
                </w:rPr>
                <w:delText>：</w:delText>
              </w:r>
            </w:del>
          </w:p>
          <w:p w:rsidR="008E4790" w:rsidDel="0067560B" w:rsidRDefault="008E4790" w:rsidP="003967F2">
            <w:pPr>
              <w:pStyle w:val="a8"/>
              <w:numPr>
                <w:ilvl w:val="0"/>
                <w:numId w:val="27"/>
              </w:numPr>
              <w:ind w:firstLineChars="0"/>
              <w:rPr>
                <w:del w:id="709" w:author="Microsoft" w:date="2015-10-21T16:37:00Z"/>
              </w:rPr>
            </w:pPr>
            <w:del w:id="710" w:author="Microsoft" w:date="2015-10-21T16:37:00Z">
              <w:r w:rsidDel="0067560B">
                <w:rPr>
                  <w:rFonts w:hint="eastAsia"/>
                </w:rPr>
                <w:delText>快速识别码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RIC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R="001E1C3C" w:rsidDel="0067560B">
                <w:rPr>
                  <w:rFonts w:hint="eastAsia"/>
                </w:rPr>
                <w:delText>：</w:delText>
              </w:r>
            </w:del>
          </w:p>
          <w:p w:rsidR="002E6960" w:rsidDel="0067560B" w:rsidRDefault="002E6960" w:rsidP="003967F2">
            <w:pPr>
              <w:pStyle w:val="a8"/>
              <w:numPr>
                <w:ilvl w:val="0"/>
                <w:numId w:val="27"/>
              </w:numPr>
              <w:ind w:firstLineChars="0"/>
              <w:rPr>
                <w:del w:id="711" w:author="Microsoft" w:date="2015-10-21T16:37:00Z"/>
              </w:rPr>
            </w:pPr>
            <w:del w:id="712" w:author="Microsoft" w:date="2015-10-21T16:37:00Z">
              <w:r w:rsidDel="0067560B">
                <w:rPr>
                  <w:rFonts w:hint="eastAsia"/>
                </w:rPr>
                <w:delText>金额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Value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R="001E1C3C" w:rsidDel="0067560B">
                <w:rPr>
                  <w:rFonts w:hint="eastAsia"/>
                </w:rPr>
                <w:delText>：</w:delText>
              </w:r>
            </w:del>
          </w:p>
          <w:p w:rsidR="00FC5562" w:rsidDel="0067560B" w:rsidRDefault="008E4790" w:rsidP="003967F2">
            <w:pPr>
              <w:pStyle w:val="a8"/>
              <w:numPr>
                <w:ilvl w:val="0"/>
                <w:numId w:val="27"/>
              </w:numPr>
              <w:ind w:firstLineChars="0"/>
              <w:rPr>
                <w:del w:id="713" w:author="Microsoft" w:date="2015-10-21T16:37:00Z"/>
              </w:rPr>
            </w:pPr>
            <w:del w:id="714" w:author="Microsoft" w:date="2015-10-21T16:37:00Z">
              <w:r w:rsidDel="0067560B">
                <w:rPr>
                  <w:rFonts w:hint="eastAsia"/>
                </w:rPr>
                <w:delText>数量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Quantity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R="001E1C3C" w:rsidDel="0067560B">
                <w:rPr>
                  <w:rFonts w:hint="eastAsia"/>
                </w:rPr>
                <w:delText>：</w:delText>
              </w:r>
            </w:del>
          </w:p>
          <w:p w:rsidR="0030057F" w:rsidDel="0067560B" w:rsidRDefault="0030057F" w:rsidP="0030057F">
            <w:pPr>
              <w:rPr>
                <w:del w:id="715" w:author="Microsoft" w:date="2015-10-21T16:37:00Z"/>
              </w:rPr>
            </w:pPr>
            <w:del w:id="716" w:author="Microsoft" w:date="2015-10-21T16:37:00Z">
              <w:r w:rsidDel="0067560B">
                <w:rPr>
                  <w:rFonts w:hint="eastAsia"/>
                </w:rPr>
                <w:delText>彩票批次</w:delText>
              </w:r>
              <w:r w:rsidR="009439A8" w:rsidDel="0067560B">
                <w:delText>信息</w:delText>
              </w:r>
              <w:r w:rsidR="008E4790" w:rsidDel="0067560B">
                <w:rPr>
                  <w:rFonts w:hint="eastAsia"/>
                </w:rPr>
                <w:delText>：</w:delText>
              </w:r>
              <w:r w:rsidR="008E4790" w:rsidDel="0067560B">
                <w:delText>导入</w:delText>
              </w:r>
              <w:r w:rsidR="009F767F" w:rsidDel="0067560B">
                <w:delText>结果显示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717" w:author="Microsoft" w:date="2015-10-21T16:37:00Z"/>
              </w:rPr>
            </w:pPr>
            <w:del w:id="718" w:author="Microsoft" w:date="2015-10-21T16:37:00Z">
              <w:r w:rsidDel="0067560B">
                <w:rPr>
                  <w:rFonts w:hint="eastAsia"/>
                </w:rPr>
                <w:delText>方案</w:delText>
              </w:r>
              <w:r w:rsidDel="0067560B">
                <w:delText>代码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Plan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719" w:author="Microsoft" w:date="2015-10-21T16:37:00Z"/>
              </w:rPr>
            </w:pPr>
            <w:del w:id="720" w:author="Microsoft" w:date="2015-10-21T16:37:00Z">
              <w:r w:rsidDel="0067560B">
                <w:rPr>
                  <w:rFonts w:hint="eastAsia"/>
                </w:rPr>
                <w:delText>彩票</w:delText>
              </w:r>
              <w:r w:rsidDel="0067560B">
                <w:delText>分类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Type of Lottery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721" w:author="Microsoft" w:date="2015-10-21T16:37:00Z"/>
              </w:rPr>
            </w:pPr>
            <w:del w:id="722" w:author="Microsoft" w:date="2015-10-21T16:37:00Z">
              <w:r w:rsidDel="0067560B">
                <w:rPr>
                  <w:rFonts w:hint="eastAsia"/>
                </w:rPr>
                <w:delText>彩票</w:delText>
              </w:r>
              <w:r w:rsidDel="0067560B">
                <w:delText>名称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Name of Lottery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723" w:author="Microsoft" w:date="2015-10-21T16:37:00Z"/>
              </w:rPr>
            </w:pPr>
            <w:del w:id="724" w:author="Microsoft" w:date="2015-10-21T16:37:00Z">
              <w:r w:rsidDel="0067560B">
                <w:rPr>
                  <w:rFonts w:hint="eastAsia"/>
                </w:rPr>
                <w:delText>每箱盒</w:delText>
              </w:r>
              <w:r w:rsidDel="0067560B">
                <w:delText>数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Boxes per Trunk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725" w:author="Microsoft" w:date="2015-10-21T16:37:00Z"/>
              </w:rPr>
            </w:pPr>
            <w:del w:id="726" w:author="Microsoft" w:date="2015-10-21T16:37:00Z">
              <w:r w:rsidDel="0067560B">
                <w:rPr>
                  <w:rFonts w:hint="eastAsia"/>
                </w:rPr>
                <w:delText>生产</w:delText>
              </w:r>
              <w:r w:rsidDel="0067560B">
                <w:delText>批次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Batch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727" w:author="Microsoft" w:date="2015-10-21T16:37:00Z"/>
              </w:rPr>
            </w:pPr>
            <w:del w:id="728" w:author="Microsoft" w:date="2015-10-21T16:37:00Z">
              <w:r w:rsidDel="0067560B">
                <w:rPr>
                  <w:rFonts w:hint="eastAsia"/>
                </w:rPr>
                <w:delText>每组箱</w:delText>
              </w:r>
              <w:r w:rsidDel="0067560B">
                <w:delText>数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Trunks per Group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729" w:author="Microsoft" w:date="2015-10-21T16:37:00Z"/>
              </w:rPr>
            </w:pPr>
            <w:del w:id="730" w:author="Microsoft" w:date="2015-10-21T16:37:00Z">
              <w:r w:rsidDel="0067560B">
                <w:rPr>
                  <w:rFonts w:hint="eastAsia"/>
                </w:rPr>
                <w:delText>每箱</w:delText>
              </w:r>
              <w:r w:rsidDel="0067560B">
                <w:delText>本</w:delText>
              </w:r>
              <w:r w:rsidDel="0067560B">
                <w:rPr>
                  <w:rFonts w:hint="eastAsia"/>
                </w:rPr>
                <w:delText>数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Packs per Trunk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731" w:author="Microsoft" w:date="2015-10-21T16:37:00Z"/>
              </w:rPr>
            </w:pPr>
            <w:del w:id="732" w:author="Microsoft" w:date="2015-10-21T16:37:00Z">
              <w:r w:rsidDel="0067560B">
                <w:rPr>
                  <w:rFonts w:hint="eastAsia"/>
                </w:rPr>
                <w:delText>每本</w:delText>
              </w:r>
              <w:r w:rsidDel="0067560B">
                <w:delText>张数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Tickets per Pack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733" w:author="Microsoft" w:date="2015-10-21T16:37:00Z"/>
              </w:rPr>
            </w:pPr>
            <w:del w:id="734" w:author="Microsoft" w:date="2015-10-21T16:37:00Z">
              <w:r w:rsidDel="0067560B">
                <w:rPr>
                  <w:rFonts w:hint="eastAsia"/>
                </w:rPr>
                <w:delText>奖组张数（</w:delText>
              </w:r>
              <w:r w:rsidR="00BE4E15" w:rsidDel="0067560B">
                <w:rPr>
                  <w:rFonts w:hint="eastAsia"/>
                </w:rPr>
                <w:delText>千</w:delText>
              </w:r>
              <w:r w:rsidDel="0067560B">
                <w:rPr>
                  <w:rFonts w:hint="eastAsia"/>
                </w:rPr>
                <w:delText>张</w:delText>
              </w:r>
              <w:r w:rsidDel="0067560B">
                <w:delText>）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Tickets per Group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R="00BE4E15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thousand</w:delText>
              </w:r>
              <w:r w:rsidR="00BE4E15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735" w:author="Microsoft" w:date="2015-10-21T16:37:00Z"/>
              </w:rPr>
            </w:pPr>
            <w:del w:id="736" w:author="Microsoft" w:date="2015-10-21T16:37:00Z">
              <w:r w:rsidDel="0067560B">
                <w:rPr>
                  <w:rFonts w:hint="eastAsia"/>
                </w:rPr>
                <w:delText>首</w:delText>
              </w:r>
              <w:r w:rsidDel="0067560B">
                <w:delText>分组号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Initial Group ID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30057F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737" w:author="Microsoft" w:date="2015-10-21T16:37:00Z"/>
              </w:rPr>
            </w:pPr>
            <w:del w:id="738" w:author="Microsoft" w:date="2015-10-21T16:37:00Z">
              <w:r w:rsidDel="0067560B">
                <w:rPr>
                  <w:rFonts w:hint="eastAsia"/>
                </w:rPr>
                <w:delText>生产</w:delText>
              </w:r>
              <w:r w:rsidDel="0067560B">
                <w:delText>厂家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Producer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BC5CF4" w:rsidDel="0067560B" w:rsidRDefault="00BC5CF4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739" w:author="Microsoft" w:date="2015-10-21T16:37:00Z"/>
              </w:rPr>
            </w:pPr>
            <w:del w:id="740" w:author="Microsoft" w:date="2015-10-21T16:37:00Z">
              <w:r w:rsidDel="0067560B">
                <w:rPr>
                  <w:rFonts w:hint="eastAsia"/>
                </w:rPr>
                <w:delText>批次</w:delText>
              </w:r>
              <w:r w:rsidR="00C12AD6" w:rsidDel="0067560B">
                <w:rPr>
                  <w:rFonts w:hint="eastAsia"/>
                </w:rPr>
                <w:delText>张数</w:delText>
              </w:r>
              <w:r w:rsidR="003918B0" w:rsidDel="0067560B">
                <w:rPr>
                  <w:rFonts w:hint="eastAsia"/>
                </w:rPr>
                <w:delText>（</w:delText>
              </w:r>
              <w:r w:rsidR="003918B0" w:rsidDel="0067560B">
                <w:rPr>
                  <w:rFonts w:hint="eastAsia"/>
                </w:rPr>
                <w:delText>Batch Total</w:delText>
              </w:r>
              <w:r w:rsidR="003918B0" w:rsidDel="0067560B">
                <w:rPr>
                  <w:rFonts w:hint="eastAsia"/>
                </w:rPr>
                <w:delText>）</w:delText>
              </w:r>
              <w:r w:rsidDel="0067560B">
                <w:delText>：张数，手动</w:delText>
              </w:r>
              <w:r w:rsidDel="0067560B">
                <w:rPr>
                  <w:rFonts w:hint="eastAsia"/>
                </w:rPr>
                <w:delText>添加</w:delText>
              </w:r>
              <w:r w:rsidDel="0067560B">
                <w:delText>到</w:delText>
              </w:r>
              <w:r w:rsidDel="0067560B">
                <w:rPr>
                  <w:rFonts w:hint="eastAsia"/>
                </w:rPr>
                <w:delText>数据文件</w:delText>
              </w:r>
              <w:r w:rsidDel="0067560B">
                <w:delText>中再导入到系统中；</w:delText>
              </w:r>
            </w:del>
          </w:p>
          <w:p w:rsidR="00C12AD6" w:rsidDel="00A14612" w:rsidRDefault="00C12AD6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741" w:author="Microsoft" w:date="2015-09-17T13:49:00Z"/>
              </w:rPr>
            </w:pPr>
            <w:del w:id="742" w:author="Microsoft" w:date="2015-09-17T13:49:00Z">
              <w:r w:rsidDel="00A14612">
                <w:rPr>
                  <w:rFonts w:hint="eastAsia"/>
                </w:rPr>
                <w:delText>批次首箱</w:delText>
              </w:r>
              <w:r w:rsidDel="00A14612">
                <w:delText>编号</w:delText>
              </w:r>
              <w:r w:rsidR="003918B0" w:rsidDel="00A14612">
                <w:rPr>
                  <w:rFonts w:hint="eastAsia"/>
                </w:rPr>
                <w:delText>（</w:delText>
              </w:r>
              <w:r w:rsidR="003918B0" w:rsidDel="00A14612">
                <w:rPr>
                  <w:rFonts w:hint="eastAsia"/>
                </w:rPr>
                <w:delText>Inital Trunk ID</w:delText>
              </w:r>
              <w:r w:rsidR="003918B0" w:rsidDel="00A14612">
                <w:rPr>
                  <w:rFonts w:hint="eastAsia"/>
                </w:rPr>
                <w:delText>）</w:delText>
              </w:r>
              <w:r w:rsidDel="00A14612">
                <w:delText>：</w:delText>
              </w:r>
            </w:del>
          </w:p>
          <w:p w:rsidR="004E5408" w:rsidRPr="00A96CCC" w:rsidRDefault="004E5408" w:rsidP="004E5408">
            <w:del w:id="743" w:author="Microsoft" w:date="2015-10-21T16:37:00Z">
              <w:r w:rsidDel="0067560B">
                <w:rPr>
                  <w:rFonts w:hint="eastAsia"/>
                </w:rPr>
                <w:delText>显示</w:delText>
              </w:r>
              <w:r w:rsidDel="0067560B">
                <w:delText>文件总共行数，实际导入数据行数；</w:delText>
              </w:r>
            </w:del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9439A8" w:rsidP="00711B0D">
            <w:r>
              <w:rPr>
                <w:rFonts w:hint="eastAsia"/>
              </w:rPr>
              <w:t>导入</w:t>
            </w:r>
            <w:r>
              <w:t>文件成功！</w:t>
            </w:r>
            <w:r w:rsidR="00E4504C">
              <w:rPr>
                <w:rFonts w:hint="eastAsia"/>
              </w:rPr>
              <w:t>（</w:t>
            </w:r>
            <w:r w:rsidR="00E4504C">
              <w:rPr>
                <w:rFonts w:hint="eastAsia"/>
              </w:rPr>
              <w:t>The batch data files have been successfully imported!</w:t>
            </w:r>
            <w:r w:rsidR="00E4504C">
              <w:rPr>
                <w:rFonts w:hint="eastAsia"/>
              </w:rPr>
              <w:t>）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C66FAD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C66FAD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Del="0067560B" w:rsidRDefault="00601760" w:rsidP="00601760">
            <w:pPr>
              <w:rPr>
                <w:del w:id="744" w:author="Microsoft" w:date="2015-10-21T16:40:00Z"/>
              </w:rPr>
            </w:pPr>
            <w:r w:rsidRPr="00601760">
              <w:rPr>
                <w:rFonts w:hint="eastAsia"/>
              </w:rPr>
              <w:t>（“</w:t>
            </w:r>
            <w:r>
              <w:rPr>
                <w:rFonts w:hint="eastAsia"/>
              </w:rPr>
              <w:t>导入</w:t>
            </w:r>
            <w:r w:rsidRPr="00601760">
              <w:rPr>
                <w:rFonts w:hint="eastAsia"/>
              </w:rPr>
              <w:t>”按钮：</w:t>
            </w:r>
            <w:r>
              <w:rPr>
                <w:rFonts w:hint="eastAsia"/>
              </w:rPr>
              <w:t>Import</w:t>
            </w:r>
            <w:r w:rsidRPr="00601760">
              <w:rPr>
                <w:rFonts w:hint="eastAsia"/>
              </w:rPr>
              <w:t>）</w:t>
            </w:r>
          </w:p>
          <w:p w:rsidR="00AB7C1E" w:rsidRPr="00AB7C1E" w:rsidDel="0067560B" w:rsidRDefault="00AB7C1E" w:rsidP="00AB7C1E">
            <w:pPr>
              <w:rPr>
                <w:del w:id="745" w:author="Microsoft" w:date="2015-10-21T16:40:00Z"/>
              </w:rPr>
            </w:pPr>
            <w:del w:id="746" w:author="Microsoft" w:date="2015-10-21T16:40:00Z">
              <w:r w:rsidRPr="00AB7C1E" w:rsidDel="0067560B">
                <w:rPr>
                  <w:rFonts w:hint="eastAsia"/>
                </w:rPr>
                <w:delText>（</w:delText>
              </w:r>
              <w:r w:rsidDel="0067560B">
                <w:rPr>
                  <w:rFonts w:hint="eastAsia"/>
                </w:rPr>
                <w:delText>包装信息</w:delText>
              </w:r>
              <w:r w:rsidRPr="00AB7C1E" w:rsidDel="0067560B">
                <w:rPr>
                  <w:rFonts w:hint="eastAsia"/>
                </w:rPr>
                <w:delText>：</w:delText>
              </w:r>
              <w:r w:rsidDel="0067560B">
                <w:rPr>
                  <w:rFonts w:hint="eastAsia"/>
                </w:rPr>
                <w:delText>Package Information</w:delText>
              </w:r>
              <w:r w:rsidRPr="00AB7C1E" w:rsidDel="0067560B">
                <w:rPr>
                  <w:rFonts w:hint="eastAsia"/>
                </w:rPr>
                <w:delText>）</w:delText>
              </w:r>
            </w:del>
          </w:p>
          <w:p w:rsidR="00B275EB" w:rsidDel="0067560B" w:rsidRDefault="00B275EB" w:rsidP="00B275EB">
            <w:pPr>
              <w:rPr>
                <w:del w:id="747" w:author="Microsoft" w:date="2015-10-21T16:40:00Z"/>
              </w:rPr>
            </w:pPr>
            <w:del w:id="748" w:author="Microsoft" w:date="2015-10-21T16:40:00Z">
              <w:r w:rsidDel="0067560B">
                <w:rPr>
                  <w:rFonts w:hint="eastAsia"/>
                </w:rPr>
                <w:delText>（兑奖数据：</w:delText>
              </w:r>
              <w:r w:rsidDel="0067560B">
                <w:rPr>
                  <w:rFonts w:hint="eastAsia"/>
                </w:rPr>
                <w:delText>Payout Data</w:delText>
              </w:r>
              <w:r w:rsidDel="0067560B">
                <w:rPr>
                  <w:rFonts w:hint="eastAsia"/>
                </w:rPr>
                <w:delText>）</w:delText>
              </w:r>
            </w:del>
          </w:p>
          <w:p w:rsidR="00B275EB" w:rsidDel="0067560B" w:rsidRDefault="00B275EB" w:rsidP="00B275EB">
            <w:pPr>
              <w:rPr>
                <w:del w:id="749" w:author="Microsoft" w:date="2015-10-21T16:40:00Z"/>
              </w:rPr>
            </w:pPr>
            <w:del w:id="750" w:author="Microsoft" w:date="2015-10-21T16:40:00Z">
              <w:r w:rsidRPr="00B275EB" w:rsidDel="0067560B">
                <w:rPr>
                  <w:rFonts w:hint="eastAsia"/>
                </w:rPr>
                <w:delText>（</w:delText>
              </w:r>
              <w:r w:rsidDel="0067560B">
                <w:rPr>
                  <w:rFonts w:hint="eastAsia"/>
                </w:rPr>
                <w:delText>奖符构成表</w:delText>
              </w:r>
              <w:r w:rsidRPr="00B275EB" w:rsidDel="0067560B">
                <w:rPr>
                  <w:rFonts w:hint="eastAsia"/>
                </w:rPr>
                <w:delText>：</w:delText>
              </w:r>
              <w:r w:rsidR="00E853AE" w:rsidDel="0067560B">
                <w:delText>Prize Table</w:delText>
              </w:r>
              <w:r w:rsidRPr="00B275EB" w:rsidDel="0067560B">
                <w:rPr>
                  <w:rFonts w:hint="eastAsia"/>
                </w:rPr>
                <w:delText>）</w:delText>
              </w:r>
            </w:del>
          </w:p>
          <w:p w:rsidR="00E4504C" w:rsidRPr="00883F4B" w:rsidRDefault="00E4504C" w:rsidP="00B275EB">
            <w:del w:id="751" w:author="Microsoft" w:date="2015-10-21T16:40:00Z">
              <w:r w:rsidDel="0067560B">
                <w:rPr>
                  <w:rFonts w:hint="eastAsia"/>
                </w:rPr>
                <w:delText>（“</w:delText>
              </w:r>
              <w:r w:rsidDel="0067560B">
                <w:rPr>
                  <w:rFonts w:hint="eastAsia"/>
                </w:rPr>
                <w:delText>RIC</w:delText>
              </w:r>
              <w:r w:rsidDel="0067560B">
                <w:rPr>
                  <w:rFonts w:hint="eastAsia"/>
                </w:rPr>
                <w:delText>”为“</w:delText>
              </w:r>
              <w:r w:rsidDel="0067560B">
                <w:rPr>
                  <w:rFonts w:hint="eastAsia"/>
                </w:rPr>
                <w:delText>Rapid Identification Code</w:delText>
              </w:r>
              <w:r w:rsidDel="0067560B">
                <w:rPr>
                  <w:rFonts w:hint="eastAsia"/>
                </w:rPr>
                <w:delText>”的缩写）</w:delText>
              </w:r>
            </w:del>
          </w:p>
        </w:tc>
      </w:tr>
    </w:tbl>
    <w:p w:rsidR="00711B0D" w:rsidRPr="00711B0D" w:rsidRDefault="00711B0D" w:rsidP="00711B0D">
      <w:pPr>
        <w:pStyle w:val="a0"/>
      </w:pPr>
    </w:p>
    <w:p w:rsidR="007467ED" w:rsidRDefault="007467ED" w:rsidP="003C64BA">
      <w:pPr>
        <w:pStyle w:val="3"/>
      </w:pPr>
      <w:bookmarkStart w:id="752" w:name="_Toc430873027"/>
      <w:r>
        <w:t>仓库管理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Warehouses</w:t>
      </w:r>
      <w:r w:rsidR="00323126" w:rsidRPr="00323126">
        <w:rPr>
          <w:rFonts w:hint="eastAsia"/>
        </w:rPr>
        <w:t>）</w:t>
      </w:r>
      <w:bookmarkEnd w:id="752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467ED" w:rsidRPr="00883F4B" w:rsidRDefault="000929EF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51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467ED" w:rsidRDefault="007467ED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仓库列表</w:t>
            </w:r>
          </w:p>
          <w:p w:rsidR="005A0C59" w:rsidRPr="00883F4B" w:rsidRDefault="005A0C59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Warehouses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</w:p>
        </w:tc>
      </w:tr>
      <w:tr w:rsidR="007467ED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7467ED" w:rsidP="00B246BD">
            <w:r>
              <w:t>每个部门下的仓库信息</w:t>
            </w:r>
          </w:p>
        </w:tc>
      </w:tr>
      <w:tr w:rsidR="007467ED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467ED" w:rsidRDefault="007467ED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7467ED" w:rsidRDefault="005D0423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仓库编号</w:t>
            </w:r>
            <w:r w:rsidR="00692B89" w:rsidRPr="00692B89">
              <w:rPr>
                <w:rFonts w:hint="eastAsia"/>
                <w:iCs/>
              </w:rPr>
              <w:t>（</w:t>
            </w:r>
            <w:r w:rsidR="00C26EDC">
              <w:rPr>
                <w:rFonts w:hint="eastAsia"/>
                <w:iCs/>
              </w:rPr>
              <w:t>Warehouse Code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5D0423" w:rsidRPr="00CF0BAF" w:rsidRDefault="005D0423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所属</w:t>
            </w:r>
            <w:r>
              <w:rPr>
                <w:iCs/>
              </w:rPr>
              <w:t>部门</w:t>
            </w:r>
            <w:r w:rsidR="00692B89" w:rsidRPr="00692B89">
              <w:rPr>
                <w:rFonts w:hint="eastAsia"/>
                <w:iCs/>
              </w:rPr>
              <w:t>（</w:t>
            </w:r>
            <w:r w:rsidR="00C26EDC">
              <w:rPr>
                <w:rFonts w:hint="eastAsia"/>
                <w:iCs/>
              </w:rPr>
              <w:t>Institution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3F06EB">
              <w:rPr>
                <w:rFonts w:hint="eastAsia"/>
                <w:iCs/>
              </w:rPr>
              <w:t>下拉</w:t>
            </w:r>
            <w:r w:rsidR="003F06EB">
              <w:rPr>
                <w:iCs/>
              </w:rPr>
              <w:t>列表；</w:t>
            </w:r>
          </w:p>
        </w:tc>
      </w:tr>
      <w:tr w:rsidR="007467ED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467ED" w:rsidRDefault="007467ED" w:rsidP="00B246BD">
            <w:r>
              <w:rPr>
                <w:rFonts w:hint="eastAsia"/>
              </w:rPr>
              <w:t>列表</w:t>
            </w:r>
            <w:r>
              <w:t>：</w:t>
            </w:r>
          </w:p>
          <w:p w:rsidR="005405D7" w:rsidRDefault="005405D7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所属部门</w:t>
            </w:r>
            <w:r w:rsidRPr="00692B89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Institution</w:t>
            </w:r>
            <w:r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5405D7" w:rsidRDefault="005D0423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仓库编号</w:t>
            </w:r>
            <w:r w:rsidR="00692B89" w:rsidRPr="005405D7">
              <w:rPr>
                <w:rFonts w:hint="eastAsia"/>
                <w:iCs/>
              </w:rPr>
              <w:t>（</w:t>
            </w:r>
            <w:r w:rsidR="00C26EDC" w:rsidRPr="005405D7">
              <w:rPr>
                <w:rFonts w:hint="eastAsia"/>
                <w:iCs/>
              </w:rPr>
              <w:t>Warehouse Code</w:t>
            </w:r>
            <w:r w:rsidR="00692B89" w:rsidRPr="005405D7">
              <w:rPr>
                <w:rFonts w:hint="eastAsia"/>
                <w:iCs/>
              </w:rPr>
              <w:t>）</w:t>
            </w:r>
            <w:r w:rsidR="007467ED">
              <w:rPr>
                <w:rFonts w:hint="eastAsia"/>
              </w:rPr>
              <w:t>：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仓库</w:t>
            </w:r>
            <w:r>
              <w:t>名称</w:t>
            </w:r>
            <w:r w:rsidR="00692B89" w:rsidRPr="005405D7">
              <w:rPr>
                <w:rFonts w:hint="eastAsia"/>
                <w:iCs/>
              </w:rPr>
              <w:t>（</w:t>
            </w:r>
            <w:r w:rsidR="00C26EDC" w:rsidRPr="005405D7">
              <w:rPr>
                <w:rFonts w:hint="eastAsia"/>
                <w:iCs/>
              </w:rPr>
              <w:t>Warehouse Name</w:t>
            </w:r>
            <w:r w:rsidR="00692B89" w:rsidRPr="005405D7">
              <w:rPr>
                <w:rFonts w:hint="eastAsia"/>
                <w:iCs/>
              </w:rPr>
              <w:t>）</w:t>
            </w:r>
            <w:r>
              <w:t>：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仓库地址</w:t>
            </w:r>
            <w:r w:rsidR="00692B89" w:rsidRPr="00692B89">
              <w:rPr>
                <w:rFonts w:hint="eastAsia"/>
                <w:iCs/>
              </w:rPr>
              <w:t>（</w:t>
            </w:r>
            <w:r w:rsidR="00C26EDC">
              <w:rPr>
                <w:rFonts w:hint="eastAsia"/>
                <w:iCs/>
              </w:rPr>
              <w:t>Warehouse Address</w:t>
            </w:r>
            <w:r w:rsidR="00692B89" w:rsidRPr="00692B89">
              <w:rPr>
                <w:rFonts w:hint="eastAsia"/>
                <w:iCs/>
              </w:rPr>
              <w:t>）</w:t>
            </w:r>
            <w:r w:rsidR="00692B89">
              <w:rPr>
                <w:rFonts w:hint="eastAsia"/>
              </w:rPr>
              <w:t>：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联系电话</w:t>
            </w:r>
            <w:r w:rsidR="00692B89" w:rsidRPr="00692B89">
              <w:rPr>
                <w:rFonts w:hint="eastAsia"/>
                <w:iCs/>
              </w:rPr>
              <w:t>（</w:t>
            </w:r>
            <w:r w:rsidR="00C26EDC">
              <w:rPr>
                <w:rFonts w:hint="eastAsia"/>
                <w:iCs/>
              </w:rPr>
              <w:t>Contact Phone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  <w:rPr>
                <w:ins w:id="753" w:author="Microsoft" w:date="2015-11-05T13:52:00Z"/>
              </w:rPr>
            </w:pPr>
            <w:r>
              <w:t>负责人</w:t>
            </w:r>
            <w:r w:rsidR="00692B89" w:rsidRPr="00692B89">
              <w:rPr>
                <w:rFonts w:hint="eastAsia"/>
                <w:iCs/>
              </w:rPr>
              <w:t>（</w:t>
            </w:r>
            <w:r w:rsidR="00C26EDC">
              <w:rPr>
                <w:rFonts w:hint="eastAsia"/>
                <w:iCs/>
              </w:rPr>
              <w:t>Contact Person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ins w:id="754" w:author="Microsoft" w:date="2015-10-21T17:40:00Z">
              <w:r w:rsidR="00B71444">
                <w:rPr>
                  <w:rFonts w:hint="eastAsia"/>
                </w:rPr>
                <w:t>显示</w:t>
              </w:r>
              <w:r w:rsidR="00B71444">
                <w:t>用户真实姓名</w:t>
              </w:r>
            </w:ins>
          </w:p>
          <w:p w:rsidR="00320584" w:rsidRPr="00883F4B" w:rsidRDefault="00320584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ins w:id="755" w:author="Microsoft" w:date="2015-11-05T13:52:00Z">
              <w:r>
                <w:rPr>
                  <w:rFonts w:hint="eastAsia"/>
                </w:rPr>
                <w:t>仓库</w:t>
              </w:r>
              <w:r>
                <w:t>状态：</w:t>
              </w:r>
            </w:ins>
            <w:ins w:id="756" w:author="Microsoft" w:date="2015-11-05T14:01:00Z">
              <w:r w:rsidR="008764AD">
                <w:rPr>
                  <w:rFonts w:hint="eastAsia"/>
                </w:rPr>
                <w:t>启用</w:t>
              </w:r>
            </w:ins>
            <w:ins w:id="757" w:author="Microsoft" w:date="2015-11-05T13:52:00Z">
              <w:r>
                <w:t>，盘点中</w:t>
              </w:r>
            </w:ins>
            <w:ins w:id="758" w:author="Microsoft" w:date="2015-11-05T14:01:00Z">
              <w:r w:rsidR="008764AD">
                <w:rPr>
                  <w:rFonts w:hint="eastAsia"/>
                </w:rPr>
                <w:t>，</w:t>
              </w:r>
              <w:r w:rsidR="008764AD">
                <w:t>已删除</w:t>
              </w:r>
            </w:ins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FE4DC0" w:rsidRDefault="007467ED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C34754" w:rsidP="00B246BD">
            <w:pPr>
              <w:rPr>
                <w:bCs/>
                <w:iCs/>
              </w:rPr>
            </w:pPr>
            <w:ins w:id="759" w:author="Microsoft" w:date="2015-10-19T14:36:00Z">
              <w:r>
                <w:rPr>
                  <w:rFonts w:hint="eastAsia"/>
                  <w:bCs/>
                  <w:iCs/>
                </w:rPr>
                <w:t>总公司可以查看所有仓库信息；</w:t>
              </w:r>
              <w:r>
                <w:rPr>
                  <w:bCs/>
                  <w:iCs/>
                </w:rPr>
                <w:t>其他</w:t>
              </w:r>
              <w:r>
                <w:rPr>
                  <w:rFonts w:hint="eastAsia"/>
                  <w:bCs/>
                  <w:iCs/>
                </w:rPr>
                <w:t>部门</w:t>
              </w:r>
              <w:r>
                <w:rPr>
                  <w:bCs/>
                  <w:iCs/>
                </w:rPr>
                <w:t>只能查看</w:t>
              </w:r>
              <w:r>
                <w:rPr>
                  <w:rFonts w:hint="eastAsia"/>
                  <w:bCs/>
                  <w:iCs/>
                </w:rPr>
                <w:t>当前</w:t>
              </w:r>
              <w:r>
                <w:rPr>
                  <w:bCs/>
                  <w:iCs/>
                </w:rPr>
                <w:t>登录用户所在的部门下的仓库</w:t>
              </w:r>
            </w:ins>
            <w:ins w:id="760" w:author="Microsoft" w:date="2015-10-19T14:37:00Z">
              <w:r>
                <w:rPr>
                  <w:bCs/>
                  <w:iCs/>
                </w:rPr>
                <w:t>信息；</w:t>
              </w:r>
            </w:ins>
            <w:del w:id="761" w:author="Microsoft" w:date="2015-10-19T14:36:00Z">
              <w:r w:rsidR="007467ED" w:rsidDel="00C34754">
                <w:rPr>
                  <w:rFonts w:hint="eastAsia"/>
                  <w:bCs/>
                  <w:iCs/>
                </w:rPr>
                <w:delText>无</w:delText>
              </w:r>
            </w:del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467ED" w:rsidRDefault="007467ED" w:rsidP="00B246BD">
            <w:r>
              <w:rPr>
                <w:rFonts w:hint="eastAsia"/>
              </w:rPr>
              <w:t>【查看仓库信息】详情</w:t>
            </w:r>
          </w:p>
          <w:p w:rsidR="00F82F69" w:rsidRPr="00883F4B" w:rsidRDefault="00F82F69" w:rsidP="00B246BD">
            <w:r>
              <w:rPr>
                <w:rFonts w:hint="eastAsia"/>
              </w:rPr>
              <w:t>（“详情”按钮：</w:t>
            </w:r>
            <w:r>
              <w:rPr>
                <w:rFonts w:hint="eastAsia"/>
              </w:rPr>
              <w:t>Details</w:t>
            </w:r>
            <w:r>
              <w:rPr>
                <w:rFonts w:hint="eastAsia"/>
              </w:rPr>
              <w:t>）</w:t>
            </w:r>
          </w:p>
        </w:tc>
      </w:tr>
    </w:tbl>
    <w:p w:rsidR="007467ED" w:rsidRPr="00FC5562" w:rsidRDefault="007467ED" w:rsidP="007467ED">
      <w:pPr>
        <w:pStyle w:val="a0"/>
      </w:pPr>
    </w:p>
    <w:p w:rsidR="007467ED" w:rsidRDefault="007467ED" w:rsidP="003C64BA">
      <w:pPr>
        <w:pStyle w:val="4"/>
      </w:pPr>
      <w:r>
        <w:t>添加仓库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New Warehouse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467ED" w:rsidRPr="00883F4B" w:rsidRDefault="000929EF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52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添加仓库信息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</w:p>
        </w:tc>
      </w:tr>
      <w:tr w:rsidR="007467ED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7467ED" w:rsidP="00B246BD">
            <w:r>
              <w:t>每个部门下添加仓库信息</w:t>
            </w:r>
          </w:p>
        </w:tc>
      </w:tr>
      <w:tr w:rsidR="007467ED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5405D7" w:rsidRDefault="005405D7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所属部门</w:t>
            </w:r>
            <w:r w:rsidRPr="00692B89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Institution</w:t>
            </w:r>
            <w:r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：下拉选择框；必填项</w:t>
            </w:r>
          </w:p>
          <w:p w:rsidR="007467ED" w:rsidRDefault="00AA0873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仓库编号</w:t>
            </w:r>
            <w:r w:rsidR="00692B89" w:rsidRPr="00692B89">
              <w:rPr>
                <w:rFonts w:hint="eastAsia"/>
                <w:iCs/>
              </w:rPr>
              <w:t>（</w:t>
            </w:r>
            <w:r w:rsidR="008517B2">
              <w:rPr>
                <w:rFonts w:hint="eastAsia"/>
                <w:iCs/>
              </w:rPr>
              <w:t>Warehouse Code</w:t>
            </w:r>
            <w:r w:rsidR="00692B89" w:rsidRPr="00692B89">
              <w:rPr>
                <w:rFonts w:hint="eastAsia"/>
                <w:iCs/>
              </w:rPr>
              <w:t>）</w:t>
            </w:r>
            <w:r w:rsidR="007467ED">
              <w:rPr>
                <w:rFonts w:hint="eastAsia"/>
              </w:rPr>
              <w:t>：</w:t>
            </w:r>
            <w:r w:rsidR="005405D7">
              <w:rPr>
                <w:rFonts w:hint="eastAsia"/>
              </w:rPr>
              <w:t>系统</w:t>
            </w:r>
            <w:r w:rsidR="005405D7">
              <w:t>自动生成，</w:t>
            </w:r>
            <w:r w:rsidR="005405D7">
              <w:rPr>
                <w:rFonts w:hint="eastAsia"/>
              </w:rPr>
              <w:t>根据所</w:t>
            </w:r>
            <w:r w:rsidR="005405D7">
              <w:t>选择的部门编号进行顺序编号；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仓库</w:t>
            </w:r>
            <w:r>
              <w:t>名称</w:t>
            </w:r>
            <w:r w:rsidR="00692B89" w:rsidRPr="00692B89">
              <w:rPr>
                <w:rFonts w:hint="eastAsia"/>
                <w:iCs/>
              </w:rPr>
              <w:t>（</w:t>
            </w:r>
            <w:r w:rsidR="008517B2">
              <w:rPr>
                <w:rFonts w:hint="eastAsia"/>
                <w:iCs/>
              </w:rPr>
              <w:t>Warehouse Name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t>：文本框输入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1-</w:t>
            </w:r>
            <w:r>
              <w:t>500</w:t>
            </w:r>
            <w:r>
              <w:rPr>
                <w:rFonts w:hint="eastAsia"/>
              </w:rPr>
              <w:t>；必填项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仓库地址</w:t>
            </w:r>
            <w:r w:rsidR="00692B89" w:rsidRPr="00692B89">
              <w:rPr>
                <w:rFonts w:hint="eastAsia"/>
                <w:iCs/>
              </w:rPr>
              <w:t>（</w:t>
            </w:r>
            <w:r w:rsidR="008517B2">
              <w:rPr>
                <w:rFonts w:hint="eastAsia"/>
                <w:iCs/>
              </w:rPr>
              <w:t>Warehouse Address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：文本输入框，</w:t>
            </w:r>
            <w:r>
              <w:rPr>
                <w:rFonts w:hint="eastAsia"/>
              </w:rPr>
              <w:t>1-</w:t>
            </w:r>
            <w:r>
              <w:t>500</w:t>
            </w:r>
            <w:r>
              <w:rPr>
                <w:rFonts w:hint="eastAsia"/>
              </w:rPr>
              <w:t>；必填项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联系电话</w:t>
            </w:r>
            <w:r w:rsidR="00692B89" w:rsidRPr="00692B89">
              <w:rPr>
                <w:rFonts w:hint="eastAsia"/>
                <w:iCs/>
              </w:rPr>
              <w:t>（</w:t>
            </w:r>
            <w:r w:rsidR="008517B2">
              <w:rPr>
                <w:rFonts w:hint="eastAsia"/>
                <w:iCs/>
              </w:rPr>
              <w:t>Contact Phone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r w:rsidR="00DF1915">
              <w:rPr>
                <w:rFonts w:hint="eastAsia"/>
              </w:rPr>
              <w:t>1-</w:t>
            </w:r>
            <w:ins w:id="762" w:author="Microsoft" w:date="2015-11-05T13:51:00Z">
              <w:r w:rsidR="00C02D04">
                <w:t>15</w:t>
              </w:r>
            </w:ins>
            <w:del w:id="763" w:author="Microsoft" w:date="2015-11-05T13:51:00Z">
              <w:r w:rsidR="00DF1915" w:rsidDel="00C02D04">
                <w:rPr>
                  <w:rFonts w:hint="eastAsia"/>
                </w:rPr>
                <w:delText>20</w:delText>
              </w:r>
            </w:del>
          </w:p>
          <w:p w:rsidR="007467ED" w:rsidRPr="006E0A87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  <w:rPr>
                <w:iCs/>
              </w:rPr>
            </w:pPr>
            <w:r>
              <w:t>负责人</w:t>
            </w:r>
            <w:r w:rsidR="00692B89" w:rsidRPr="00692B89">
              <w:rPr>
                <w:rFonts w:hint="eastAsia"/>
                <w:iCs/>
              </w:rPr>
              <w:t>（</w:t>
            </w:r>
            <w:r w:rsidR="008517B2">
              <w:rPr>
                <w:rFonts w:hint="eastAsia"/>
                <w:iCs/>
              </w:rPr>
              <w:t xml:space="preserve">Contact </w:t>
            </w:r>
            <w:r w:rsidR="000201BA">
              <w:rPr>
                <w:rFonts w:hint="eastAsia"/>
                <w:iCs/>
              </w:rPr>
              <w:t>Person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r w:rsidR="005405D7">
              <w:rPr>
                <w:rFonts w:hint="eastAsia"/>
              </w:rPr>
              <w:t>下拉</w:t>
            </w:r>
            <w:r w:rsidR="005405D7">
              <w:t>列表</w:t>
            </w:r>
            <w:r w:rsidR="005405D7">
              <w:rPr>
                <w:rFonts w:hint="eastAsia"/>
              </w:rPr>
              <w:t>选择</w:t>
            </w:r>
            <w:r w:rsidR="005405D7">
              <w:t>，列表中</w:t>
            </w:r>
            <w:r w:rsidR="005405D7">
              <w:rPr>
                <w:rFonts w:hint="eastAsia"/>
              </w:rPr>
              <w:t>显示</w:t>
            </w:r>
            <w:r w:rsidR="005405D7">
              <w:t>本部门所有员工列表；</w:t>
            </w:r>
          </w:p>
          <w:p w:rsidR="007467ED" w:rsidRPr="007467ED" w:rsidRDefault="007467ED" w:rsidP="00B246BD">
            <w:pPr>
              <w:rPr>
                <w:iCs/>
              </w:rPr>
            </w:pPr>
            <w:r w:rsidRPr="007467ED">
              <w:rPr>
                <w:rFonts w:hint="eastAsia"/>
                <w:iCs/>
              </w:rPr>
              <w:t>【添加】</w:t>
            </w:r>
            <w:r w:rsidR="0092178D">
              <w:rPr>
                <w:rFonts w:hint="eastAsia"/>
                <w:iCs/>
              </w:rPr>
              <w:t>（</w:t>
            </w:r>
            <w:r w:rsidR="0092178D">
              <w:rPr>
                <w:rFonts w:hint="eastAsia"/>
                <w:iCs/>
              </w:rPr>
              <w:t>Add</w:t>
            </w:r>
            <w:r w:rsidR="0092178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按钮添加</w:t>
            </w:r>
            <w:r w:rsidRPr="007467ED">
              <w:rPr>
                <w:rFonts w:hint="eastAsia"/>
                <w:iCs/>
              </w:rPr>
              <w:t>仓库管理员</w:t>
            </w:r>
            <w:r>
              <w:rPr>
                <w:rFonts w:hint="eastAsia"/>
                <w:iCs/>
              </w:rPr>
              <w:t>，弹出用户列表选择</w:t>
            </w:r>
            <w:r w:rsidR="00343A97">
              <w:rPr>
                <w:rFonts w:hint="eastAsia"/>
                <w:iCs/>
              </w:rPr>
              <w:t>，可选择</w:t>
            </w:r>
            <w:r w:rsidR="00343A97">
              <w:rPr>
                <w:iCs/>
              </w:rPr>
              <w:t>多个仓库管理员；</w:t>
            </w:r>
          </w:p>
          <w:p w:rsidR="007467ED" w:rsidRDefault="007467ED" w:rsidP="00B246BD">
            <w:pPr>
              <w:rPr>
                <w:iCs/>
              </w:rPr>
            </w:pPr>
            <w:r>
              <w:rPr>
                <w:iCs/>
              </w:rPr>
              <w:t>仓库管理员列表</w:t>
            </w:r>
            <w:r>
              <w:rPr>
                <w:rFonts w:hint="eastAsia"/>
                <w:iCs/>
              </w:rPr>
              <w:t>：</w:t>
            </w:r>
          </w:p>
          <w:p w:rsidR="007467ED" w:rsidRPr="007467ED" w:rsidRDefault="00607995" w:rsidP="003967F2">
            <w:pPr>
              <w:pStyle w:val="a8"/>
              <w:numPr>
                <w:ilvl w:val="0"/>
                <w:numId w:val="3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员工</w:t>
            </w:r>
            <w:r w:rsidR="007467ED" w:rsidRPr="007467ED">
              <w:rPr>
                <w:iCs/>
              </w:rPr>
              <w:t>编号</w:t>
            </w:r>
            <w:r w:rsidR="00692B89" w:rsidRPr="00692B89">
              <w:rPr>
                <w:rFonts w:hint="eastAsia"/>
                <w:iCs/>
              </w:rPr>
              <w:t>（</w:t>
            </w:r>
            <w:r w:rsidR="009F536B">
              <w:rPr>
                <w:rFonts w:hint="eastAsia"/>
                <w:iCs/>
              </w:rPr>
              <w:t>Manager</w:t>
            </w:r>
            <w:r w:rsidR="00C53738">
              <w:rPr>
                <w:rFonts w:hint="eastAsia"/>
                <w:iCs/>
              </w:rPr>
              <w:t xml:space="preserve"> Code</w:t>
            </w:r>
            <w:r w:rsidR="00692B89" w:rsidRPr="00692B89">
              <w:rPr>
                <w:rFonts w:hint="eastAsia"/>
                <w:iCs/>
              </w:rPr>
              <w:t>）</w:t>
            </w:r>
            <w:r w:rsidR="007467ED" w:rsidRPr="007467ED">
              <w:rPr>
                <w:rFonts w:hint="eastAsia"/>
                <w:iCs/>
              </w:rPr>
              <w:t>：</w:t>
            </w:r>
          </w:p>
          <w:p w:rsidR="007467ED" w:rsidRPr="007467ED" w:rsidRDefault="007467ED" w:rsidP="003967F2">
            <w:pPr>
              <w:pStyle w:val="a8"/>
              <w:numPr>
                <w:ilvl w:val="0"/>
                <w:numId w:val="35"/>
              </w:numPr>
              <w:ind w:firstLineChars="0"/>
              <w:rPr>
                <w:iCs/>
              </w:rPr>
            </w:pPr>
            <w:r w:rsidRPr="007467ED">
              <w:rPr>
                <w:iCs/>
              </w:rPr>
              <w:t>用户名</w:t>
            </w:r>
            <w:r w:rsidR="00692B89" w:rsidRPr="00692B89">
              <w:rPr>
                <w:rFonts w:hint="eastAsia"/>
                <w:iCs/>
              </w:rPr>
              <w:t>（</w:t>
            </w:r>
            <w:r w:rsidR="00E853AE">
              <w:rPr>
                <w:iCs/>
              </w:rPr>
              <w:t>Manager Name</w:t>
            </w:r>
            <w:r w:rsidR="00692B89" w:rsidRPr="00692B89">
              <w:rPr>
                <w:rFonts w:hint="eastAsia"/>
                <w:iCs/>
              </w:rPr>
              <w:t>）</w:t>
            </w:r>
            <w:r w:rsidRPr="007467ED">
              <w:rPr>
                <w:rFonts w:hint="eastAsia"/>
                <w:iCs/>
              </w:rPr>
              <w:t>：</w:t>
            </w:r>
          </w:p>
          <w:p w:rsidR="007467ED" w:rsidRPr="007467ED" w:rsidRDefault="007467ED" w:rsidP="003967F2">
            <w:pPr>
              <w:pStyle w:val="a8"/>
              <w:numPr>
                <w:ilvl w:val="0"/>
                <w:numId w:val="35"/>
              </w:numPr>
              <w:ind w:firstLineChars="0"/>
              <w:rPr>
                <w:iCs/>
              </w:rPr>
            </w:pPr>
            <w:r w:rsidRPr="007467ED">
              <w:rPr>
                <w:iCs/>
              </w:rPr>
              <w:t>真实姓名</w:t>
            </w:r>
            <w:r w:rsidR="00692B89" w:rsidRPr="00692B89">
              <w:rPr>
                <w:rFonts w:hint="eastAsia"/>
                <w:iCs/>
              </w:rPr>
              <w:t>（</w:t>
            </w:r>
            <w:r w:rsidR="00C53738">
              <w:rPr>
                <w:rFonts w:hint="eastAsia"/>
                <w:iCs/>
              </w:rPr>
              <w:t>Real Name</w:t>
            </w:r>
            <w:r w:rsidR="00692B89" w:rsidRPr="00692B89">
              <w:rPr>
                <w:rFonts w:hint="eastAsia"/>
                <w:iCs/>
              </w:rPr>
              <w:t>）</w:t>
            </w:r>
            <w:r w:rsidRPr="007467ED">
              <w:rPr>
                <w:rFonts w:hint="eastAsia"/>
                <w:iCs/>
              </w:rPr>
              <w:t>：</w:t>
            </w:r>
          </w:p>
          <w:p w:rsidR="007467ED" w:rsidRPr="00566786" w:rsidRDefault="007467ED" w:rsidP="003967F2">
            <w:pPr>
              <w:pStyle w:val="a8"/>
              <w:numPr>
                <w:ilvl w:val="0"/>
                <w:numId w:val="35"/>
              </w:numPr>
              <w:ind w:firstLineChars="0"/>
              <w:rPr>
                <w:iCs/>
              </w:rPr>
            </w:pPr>
            <w:r w:rsidRPr="007467ED">
              <w:rPr>
                <w:iCs/>
              </w:rPr>
              <w:lastRenderedPageBreak/>
              <w:t>联系电话</w:t>
            </w:r>
            <w:r w:rsidR="00692B89" w:rsidRPr="00692B89">
              <w:rPr>
                <w:rFonts w:hint="eastAsia"/>
                <w:iCs/>
              </w:rPr>
              <w:t>（</w:t>
            </w:r>
            <w:r w:rsidR="00C53738">
              <w:rPr>
                <w:rFonts w:hint="eastAsia"/>
                <w:iCs/>
              </w:rPr>
              <w:t>Contact Phone</w:t>
            </w:r>
            <w:r w:rsidR="00692B89" w:rsidRPr="00692B89">
              <w:rPr>
                <w:rFonts w:hint="eastAsia"/>
                <w:iCs/>
              </w:rPr>
              <w:t>）</w:t>
            </w:r>
            <w:r w:rsidRPr="007467ED">
              <w:rPr>
                <w:rFonts w:hint="eastAsia"/>
                <w:iCs/>
              </w:rPr>
              <w:t>：</w:t>
            </w:r>
            <w:r w:rsidR="00AA0873">
              <w:rPr>
                <w:rFonts w:hint="eastAsia"/>
                <w:iCs/>
              </w:rPr>
              <w:t>获取</w:t>
            </w:r>
            <w:r w:rsidR="00AA0873">
              <w:rPr>
                <w:iCs/>
              </w:rPr>
              <w:t>用户列表</w:t>
            </w:r>
            <w:r w:rsidR="00AA0873">
              <w:rPr>
                <w:rFonts w:hint="eastAsia"/>
                <w:iCs/>
              </w:rPr>
              <w:t>信息</w:t>
            </w:r>
            <w:r w:rsidR="00AA0873">
              <w:rPr>
                <w:iCs/>
              </w:rPr>
              <w:t>中的移动电话；</w:t>
            </w:r>
          </w:p>
        </w:tc>
      </w:tr>
      <w:tr w:rsidR="007467ED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7467ED" w:rsidP="00B246BD">
            <w:r>
              <w:rPr>
                <w:rFonts w:hint="eastAsia"/>
              </w:rPr>
              <w:t>添加成功！</w:t>
            </w:r>
            <w:r w:rsidR="00884E71">
              <w:rPr>
                <w:rFonts w:hint="eastAsia"/>
              </w:rPr>
              <w:t>（</w:t>
            </w:r>
            <w:r w:rsidR="00884E71">
              <w:rPr>
                <w:rFonts w:hint="eastAsia"/>
              </w:rPr>
              <w:t>Your warehouse has been successfully added</w:t>
            </w:r>
            <w:r w:rsidR="00884E71">
              <w:rPr>
                <w:rFonts w:hint="eastAsia"/>
              </w:rPr>
              <w:t>）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FE4DC0" w:rsidRDefault="007467ED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7467ED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8517B2" w:rsidP="00B246BD">
            <w:r>
              <w:rPr>
                <w:rFonts w:hint="eastAsia"/>
              </w:rPr>
              <w:t>（“添加仓库”按钮：</w:t>
            </w:r>
            <w:r>
              <w:rPr>
                <w:rFonts w:hint="eastAsia"/>
              </w:rPr>
              <w:t>New Warehouse</w:t>
            </w:r>
            <w:r>
              <w:rPr>
                <w:rFonts w:hint="eastAsia"/>
              </w:rPr>
              <w:t>）</w:t>
            </w:r>
          </w:p>
        </w:tc>
      </w:tr>
    </w:tbl>
    <w:p w:rsidR="007467ED" w:rsidRPr="00C47A84" w:rsidRDefault="007467ED" w:rsidP="007467ED">
      <w:pPr>
        <w:pStyle w:val="a0"/>
      </w:pPr>
    </w:p>
    <w:p w:rsidR="00343A97" w:rsidRDefault="00343A97" w:rsidP="003C64BA">
      <w:pPr>
        <w:pStyle w:val="4"/>
      </w:pPr>
      <w:r>
        <w:rPr>
          <w:rFonts w:hint="eastAsia"/>
        </w:rPr>
        <w:t>仓库</w:t>
      </w:r>
      <w:r>
        <w:t>详细信息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Warehouse Details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43A97" w:rsidRPr="00883F4B" w:rsidTr="000823DB">
        <w:tc>
          <w:tcPr>
            <w:tcW w:w="1384" w:type="dxa"/>
            <w:shd w:val="clear" w:color="auto" w:fill="D9D9D9"/>
            <w:vAlign w:val="center"/>
          </w:tcPr>
          <w:p w:rsidR="00343A97" w:rsidRPr="00883F4B" w:rsidRDefault="00343A97" w:rsidP="000823D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343A97" w:rsidRPr="00883F4B" w:rsidRDefault="00343A97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53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43A97" w:rsidRPr="00883F4B" w:rsidRDefault="00343A97" w:rsidP="000823D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343A97" w:rsidRPr="00883F4B" w:rsidRDefault="00343A97" w:rsidP="000823DB">
            <w:pPr>
              <w:rPr>
                <w:iCs/>
              </w:rPr>
            </w:pPr>
          </w:p>
        </w:tc>
      </w:tr>
      <w:tr w:rsidR="00343A97" w:rsidRPr="00883F4B" w:rsidTr="000823DB">
        <w:tc>
          <w:tcPr>
            <w:tcW w:w="1384" w:type="dxa"/>
            <w:shd w:val="clear" w:color="auto" w:fill="D9D9D9"/>
            <w:vAlign w:val="center"/>
          </w:tcPr>
          <w:p w:rsidR="00343A97" w:rsidRPr="00883F4B" w:rsidRDefault="00343A97" w:rsidP="000823D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343A97" w:rsidRPr="00883F4B" w:rsidRDefault="00343A97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查看仓库详细信息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43A97" w:rsidRPr="00883F4B" w:rsidRDefault="00343A97" w:rsidP="000823D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343A97" w:rsidRPr="00883F4B" w:rsidRDefault="00343A97" w:rsidP="000823DB">
            <w:pPr>
              <w:rPr>
                <w:iCs/>
              </w:rPr>
            </w:pPr>
          </w:p>
        </w:tc>
      </w:tr>
      <w:tr w:rsidR="00343A97" w:rsidRPr="00883F4B" w:rsidTr="000823D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343A97" w:rsidRPr="00883F4B" w:rsidRDefault="00343A97" w:rsidP="000823D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343A97" w:rsidRPr="00883F4B" w:rsidRDefault="00343A97" w:rsidP="000823DB">
            <w:r>
              <w:rPr>
                <w:rFonts w:hint="eastAsia"/>
              </w:rPr>
              <w:t>查看</w:t>
            </w:r>
            <w:r>
              <w:t>仓库信息</w:t>
            </w:r>
          </w:p>
        </w:tc>
      </w:tr>
      <w:tr w:rsidR="00343A97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43A97" w:rsidRPr="00883F4B" w:rsidRDefault="00343A97" w:rsidP="000823D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343A97" w:rsidRPr="00AA0873" w:rsidRDefault="00AA0873" w:rsidP="00AA0873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343A97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43A97" w:rsidRPr="00883F4B" w:rsidRDefault="00343A97" w:rsidP="000823D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AA0873" w:rsidRDefault="00AA0873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仓库编号</w:t>
            </w:r>
            <w:r w:rsidR="00692B89" w:rsidRPr="00692B89">
              <w:rPr>
                <w:rFonts w:hint="eastAsia"/>
                <w:iCs/>
              </w:rPr>
              <w:t>（</w:t>
            </w:r>
            <w:r w:rsidR="009253EC">
              <w:rPr>
                <w:rFonts w:hint="eastAsia"/>
                <w:iCs/>
              </w:rPr>
              <w:t>Warehouse Code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AA0873" w:rsidRDefault="00AA0873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仓库</w:t>
            </w:r>
            <w:r>
              <w:t>名称</w:t>
            </w:r>
            <w:r w:rsidR="00692B89" w:rsidRPr="00692B89">
              <w:rPr>
                <w:rFonts w:hint="eastAsia"/>
                <w:iCs/>
              </w:rPr>
              <w:t>（</w:t>
            </w:r>
            <w:r w:rsidR="009253EC">
              <w:rPr>
                <w:rFonts w:hint="eastAsia"/>
                <w:iCs/>
              </w:rPr>
              <w:t>Warehouse Name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t>：</w:t>
            </w:r>
          </w:p>
          <w:p w:rsidR="00AA0873" w:rsidRDefault="00AA0873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所属部门</w:t>
            </w:r>
            <w:r w:rsidR="00692B89" w:rsidRPr="00692B89">
              <w:rPr>
                <w:rFonts w:hint="eastAsia"/>
                <w:iCs/>
              </w:rPr>
              <w:t>（</w:t>
            </w:r>
            <w:r w:rsidR="009253EC">
              <w:rPr>
                <w:rFonts w:hint="eastAsia"/>
                <w:iCs/>
              </w:rPr>
              <w:t>Institution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AA0873" w:rsidRDefault="00AA0873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仓库地址</w:t>
            </w:r>
            <w:r w:rsidR="00692B89" w:rsidRPr="00692B89">
              <w:rPr>
                <w:rFonts w:hint="eastAsia"/>
                <w:iCs/>
              </w:rPr>
              <w:t>（</w:t>
            </w:r>
            <w:r w:rsidR="009253EC">
              <w:rPr>
                <w:rFonts w:hint="eastAsia"/>
                <w:iCs/>
              </w:rPr>
              <w:t>Warehouse Address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AA0873" w:rsidRDefault="00AA0873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联系电话</w:t>
            </w:r>
            <w:r w:rsidR="00692B89" w:rsidRPr="00692B89">
              <w:rPr>
                <w:rFonts w:hint="eastAsia"/>
                <w:iCs/>
              </w:rPr>
              <w:t>（</w:t>
            </w:r>
            <w:r w:rsidR="009253EC">
              <w:rPr>
                <w:rFonts w:hint="eastAsia"/>
                <w:iCs/>
              </w:rPr>
              <w:t>Contact Phone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AA0873" w:rsidRPr="006E0A87" w:rsidRDefault="00AA0873" w:rsidP="003967F2">
            <w:pPr>
              <w:pStyle w:val="a8"/>
              <w:numPr>
                <w:ilvl w:val="0"/>
                <w:numId w:val="10"/>
              </w:numPr>
              <w:ind w:firstLineChars="0"/>
              <w:rPr>
                <w:iCs/>
              </w:rPr>
            </w:pPr>
            <w:r>
              <w:t>负责人</w:t>
            </w:r>
            <w:r w:rsidR="00692B89" w:rsidRPr="00692B89">
              <w:rPr>
                <w:rFonts w:hint="eastAsia"/>
                <w:iCs/>
              </w:rPr>
              <w:t>（</w:t>
            </w:r>
            <w:r w:rsidR="009253EC">
              <w:rPr>
                <w:rFonts w:hint="eastAsia"/>
                <w:iCs/>
              </w:rPr>
              <w:t>Contact Person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AA0873" w:rsidRDefault="00AA0873" w:rsidP="00AA0873">
            <w:pPr>
              <w:rPr>
                <w:iCs/>
              </w:rPr>
            </w:pPr>
            <w:r>
              <w:rPr>
                <w:iCs/>
              </w:rPr>
              <w:t>仓库管理员列表</w:t>
            </w:r>
            <w:r>
              <w:rPr>
                <w:rFonts w:hint="eastAsia"/>
                <w:iCs/>
              </w:rPr>
              <w:t>：</w:t>
            </w:r>
          </w:p>
          <w:p w:rsidR="00AA0873" w:rsidRPr="007467ED" w:rsidRDefault="00AA0873" w:rsidP="003967F2">
            <w:pPr>
              <w:pStyle w:val="a8"/>
              <w:numPr>
                <w:ilvl w:val="0"/>
                <w:numId w:val="3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员工</w:t>
            </w:r>
            <w:r w:rsidRPr="007467ED">
              <w:rPr>
                <w:iCs/>
              </w:rPr>
              <w:t>编号</w:t>
            </w:r>
            <w:r w:rsidR="00692B89" w:rsidRPr="00692B89">
              <w:rPr>
                <w:rFonts w:hint="eastAsia"/>
                <w:iCs/>
              </w:rPr>
              <w:t>（</w:t>
            </w:r>
            <w:r w:rsidR="00EE77B7">
              <w:rPr>
                <w:rFonts w:hint="eastAsia"/>
                <w:iCs/>
              </w:rPr>
              <w:t>Manager</w:t>
            </w:r>
            <w:r w:rsidR="00792ED8">
              <w:rPr>
                <w:rFonts w:hint="eastAsia"/>
                <w:iCs/>
              </w:rPr>
              <w:t xml:space="preserve"> Code</w:t>
            </w:r>
            <w:r w:rsidR="00692B89" w:rsidRPr="00692B89">
              <w:rPr>
                <w:rFonts w:hint="eastAsia"/>
                <w:iCs/>
              </w:rPr>
              <w:t>）</w:t>
            </w:r>
            <w:r w:rsidRPr="007467ED">
              <w:rPr>
                <w:rFonts w:hint="eastAsia"/>
                <w:iCs/>
              </w:rPr>
              <w:t>：</w:t>
            </w:r>
          </w:p>
          <w:p w:rsidR="00AA0873" w:rsidRPr="007467ED" w:rsidRDefault="00AA0873" w:rsidP="003967F2">
            <w:pPr>
              <w:pStyle w:val="a8"/>
              <w:numPr>
                <w:ilvl w:val="0"/>
                <w:numId w:val="35"/>
              </w:numPr>
              <w:ind w:firstLineChars="0"/>
              <w:rPr>
                <w:iCs/>
              </w:rPr>
            </w:pPr>
            <w:r w:rsidRPr="007467ED">
              <w:rPr>
                <w:iCs/>
              </w:rPr>
              <w:t>用户名</w:t>
            </w:r>
            <w:r w:rsidR="00692B89" w:rsidRPr="00692B89">
              <w:rPr>
                <w:rFonts w:hint="eastAsia"/>
                <w:iCs/>
              </w:rPr>
              <w:t>（</w:t>
            </w:r>
            <w:r w:rsidR="00EE77B7">
              <w:rPr>
                <w:rFonts w:hint="eastAsia"/>
                <w:iCs/>
              </w:rPr>
              <w:t>Manager</w:t>
            </w:r>
            <w:r w:rsidR="00792ED8">
              <w:rPr>
                <w:rFonts w:hint="eastAsia"/>
                <w:iCs/>
              </w:rPr>
              <w:t xml:space="preserve"> Name</w:t>
            </w:r>
            <w:r w:rsidR="00692B89" w:rsidRPr="00692B89">
              <w:rPr>
                <w:rFonts w:hint="eastAsia"/>
                <w:iCs/>
              </w:rPr>
              <w:t>）</w:t>
            </w:r>
            <w:r w:rsidRPr="007467ED">
              <w:rPr>
                <w:rFonts w:hint="eastAsia"/>
                <w:iCs/>
              </w:rPr>
              <w:t>：</w:t>
            </w:r>
          </w:p>
          <w:p w:rsidR="00AA0873" w:rsidRPr="007467ED" w:rsidRDefault="00AA0873" w:rsidP="003967F2">
            <w:pPr>
              <w:pStyle w:val="a8"/>
              <w:numPr>
                <w:ilvl w:val="0"/>
                <w:numId w:val="35"/>
              </w:numPr>
              <w:ind w:firstLineChars="0"/>
              <w:rPr>
                <w:iCs/>
              </w:rPr>
            </w:pPr>
            <w:r w:rsidRPr="007467ED">
              <w:rPr>
                <w:iCs/>
              </w:rPr>
              <w:t>真实姓名</w:t>
            </w:r>
            <w:r w:rsidR="00692B89" w:rsidRPr="00692B89">
              <w:rPr>
                <w:rFonts w:hint="eastAsia"/>
                <w:iCs/>
              </w:rPr>
              <w:t>（</w:t>
            </w:r>
            <w:r w:rsidR="00792ED8">
              <w:rPr>
                <w:rFonts w:hint="eastAsia"/>
                <w:iCs/>
              </w:rPr>
              <w:t>Real Name</w:t>
            </w:r>
            <w:r w:rsidR="00692B89" w:rsidRPr="00692B89">
              <w:rPr>
                <w:rFonts w:hint="eastAsia"/>
                <w:iCs/>
              </w:rPr>
              <w:t>）</w:t>
            </w:r>
            <w:r w:rsidRPr="007467ED">
              <w:rPr>
                <w:rFonts w:hint="eastAsia"/>
                <w:iCs/>
              </w:rPr>
              <w:t>：</w:t>
            </w:r>
          </w:p>
          <w:p w:rsidR="00343A97" w:rsidRPr="00883F4B" w:rsidRDefault="00AA0873" w:rsidP="003967F2">
            <w:pPr>
              <w:pStyle w:val="a8"/>
              <w:numPr>
                <w:ilvl w:val="0"/>
                <w:numId w:val="35"/>
              </w:numPr>
              <w:ind w:firstLineChars="0"/>
            </w:pPr>
            <w:r w:rsidRPr="00AA0873">
              <w:rPr>
                <w:iCs/>
              </w:rPr>
              <w:t>联系电话</w:t>
            </w:r>
            <w:r w:rsidR="00692B89" w:rsidRPr="00692B89">
              <w:rPr>
                <w:rFonts w:hint="eastAsia"/>
                <w:iCs/>
              </w:rPr>
              <w:t>（</w:t>
            </w:r>
            <w:r w:rsidR="00792ED8">
              <w:rPr>
                <w:rFonts w:hint="eastAsia"/>
                <w:iCs/>
              </w:rPr>
              <w:t>Contact Phone</w:t>
            </w:r>
            <w:r w:rsidR="00692B89" w:rsidRPr="00692B89">
              <w:rPr>
                <w:rFonts w:hint="eastAsia"/>
                <w:iCs/>
              </w:rPr>
              <w:t>）</w:t>
            </w:r>
            <w:r w:rsidRPr="00AA0873">
              <w:rPr>
                <w:rFonts w:hint="eastAsia"/>
                <w:iCs/>
              </w:rPr>
              <w:t>：</w:t>
            </w:r>
          </w:p>
        </w:tc>
      </w:tr>
      <w:tr w:rsidR="00343A97" w:rsidRPr="00883F4B" w:rsidTr="000823DB">
        <w:tc>
          <w:tcPr>
            <w:tcW w:w="1384" w:type="dxa"/>
            <w:shd w:val="clear" w:color="auto" w:fill="D9D9D9"/>
            <w:vAlign w:val="center"/>
          </w:tcPr>
          <w:p w:rsidR="00343A97" w:rsidRPr="00883F4B" w:rsidRDefault="00343A97" w:rsidP="000823D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343A97" w:rsidRPr="00FE4DC0" w:rsidRDefault="00343A97" w:rsidP="000823D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343A97" w:rsidRPr="00883F4B" w:rsidTr="000823DB">
        <w:tc>
          <w:tcPr>
            <w:tcW w:w="1384" w:type="dxa"/>
            <w:shd w:val="clear" w:color="auto" w:fill="D9D9D9"/>
            <w:vAlign w:val="center"/>
          </w:tcPr>
          <w:p w:rsidR="00343A97" w:rsidRPr="00883F4B" w:rsidRDefault="00343A97" w:rsidP="000823D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343A97" w:rsidRPr="00883F4B" w:rsidRDefault="00343A97" w:rsidP="000823D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343A97" w:rsidRPr="00883F4B" w:rsidTr="000823DB">
        <w:tc>
          <w:tcPr>
            <w:tcW w:w="1384" w:type="dxa"/>
            <w:shd w:val="clear" w:color="auto" w:fill="D9D9D9"/>
            <w:vAlign w:val="center"/>
          </w:tcPr>
          <w:p w:rsidR="00343A97" w:rsidRPr="00883F4B" w:rsidRDefault="00343A97" w:rsidP="000823D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343A97" w:rsidRPr="00883F4B" w:rsidRDefault="004759ED" w:rsidP="004759ED">
            <w:r w:rsidRPr="004759ED">
              <w:rPr>
                <w:rFonts w:hint="eastAsia"/>
              </w:rPr>
              <w:t>（“</w:t>
            </w:r>
            <w:r>
              <w:rPr>
                <w:rFonts w:hint="eastAsia"/>
              </w:rPr>
              <w:t>详情</w:t>
            </w:r>
            <w:r w:rsidRPr="004759ED">
              <w:rPr>
                <w:rFonts w:hint="eastAsia"/>
              </w:rPr>
              <w:t>”按钮：</w:t>
            </w:r>
            <w:r>
              <w:rPr>
                <w:rFonts w:hint="eastAsia"/>
              </w:rPr>
              <w:t>Details</w:t>
            </w:r>
            <w:r w:rsidRPr="004759ED">
              <w:rPr>
                <w:rFonts w:hint="eastAsia"/>
              </w:rPr>
              <w:t>）</w:t>
            </w:r>
          </w:p>
        </w:tc>
      </w:tr>
    </w:tbl>
    <w:p w:rsidR="00343A97" w:rsidRPr="00343A97" w:rsidRDefault="00343A97" w:rsidP="00343A97">
      <w:pPr>
        <w:pStyle w:val="a0"/>
      </w:pPr>
    </w:p>
    <w:p w:rsidR="007467ED" w:rsidRDefault="007467ED" w:rsidP="003C64BA">
      <w:pPr>
        <w:pStyle w:val="4"/>
      </w:pPr>
      <w:r>
        <w:t>修改仓库信息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Edit Warehouse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467ED" w:rsidRPr="00883F4B" w:rsidRDefault="000929EF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54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lastRenderedPageBreak/>
              <w:t>功能点名称</w:t>
            </w:r>
          </w:p>
        </w:tc>
        <w:tc>
          <w:tcPr>
            <w:tcW w:w="2505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修改仓库信息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</w:p>
        </w:tc>
      </w:tr>
      <w:tr w:rsidR="007467ED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7467ED" w:rsidP="00B246BD">
            <w:r>
              <w:t>修改仓库信息</w:t>
            </w:r>
          </w:p>
        </w:tc>
      </w:tr>
      <w:tr w:rsidR="007467ED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467ED" w:rsidRDefault="00AA0873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仓库编号</w:t>
            </w:r>
            <w:r w:rsidR="00692B89" w:rsidRPr="00692B89">
              <w:rPr>
                <w:rFonts w:hint="eastAsia"/>
                <w:iCs/>
              </w:rPr>
              <w:t>（</w:t>
            </w:r>
            <w:r w:rsidR="00F707E2">
              <w:rPr>
                <w:rFonts w:hint="eastAsia"/>
                <w:iCs/>
              </w:rPr>
              <w:t>Warehouse Code</w:t>
            </w:r>
            <w:r w:rsidR="00692B89" w:rsidRPr="00692B89">
              <w:rPr>
                <w:rFonts w:hint="eastAsia"/>
                <w:iCs/>
              </w:rPr>
              <w:t>）</w:t>
            </w:r>
            <w:r w:rsidR="007467ED">
              <w:rPr>
                <w:rFonts w:hint="eastAsia"/>
              </w:rPr>
              <w:t>：</w:t>
            </w:r>
            <w:ins w:id="764" w:author="Microsoft" w:date="2015-09-17T14:35:00Z">
              <w:r w:rsidR="00483084">
                <w:rPr>
                  <w:rFonts w:hint="eastAsia"/>
                </w:rPr>
                <w:t>不可修改</w:t>
              </w:r>
              <w:r w:rsidR="00483084">
                <w:t>；</w:t>
              </w:r>
            </w:ins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仓库</w:t>
            </w:r>
            <w:r>
              <w:t>名称</w:t>
            </w:r>
            <w:r w:rsidR="00692B89" w:rsidRPr="00692B89">
              <w:rPr>
                <w:rFonts w:hint="eastAsia"/>
                <w:iCs/>
              </w:rPr>
              <w:t>（</w:t>
            </w:r>
            <w:r w:rsidR="00F707E2">
              <w:rPr>
                <w:rFonts w:hint="eastAsia"/>
                <w:iCs/>
              </w:rPr>
              <w:t>Warehouse Name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t>：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所属部门</w:t>
            </w:r>
            <w:r w:rsidR="00692B89" w:rsidRPr="00692B89">
              <w:rPr>
                <w:rFonts w:hint="eastAsia"/>
                <w:iCs/>
              </w:rPr>
              <w:t>（</w:t>
            </w:r>
            <w:r w:rsidR="00F707E2">
              <w:rPr>
                <w:rFonts w:hint="eastAsia"/>
                <w:iCs/>
              </w:rPr>
              <w:t>Institution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仓库地址</w:t>
            </w:r>
            <w:r w:rsidR="00692B89" w:rsidRPr="00692B89">
              <w:rPr>
                <w:rFonts w:hint="eastAsia"/>
                <w:iCs/>
              </w:rPr>
              <w:t>（</w:t>
            </w:r>
            <w:r w:rsidR="00F707E2">
              <w:rPr>
                <w:rFonts w:hint="eastAsia"/>
                <w:iCs/>
              </w:rPr>
              <w:t>Warehouse Address</w:t>
            </w:r>
            <w:r w:rsidR="00692B89" w:rsidRPr="00692B89">
              <w:rPr>
                <w:rFonts w:hint="eastAsia"/>
                <w:iCs/>
              </w:rPr>
              <w:t>）</w:t>
            </w:r>
            <w:r w:rsidR="00692B89">
              <w:rPr>
                <w:rFonts w:hint="eastAsia"/>
              </w:rPr>
              <w:t>：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联系电话</w:t>
            </w:r>
            <w:r w:rsidR="00692B89" w:rsidRPr="00692B89">
              <w:rPr>
                <w:rFonts w:hint="eastAsia"/>
                <w:iCs/>
              </w:rPr>
              <w:t>（</w:t>
            </w:r>
            <w:r w:rsidR="00F707E2">
              <w:rPr>
                <w:rFonts w:hint="eastAsia"/>
                <w:iCs/>
              </w:rPr>
              <w:t>Contact Phone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7467ED" w:rsidRPr="006E0A87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  <w:rPr>
                <w:iCs/>
              </w:rPr>
            </w:pPr>
            <w:r>
              <w:t>负责人</w:t>
            </w:r>
            <w:r w:rsidR="00692B89" w:rsidRPr="00692B89">
              <w:rPr>
                <w:rFonts w:hint="eastAsia"/>
                <w:iCs/>
              </w:rPr>
              <w:t>（</w:t>
            </w:r>
            <w:r w:rsidR="00F707E2">
              <w:rPr>
                <w:rFonts w:hint="eastAsia"/>
                <w:iCs/>
              </w:rPr>
              <w:t>Contact Person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7467ED" w:rsidRDefault="007467ED" w:rsidP="00B246BD">
            <w:pPr>
              <w:rPr>
                <w:iCs/>
              </w:rPr>
            </w:pPr>
            <w:r>
              <w:rPr>
                <w:iCs/>
              </w:rPr>
              <w:t>仓库管理员列表</w:t>
            </w:r>
            <w:r>
              <w:rPr>
                <w:rFonts w:hint="eastAsia"/>
                <w:iCs/>
              </w:rPr>
              <w:t>：</w:t>
            </w:r>
          </w:p>
          <w:p w:rsidR="007467ED" w:rsidRPr="007467ED" w:rsidRDefault="00AA0873" w:rsidP="003967F2">
            <w:pPr>
              <w:pStyle w:val="a8"/>
              <w:numPr>
                <w:ilvl w:val="0"/>
                <w:numId w:val="36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员工</w:t>
            </w:r>
            <w:r w:rsidR="007467ED" w:rsidRPr="007467ED">
              <w:rPr>
                <w:iCs/>
              </w:rPr>
              <w:t>编号</w:t>
            </w:r>
            <w:r w:rsidR="00692B89" w:rsidRPr="00692B89">
              <w:rPr>
                <w:rFonts w:hint="eastAsia"/>
                <w:iCs/>
              </w:rPr>
              <w:t>（</w:t>
            </w:r>
            <w:r w:rsidR="00AE5C93">
              <w:rPr>
                <w:rFonts w:hint="eastAsia"/>
                <w:iCs/>
              </w:rPr>
              <w:t>Manager</w:t>
            </w:r>
            <w:r w:rsidR="004F7B9D">
              <w:rPr>
                <w:rFonts w:hint="eastAsia"/>
                <w:iCs/>
              </w:rPr>
              <w:t xml:space="preserve"> Code</w:t>
            </w:r>
            <w:r w:rsidR="00692B89" w:rsidRPr="00692B89">
              <w:rPr>
                <w:rFonts w:hint="eastAsia"/>
                <w:iCs/>
              </w:rPr>
              <w:t>）</w:t>
            </w:r>
            <w:r w:rsidR="007467ED" w:rsidRPr="007467ED">
              <w:rPr>
                <w:rFonts w:hint="eastAsia"/>
                <w:iCs/>
              </w:rPr>
              <w:t>：</w:t>
            </w:r>
          </w:p>
          <w:p w:rsidR="007467ED" w:rsidRPr="007467ED" w:rsidRDefault="007467ED" w:rsidP="003967F2">
            <w:pPr>
              <w:pStyle w:val="a8"/>
              <w:numPr>
                <w:ilvl w:val="0"/>
                <w:numId w:val="36"/>
              </w:numPr>
              <w:ind w:firstLineChars="0"/>
              <w:rPr>
                <w:iCs/>
              </w:rPr>
            </w:pPr>
            <w:r w:rsidRPr="007467ED">
              <w:rPr>
                <w:iCs/>
              </w:rPr>
              <w:t>用户名</w:t>
            </w:r>
            <w:r w:rsidR="00692B89" w:rsidRPr="00692B89">
              <w:rPr>
                <w:rFonts w:hint="eastAsia"/>
                <w:iCs/>
              </w:rPr>
              <w:t>（</w:t>
            </w:r>
            <w:r w:rsidR="00AE5C93">
              <w:rPr>
                <w:rFonts w:hint="eastAsia"/>
                <w:iCs/>
              </w:rPr>
              <w:t>Manager</w:t>
            </w:r>
            <w:r w:rsidR="004F7B9D">
              <w:rPr>
                <w:rFonts w:hint="eastAsia"/>
                <w:iCs/>
              </w:rPr>
              <w:t xml:space="preserve"> Name</w:t>
            </w:r>
            <w:r w:rsidR="00692B89" w:rsidRPr="00692B89">
              <w:rPr>
                <w:rFonts w:hint="eastAsia"/>
                <w:iCs/>
              </w:rPr>
              <w:t>）</w:t>
            </w:r>
            <w:r w:rsidRPr="007467ED">
              <w:rPr>
                <w:rFonts w:hint="eastAsia"/>
                <w:iCs/>
              </w:rPr>
              <w:t>：</w:t>
            </w:r>
          </w:p>
          <w:p w:rsidR="007467ED" w:rsidRPr="007467ED" w:rsidRDefault="007467ED" w:rsidP="003967F2">
            <w:pPr>
              <w:pStyle w:val="a8"/>
              <w:numPr>
                <w:ilvl w:val="0"/>
                <w:numId w:val="36"/>
              </w:numPr>
              <w:ind w:firstLineChars="0"/>
              <w:rPr>
                <w:iCs/>
              </w:rPr>
            </w:pPr>
            <w:r w:rsidRPr="007467ED">
              <w:rPr>
                <w:iCs/>
              </w:rPr>
              <w:t>真实姓名</w:t>
            </w:r>
            <w:r w:rsidR="00692B89" w:rsidRPr="00692B89">
              <w:rPr>
                <w:rFonts w:hint="eastAsia"/>
                <w:iCs/>
              </w:rPr>
              <w:t>（</w:t>
            </w:r>
            <w:r w:rsidR="004F7B9D">
              <w:rPr>
                <w:rFonts w:hint="eastAsia"/>
                <w:iCs/>
              </w:rPr>
              <w:t>Real Name</w:t>
            </w:r>
            <w:r w:rsidR="00692B89" w:rsidRPr="00692B89">
              <w:rPr>
                <w:rFonts w:hint="eastAsia"/>
                <w:iCs/>
              </w:rPr>
              <w:t>）</w:t>
            </w:r>
            <w:r w:rsidRPr="007467ED">
              <w:rPr>
                <w:rFonts w:hint="eastAsia"/>
                <w:iCs/>
              </w:rPr>
              <w:t>：</w:t>
            </w:r>
          </w:p>
          <w:p w:rsidR="007467ED" w:rsidRPr="007467ED" w:rsidRDefault="007467ED" w:rsidP="003967F2">
            <w:pPr>
              <w:pStyle w:val="a8"/>
              <w:numPr>
                <w:ilvl w:val="0"/>
                <w:numId w:val="36"/>
              </w:numPr>
              <w:ind w:firstLineChars="0"/>
              <w:rPr>
                <w:iCs/>
              </w:rPr>
            </w:pPr>
            <w:r w:rsidRPr="007467ED">
              <w:rPr>
                <w:iCs/>
              </w:rPr>
              <w:t>联系电话</w:t>
            </w:r>
            <w:r w:rsidR="00692B89" w:rsidRPr="00692B89">
              <w:rPr>
                <w:rFonts w:hint="eastAsia"/>
                <w:iCs/>
              </w:rPr>
              <w:t>（</w:t>
            </w:r>
            <w:r w:rsidR="004F7B9D">
              <w:rPr>
                <w:rFonts w:hint="eastAsia"/>
                <w:iCs/>
              </w:rPr>
              <w:t>Contact Phone</w:t>
            </w:r>
            <w:r w:rsidR="00692B89" w:rsidRPr="00692B89">
              <w:rPr>
                <w:rFonts w:hint="eastAsia"/>
                <w:iCs/>
              </w:rPr>
              <w:t>）</w:t>
            </w:r>
            <w:r w:rsidRPr="007467ED">
              <w:rPr>
                <w:rFonts w:hint="eastAsia"/>
                <w:iCs/>
              </w:rPr>
              <w:t>：</w:t>
            </w:r>
          </w:p>
          <w:p w:rsidR="007467ED" w:rsidRDefault="007467ED" w:rsidP="00B246BD">
            <w:pPr>
              <w:rPr>
                <w:iCs/>
              </w:rPr>
            </w:pPr>
            <w:r>
              <w:rPr>
                <w:iCs/>
              </w:rPr>
              <w:t>每列有</w:t>
            </w:r>
            <w:r>
              <w:rPr>
                <w:rFonts w:hint="eastAsia"/>
                <w:iCs/>
              </w:rPr>
              <w:t>【</w:t>
            </w:r>
            <w:r>
              <w:rPr>
                <w:iCs/>
              </w:rPr>
              <w:t>删除</w:t>
            </w:r>
            <w:r>
              <w:rPr>
                <w:rFonts w:hint="eastAsia"/>
                <w:iCs/>
              </w:rPr>
              <w:t>】</w:t>
            </w:r>
            <w:r w:rsidR="00114A75">
              <w:rPr>
                <w:rFonts w:hint="eastAsia"/>
                <w:iCs/>
              </w:rPr>
              <w:t>（</w:t>
            </w:r>
            <w:r w:rsidR="00114A75">
              <w:rPr>
                <w:rFonts w:hint="eastAsia"/>
                <w:iCs/>
              </w:rPr>
              <w:t>Delete</w:t>
            </w:r>
            <w:r w:rsidR="00114A75">
              <w:rPr>
                <w:rFonts w:hint="eastAsia"/>
                <w:iCs/>
              </w:rPr>
              <w:t>）</w:t>
            </w:r>
            <w:r>
              <w:rPr>
                <w:iCs/>
              </w:rPr>
              <w:t>按钮</w:t>
            </w:r>
          </w:p>
          <w:p w:rsidR="007467ED" w:rsidRPr="006E0A87" w:rsidRDefault="007467ED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还可【添加】</w:t>
            </w:r>
            <w:r w:rsidR="00114A75">
              <w:rPr>
                <w:rFonts w:hint="eastAsia"/>
                <w:iCs/>
              </w:rPr>
              <w:t>（</w:t>
            </w:r>
            <w:r w:rsidR="00114A75">
              <w:rPr>
                <w:rFonts w:hint="eastAsia"/>
                <w:iCs/>
              </w:rPr>
              <w:t>Add</w:t>
            </w:r>
            <w:r w:rsidR="00114A75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仓库管理员</w:t>
            </w:r>
          </w:p>
        </w:tc>
      </w:tr>
      <w:tr w:rsidR="007467ED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AA0873" w:rsidP="00B246BD">
            <w:r>
              <w:rPr>
                <w:rFonts w:hint="eastAsia"/>
              </w:rPr>
              <w:t>修改</w:t>
            </w:r>
            <w:r w:rsidR="007467ED">
              <w:rPr>
                <w:rFonts w:hint="eastAsia"/>
              </w:rPr>
              <w:t>成功！</w:t>
            </w:r>
            <w:r w:rsidR="00BD180B">
              <w:rPr>
                <w:rFonts w:hint="eastAsia"/>
              </w:rPr>
              <w:t>（</w:t>
            </w:r>
            <w:r w:rsidR="00BD180B">
              <w:rPr>
                <w:rFonts w:hint="eastAsia"/>
              </w:rPr>
              <w:t>The information of your warehouse has been successfully updated!</w:t>
            </w:r>
            <w:r w:rsidR="00BD180B">
              <w:rPr>
                <w:rFonts w:hint="eastAsia"/>
              </w:rPr>
              <w:t>）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FE4DC0" w:rsidRDefault="007467ED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7467ED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114A75" w:rsidP="00B246BD">
            <w:r w:rsidRPr="00114A75">
              <w:rPr>
                <w:rFonts w:hint="eastAsia"/>
              </w:rPr>
              <w:t>（“编辑”按钮：</w:t>
            </w:r>
            <w:r w:rsidRPr="00114A75">
              <w:rPr>
                <w:rFonts w:hint="eastAsia"/>
              </w:rPr>
              <w:t>Edit</w:t>
            </w:r>
            <w:r w:rsidRPr="00114A75">
              <w:rPr>
                <w:rFonts w:hint="eastAsia"/>
              </w:rPr>
              <w:t>）</w:t>
            </w:r>
          </w:p>
        </w:tc>
      </w:tr>
    </w:tbl>
    <w:p w:rsidR="007467ED" w:rsidRPr="00FC5562" w:rsidRDefault="007467ED" w:rsidP="007467ED">
      <w:pPr>
        <w:pStyle w:val="a0"/>
      </w:pPr>
    </w:p>
    <w:p w:rsidR="007467ED" w:rsidRDefault="007467ED" w:rsidP="003C64BA">
      <w:pPr>
        <w:pStyle w:val="4"/>
      </w:pPr>
      <w:r>
        <w:t>删除仓库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Delete Warehouse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467ED" w:rsidRPr="00883F4B" w:rsidRDefault="000929EF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55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删除仓库信息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</w:p>
        </w:tc>
      </w:tr>
      <w:tr w:rsidR="007467ED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7467ED" w:rsidP="00B246BD">
            <w:r>
              <w:t>删除仓库信息</w:t>
            </w:r>
          </w:p>
        </w:tc>
      </w:tr>
      <w:tr w:rsidR="007467ED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017049" w:rsidRDefault="007467ED" w:rsidP="00B246BD">
            <w:pPr>
              <w:rPr>
                <w:iCs/>
              </w:rPr>
            </w:pPr>
            <w:r>
              <w:rPr>
                <w:iCs/>
              </w:rPr>
              <w:t>仓库列表中选择一个仓库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进行删除操作</w:t>
            </w:r>
            <w:r>
              <w:rPr>
                <w:rFonts w:hint="eastAsia"/>
                <w:iCs/>
              </w:rPr>
              <w:t>；</w:t>
            </w:r>
          </w:p>
        </w:tc>
      </w:tr>
      <w:tr w:rsidR="007467ED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7467ED" w:rsidP="00E42CD0">
            <w:r>
              <w:rPr>
                <w:rFonts w:hint="eastAsia"/>
              </w:rPr>
              <w:t>删除成功！</w:t>
            </w:r>
            <w:r w:rsidR="00C75681">
              <w:rPr>
                <w:rFonts w:hint="eastAsia"/>
              </w:rPr>
              <w:t>（</w:t>
            </w:r>
            <w:r w:rsidR="00E42CD0">
              <w:rPr>
                <w:rFonts w:hint="eastAsia"/>
              </w:rPr>
              <w:t>The selected</w:t>
            </w:r>
            <w:r w:rsidR="00C75681">
              <w:rPr>
                <w:rFonts w:hint="eastAsia"/>
              </w:rPr>
              <w:t xml:space="preserve"> warehouse has been successfully deleted!</w:t>
            </w:r>
            <w:r w:rsidR="00C75681">
              <w:rPr>
                <w:rFonts w:hint="eastAsia"/>
              </w:rPr>
              <w:t>）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467ED" w:rsidRDefault="00AA0873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当该仓库中</w:t>
            </w:r>
            <w:r w:rsidR="007467ED">
              <w:rPr>
                <w:rFonts w:hint="eastAsia"/>
                <w:noProof/>
                <w:szCs w:val="21"/>
              </w:rPr>
              <w:t>有库存时，不可进行时删除；</w:t>
            </w:r>
          </w:p>
          <w:p w:rsidR="00341CE1" w:rsidRPr="00FE4DC0" w:rsidRDefault="00341CE1" w:rsidP="0087007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>
              <w:rPr>
                <w:rFonts w:hint="eastAsia"/>
                <w:noProof/>
                <w:szCs w:val="21"/>
              </w:rPr>
              <w:t xml:space="preserve">Cannot delete a warehouse still </w:t>
            </w:r>
            <w:r w:rsidR="0087007B">
              <w:rPr>
                <w:rFonts w:hint="eastAsia"/>
                <w:noProof/>
                <w:szCs w:val="21"/>
              </w:rPr>
              <w:t>having storage</w:t>
            </w:r>
            <w:r w:rsidR="00F36F20">
              <w:rPr>
                <w:rFonts w:hint="eastAsia"/>
                <w:noProof/>
                <w:szCs w:val="21"/>
              </w:rPr>
              <w:t>.</w:t>
            </w:r>
            <w:r>
              <w:rPr>
                <w:rFonts w:hint="eastAsia"/>
                <w:noProof/>
                <w:szCs w:val="21"/>
              </w:rPr>
              <w:t>）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7467ED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lastRenderedPageBreak/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C75681" w:rsidP="00B246BD">
            <w:r w:rsidRPr="00C75681">
              <w:rPr>
                <w:rFonts w:hint="eastAsia"/>
              </w:rPr>
              <w:t>（“删除”按钮：</w:t>
            </w:r>
            <w:r w:rsidRPr="00C75681">
              <w:rPr>
                <w:rFonts w:hint="eastAsia"/>
              </w:rPr>
              <w:t>Delete</w:t>
            </w:r>
            <w:r w:rsidRPr="00C75681">
              <w:rPr>
                <w:rFonts w:hint="eastAsia"/>
              </w:rPr>
              <w:t>）</w:t>
            </w:r>
          </w:p>
        </w:tc>
      </w:tr>
    </w:tbl>
    <w:p w:rsidR="007467ED" w:rsidRPr="00017049" w:rsidRDefault="007467ED" w:rsidP="007467ED">
      <w:pPr>
        <w:pStyle w:val="a0"/>
      </w:pPr>
    </w:p>
    <w:p w:rsidR="00BC7B02" w:rsidRPr="00BC7B02" w:rsidRDefault="00411243" w:rsidP="003C64BA">
      <w:pPr>
        <w:pStyle w:val="3"/>
      </w:pPr>
      <w:bookmarkStart w:id="765" w:name="_Toc430873028"/>
      <w:r>
        <w:rPr>
          <w:rFonts w:hint="eastAsia"/>
        </w:rPr>
        <w:t>入库</w:t>
      </w:r>
      <w:r>
        <w:t>管理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Goods Receipt</w:t>
      </w:r>
      <w:r w:rsidR="00F76D21">
        <w:rPr>
          <w:rFonts w:hint="eastAsia"/>
        </w:rPr>
        <w:t>s</w:t>
      </w:r>
      <w:r w:rsidR="00323126" w:rsidRPr="00323126">
        <w:rPr>
          <w:rFonts w:hint="eastAsia"/>
        </w:rPr>
        <w:t>）</w:t>
      </w:r>
      <w:bookmarkEnd w:id="765"/>
    </w:p>
    <w:p w:rsidR="00192F00" w:rsidRDefault="00192F00" w:rsidP="00410CAA">
      <w:pPr>
        <w:pStyle w:val="4"/>
      </w:pPr>
      <w:r>
        <w:rPr>
          <w:rFonts w:hint="eastAsia"/>
        </w:rPr>
        <w:t>入库</w:t>
      </w:r>
      <w:r>
        <w:t>信息</w:t>
      </w:r>
      <w:r>
        <w:rPr>
          <w:rFonts w:hint="eastAsia"/>
        </w:rPr>
        <w:t>查询</w:t>
      </w:r>
      <w:r w:rsidR="00323126" w:rsidRPr="00323126">
        <w:rPr>
          <w:rFonts w:hint="eastAsia"/>
        </w:rPr>
        <w:t>（</w:t>
      </w:r>
      <w:r w:rsidR="00692B89">
        <w:rPr>
          <w:rFonts w:hint="eastAsia"/>
        </w:rPr>
        <w:t>Goods Receipt Information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92F00" w:rsidRPr="00883F4B" w:rsidTr="0001177D">
        <w:tc>
          <w:tcPr>
            <w:tcW w:w="1384" w:type="dxa"/>
            <w:shd w:val="clear" w:color="auto" w:fill="D9D9D9"/>
            <w:vAlign w:val="center"/>
          </w:tcPr>
          <w:p w:rsidR="00192F00" w:rsidRPr="00883F4B" w:rsidRDefault="00192F00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92F00" w:rsidRPr="00883F4B" w:rsidRDefault="00192F00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56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92F00" w:rsidRPr="00883F4B" w:rsidRDefault="00192F00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92F00" w:rsidRPr="00883F4B" w:rsidRDefault="00192F00" w:rsidP="0001177D">
            <w:pPr>
              <w:rPr>
                <w:iCs/>
              </w:rPr>
            </w:pPr>
          </w:p>
        </w:tc>
      </w:tr>
      <w:tr w:rsidR="00192F00" w:rsidRPr="00883F4B" w:rsidTr="0001177D">
        <w:tc>
          <w:tcPr>
            <w:tcW w:w="1384" w:type="dxa"/>
            <w:shd w:val="clear" w:color="auto" w:fill="D9D9D9"/>
            <w:vAlign w:val="center"/>
          </w:tcPr>
          <w:p w:rsidR="00192F00" w:rsidRPr="00883F4B" w:rsidRDefault="00192F00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92F00" w:rsidRDefault="00192F00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入库单列表</w:t>
            </w:r>
          </w:p>
          <w:p w:rsidR="00F76D21" w:rsidRPr="00883F4B" w:rsidRDefault="00F76D21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Goods Receipts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92F00" w:rsidRPr="00883F4B" w:rsidRDefault="00192F00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92F00" w:rsidRPr="00883F4B" w:rsidRDefault="00192F00" w:rsidP="0001177D">
            <w:pPr>
              <w:rPr>
                <w:iCs/>
              </w:rPr>
            </w:pPr>
          </w:p>
        </w:tc>
      </w:tr>
      <w:tr w:rsidR="00192F00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92F00" w:rsidRPr="00883F4B" w:rsidRDefault="00192F00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92F00" w:rsidRPr="00883F4B" w:rsidRDefault="00192F00" w:rsidP="0001177D">
            <w:r>
              <w:rPr>
                <w:rFonts w:hint="eastAsia"/>
              </w:rPr>
              <w:t>入库单</w:t>
            </w:r>
            <w:r>
              <w:t>列表</w:t>
            </w:r>
          </w:p>
        </w:tc>
      </w:tr>
      <w:tr w:rsidR="00192F00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92F00" w:rsidRPr="00883F4B" w:rsidRDefault="00192F00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192F00" w:rsidRDefault="00192F00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192F00" w:rsidRDefault="00192F00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入库单</w:t>
            </w:r>
            <w:r>
              <w:rPr>
                <w:iCs/>
              </w:rPr>
              <w:t>编号</w:t>
            </w:r>
            <w:r w:rsidR="00692B89" w:rsidRPr="00692B89">
              <w:rPr>
                <w:rFonts w:hint="eastAsia"/>
                <w:iCs/>
              </w:rPr>
              <w:t>（</w:t>
            </w:r>
            <w:r w:rsidR="00944826">
              <w:rPr>
                <w:rFonts w:hint="eastAsia"/>
                <w:iCs/>
              </w:rPr>
              <w:t>Receipt Code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192F00" w:rsidRPr="00C66FAD" w:rsidRDefault="00192F00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入库</w:t>
            </w:r>
            <w:r>
              <w:rPr>
                <w:iCs/>
              </w:rPr>
              <w:t>日期</w:t>
            </w:r>
            <w:r w:rsidR="00692B89" w:rsidRPr="00692B89">
              <w:rPr>
                <w:rFonts w:hint="eastAsia"/>
                <w:iCs/>
              </w:rPr>
              <w:t>（</w:t>
            </w:r>
            <w:r w:rsidR="00944826">
              <w:rPr>
                <w:rFonts w:hint="eastAsia"/>
                <w:iCs/>
              </w:rPr>
              <w:t>Date of Receipt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</w:tc>
      </w:tr>
      <w:tr w:rsidR="00192F00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92F00" w:rsidRPr="00883F4B" w:rsidRDefault="00192F00" w:rsidP="0001177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192F00" w:rsidRDefault="00192F00" w:rsidP="0001177D">
            <w:r>
              <w:rPr>
                <w:rFonts w:hint="eastAsia"/>
              </w:rPr>
              <w:t>入库</w:t>
            </w:r>
            <w:r>
              <w:t>信息列表：</w:t>
            </w:r>
          </w:p>
          <w:p w:rsidR="00192F00" w:rsidRDefault="00192F00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入库</w:t>
            </w:r>
            <w:r>
              <w:t>单编号</w:t>
            </w:r>
            <w:r w:rsidR="00692B89" w:rsidRPr="00692B89">
              <w:rPr>
                <w:rFonts w:hint="eastAsia"/>
                <w:iCs/>
              </w:rPr>
              <w:t>（</w:t>
            </w:r>
            <w:r w:rsidR="00EE4FD6">
              <w:rPr>
                <w:rFonts w:hint="eastAsia"/>
                <w:iCs/>
              </w:rPr>
              <w:t>Receipt Code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t>：</w:t>
            </w:r>
          </w:p>
          <w:p w:rsidR="00192F00" w:rsidRDefault="009F778D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入库合计（张</w:t>
            </w:r>
            <w:r w:rsidR="00192F00">
              <w:rPr>
                <w:rFonts w:hint="eastAsia"/>
              </w:rPr>
              <w:t>数</w:t>
            </w:r>
            <w:r w:rsidR="00192F00">
              <w:t>）</w:t>
            </w:r>
            <w:r w:rsidR="00692B89" w:rsidRPr="00692B89">
              <w:rPr>
                <w:rFonts w:hint="eastAsia"/>
                <w:iCs/>
              </w:rPr>
              <w:t>（</w:t>
            </w:r>
            <w:r w:rsidR="00EE4FD6">
              <w:rPr>
                <w:rFonts w:hint="eastAsia"/>
                <w:iCs/>
              </w:rPr>
              <w:t>Total Quantity</w:t>
            </w:r>
            <w:r w:rsidR="00692B89" w:rsidRPr="00692B89">
              <w:rPr>
                <w:rFonts w:hint="eastAsia"/>
                <w:iCs/>
              </w:rPr>
              <w:t>）</w:t>
            </w:r>
            <w:r w:rsidR="00EE4FD6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ticket</w:t>
            </w:r>
            <w:r w:rsidR="00EE4FD6">
              <w:rPr>
                <w:rFonts w:hint="eastAsia"/>
                <w:iCs/>
              </w:rPr>
              <w:t>s</w:t>
            </w:r>
            <w:r w:rsidR="00EE4FD6">
              <w:rPr>
                <w:rFonts w:hint="eastAsia"/>
                <w:iCs/>
              </w:rPr>
              <w:t>）</w:t>
            </w:r>
            <w:r w:rsidR="00192F00">
              <w:t>：</w:t>
            </w:r>
          </w:p>
          <w:p w:rsidR="00192F00" w:rsidRDefault="00192F00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t>入库总金额</w:t>
            </w:r>
            <w:r w:rsidR="00692B89" w:rsidRPr="00692B89">
              <w:rPr>
                <w:rFonts w:hint="eastAsia"/>
                <w:iCs/>
              </w:rPr>
              <w:t>（</w:t>
            </w:r>
            <w:r w:rsidR="00EE4FD6">
              <w:rPr>
                <w:rFonts w:hint="eastAsia"/>
                <w:iCs/>
              </w:rPr>
              <w:t>Total Value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r>
              <w:t>瑞尔</w:t>
            </w:r>
            <w:r w:rsidR="00EE4FD6">
              <w:rPr>
                <w:rFonts w:hint="eastAsia"/>
              </w:rPr>
              <w:t>（</w:t>
            </w:r>
            <w:r w:rsidR="00EE4FD6">
              <w:rPr>
                <w:rFonts w:hint="eastAsia"/>
              </w:rPr>
              <w:t>riels</w:t>
            </w:r>
            <w:r w:rsidR="00EE4FD6">
              <w:rPr>
                <w:rFonts w:hint="eastAsia"/>
              </w:rPr>
              <w:t>）</w:t>
            </w:r>
          </w:p>
          <w:p w:rsidR="00BD6F13" w:rsidRDefault="00192F00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入库</w:t>
            </w:r>
            <w:r>
              <w:t>日期</w:t>
            </w:r>
            <w:r w:rsidR="00692B89" w:rsidRPr="00692B89">
              <w:rPr>
                <w:rFonts w:hint="eastAsia"/>
                <w:iCs/>
              </w:rPr>
              <w:t>（</w:t>
            </w:r>
            <w:r w:rsidR="00EE4FD6">
              <w:rPr>
                <w:rFonts w:hint="eastAsia"/>
                <w:iCs/>
              </w:rPr>
              <w:t>Date of Receipt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t>：</w:t>
            </w:r>
          </w:p>
          <w:p w:rsidR="00BD6F13" w:rsidRDefault="00BD6F13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入库人</w:t>
            </w:r>
            <w:r w:rsidR="00692B89" w:rsidRPr="00692B89">
              <w:rPr>
                <w:rFonts w:hint="eastAsia"/>
                <w:iCs/>
              </w:rPr>
              <w:t>（</w:t>
            </w:r>
            <w:r w:rsidR="00EE4FD6">
              <w:rPr>
                <w:rFonts w:hint="eastAsia"/>
                <w:iCs/>
              </w:rPr>
              <w:t>Processed By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入库操作</w:t>
            </w:r>
            <w:r>
              <w:t>的仓库</w:t>
            </w:r>
            <w:r>
              <w:rPr>
                <w:rFonts w:hint="eastAsia"/>
              </w:rPr>
              <w:t>管理员</w:t>
            </w:r>
          </w:p>
          <w:p w:rsidR="00BF6184" w:rsidRDefault="00BF6184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入库类型</w:t>
            </w:r>
            <w:r w:rsidR="00692B89" w:rsidRPr="00692B89">
              <w:rPr>
                <w:rFonts w:hint="eastAsia"/>
                <w:iCs/>
              </w:rPr>
              <w:t>（</w:t>
            </w:r>
            <w:r w:rsidR="00EE4FD6">
              <w:rPr>
                <w:rFonts w:hint="eastAsia"/>
                <w:iCs/>
              </w:rPr>
              <w:t>Type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t>：批次入库</w:t>
            </w:r>
            <w:r w:rsidR="00EE4FD6">
              <w:rPr>
                <w:rFonts w:hint="eastAsia"/>
              </w:rPr>
              <w:t>（</w:t>
            </w:r>
            <w:r w:rsidR="00EE4FD6">
              <w:rPr>
                <w:rFonts w:hint="eastAsia"/>
              </w:rPr>
              <w:t>Batch</w:t>
            </w:r>
            <w:r w:rsidR="00EE4FD6">
              <w:rPr>
                <w:rFonts w:hint="eastAsia"/>
              </w:rPr>
              <w:t>）</w:t>
            </w:r>
            <w:r>
              <w:t>、调拨单入库</w:t>
            </w:r>
            <w:r w:rsidR="00EE4FD6">
              <w:rPr>
                <w:rFonts w:hint="eastAsia"/>
              </w:rPr>
              <w:t>（</w:t>
            </w:r>
            <w:r w:rsidR="00EE4FD6">
              <w:rPr>
                <w:rFonts w:hint="eastAsia"/>
              </w:rPr>
              <w:t>Stock Transfer</w:t>
            </w:r>
            <w:r w:rsidR="00EE4FD6">
              <w:rPr>
                <w:rFonts w:hint="eastAsia"/>
              </w:rPr>
              <w:t>）</w:t>
            </w:r>
            <w:r>
              <w:t>、</w:t>
            </w:r>
            <w:ins w:id="766" w:author="Microsoft" w:date="2015-09-17T16:19:00Z">
              <w:r w:rsidR="009531ED">
                <w:rPr>
                  <w:rFonts w:hint="eastAsia"/>
                </w:rPr>
                <w:t>还</w:t>
              </w:r>
            </w:ins>
            <w:del w:id="767" w:author="Microsoft" w:date="2015-09-17T16:19:00Z">
              <w:r w:rsidDel="009531ED">
                <w:delText>退</w:delText>
              </w:r>
            </w:del>
            <w:r>
              <w:t>货入库</w:t>
            </w:r>
            <w:r w:rsidR="00EE4FD6">
              <w:rPr>
                <w:rFonts w:hint="eastAsia"/>
              </w:rPr>
              <w:t>（</w:t>
            </w:r>
            <w:r w:rsidR="00EE4FD6">
              <w:rPr>
                <w:rFonts w:hint="eastAsia"/>
              </w:rPr>
              <w:t>Return Delivery</w:t>
            </w:r>
            <w:r w:rsidR="00EE4FD6">
              <w:rPr>
                <w:rFonts w:hint="eastAsia"/>
              </w:rPr>
              <w:t>）</w:t>
            </w:r>
          </w:p>
          <w:p w:rsidR="00AF77D6" w:rsidRPr="00883F4B" w:rsidRDefault="00AF77D6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状态</w:t>
            </w:r>
            <w:r w:rsidR="00692B89" w:rsidRPr="00692B89">
              <w:rPr>
                <w:rFonts w:hint="eastAsia"/>
                <w:iCs/>
              </w:rPr>
              <w:t>（</w:t>
            </w:r>
            <w:r w:rsidR="007C3E32">
              <w:rPr>
                <w:rFonts w:hint="eastAsia"/>
                <w:iCs/>
              </w:rPr>
              <w:t>Status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未</w:t>
            </w:r>
            <w:r>
              <w:t>完成</w:t>
            </w:r>
            <w:r w:rsidR="0098080C">
              <w:rPr>
                <w:rFonts w:hint="eastAsia"/>
              </w:rPr>
              <w:t>（</w:t>
            </w:r>
            <w:r w:rsidR="0098080C">
              <w:rPr>
                <w:rFonts w:hint="eastAsia"/>
              </w:rPr>
              <w:t>Uncompleted</w:t>
            </w:r>
            <w:r w:rsidR="0098080C">
              <w:rPr>
                <w:rFonts w:hint="eastAsia"/>
              </w:rPr>
              <w:t>）</w:t>
            </w:r>
            <w:r>
              <w:t>，已完成</w:t>
            </w:r>
            <w:r w:rsidR="0098080C">
              <w:rPr>
                <w:rFonts w:hint="eastAsia"/>
              </w:rPr>
              <w:t>（</w:t>
            </w:r>
            <w:r w:rsidR="0098080C">
              <w:rPr>
                <w:rFonts w:hint="eastAsia"/>
              </w:rPr>
              <w:t>Completed</w:t>
            </w:r>
            <w:r w:rsidR="0098080C">
              <w:rPr>
                <w:rFonts w:hint="eastAsia"/>
              </w:rPr>
              <w:t>）</w:t>
            </w:r>
          </w:p>
        </w:tc>
      </w:tr>
      <w:tr w:rsidR="00192F00" w:rsidRPr="00883F4B" w:rsidTr="0001177D">
        <w:tc>
          <w:tcPr>
            <w:tcW w:w="1384" w:type="dxa"/>
            <w:shd w:val="clear" w:color="auto" w:fill="D9D9D9"/>
            <w:vAlign w:val="center"/>
          </w:tcPr>
          <w:p w:rsidR="00192F00" w:rsidRPr="00883F4B" w:rsidRDefault="00192F00" w:rsidP="0001177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92F00" w:rsidRPr="00FE4DC0" w:rsidRDefault="00192F00" w:rsidP="0001177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192F00" w:rsidRPr="00883F4B" w:rsidTr="0001177D">
        <w:tc>
          <w:tcPr>
            <w:tcW w:w="1384" w:type="dxa"/>
            <w:shd w:val="clear" w:color="auto" w:fill="D9D9D9"/>
            <w:vAlign w:val="center"/>
          </w:tcPr>
          <w:p w:rsidR="00192F00" w:rsidRPr="00883F4B" w:rsidRDefault="00192F00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192F00" w:rsidRPr="00883F4B" w:rsidRDefault="00192F00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192F00" w:rsidRPr="00883F4B" w:rsidTr="0001177D">
        <w:tc>
          <w:tcPr>
            <w:tcW w:w="1384" w:type="dxa"/>
            <w:shd w:val="clear" w:color="auto" w:fill="D9D9D9"/>
            <w:vAlign w:val="center"/>
          </w:tcPr>
          <w:p w:rsidR="00192F00" w:rsidRPr="00883F4B" w:rsidRDefault="00192F00" w:rsidP="0001177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92F00" w:rsidRDefault="00AF77D6" w:rsidP="0001177D">
            <w:r>
              <w:rPr>
                <w:rFonts w:hint="eastAsia"/>
              </w:rPr>
              <w:t>当</w:t>
            </w:r>
            <w:r>
              <w:t>入库单状态为</w:t>
            </w:r>
            <w:r>
              <w:t>“</w:t>
            </w:r>
            <w:r>
              <w:rPr>
                <w:rFonts w:hint="eastAsia"/>
              </w:rPr>
              <w:t>未</w:t>
            </w:r>
            <w:r>
              <w:t>完成</w:t>
            </w:r>
            <w:r>
              <w:t>”</w:t>
            </w:r>
            <w:r>
              <w:rPr>
                <w:rFonts w:hint="eastAsia"/>
              </w:rPr>
              <w:t>时</w:t>
            </w:r>
            <w:r>
              <w:t>，</w:t>
            </w:r>
            <w:r w:rsidR="00117D5B">
              <w:rPr>
                <w:rFonts w:hint="eastAsia"/>
              </w:rPr>
              <w:t>列表</w:t>
            </w:r>
            <w:r w:rsidR="00117D5B">
              <w:t>中有【</w:t>
            </w:r>
            <w:r w:rsidR="00117D5B">
              <w:rPr>
                <w:rFonts w:hint="eastAsia"/>
              </w:rPr>
              <w:t>继续</w:t>
            </w:r>
            <w:r w:rsidR="00117D5B">
              <w:t>入库】</w:t>
            </w:r>
            <w:r w:rsidR="00191E5D" w:rsidRPr="00191E5D">
              <w:rPr>
                <w:rFonts w:hint="eastAsia"/>
                <w:iCs/>
              </w:rPr>
              <w:t>（</w:t>
            </w:r>
            <w:r w:rsidR="00E25489">
              <w:rPr>
                <w:rFonts w:hint="eastAsia"/>
                <w:iCs/>
              </w:rPr>
              <w:t>Continue</w:t>
            </w:r>
            <w:r w:rsidR="00191E5D" w:rsidRPr="00191E5D">
              <w:rPr>
                <w:rFonts w:hint="eastAsia"/>
                <w:iCs/>
              </w:rPr>
              <w:t>）</w:t>
            </w:r>
            <w:r w:rsidR="00117D5B">
              <w:rPr>
                <w:rFonts w:hint="eastAsia"/>
              </w:rPr>
              <w:t>按钮</w:t>
            </w:r>
            <w:r w:rsidR="00117D5B">
              <w:t>；</w:t>
            </w:r>
          </w:p>
          <w:p w:rsidR="00117D5B" w:rsidRDefault="00117D5B" w:rsidP="0001177D">
            <w:r>
              <w:rPr>
                <w:rFonts w:hint="eastAsia"/>
              </w:rPr>
              <w:t>新建</w:t>
            </w:r>
            <w:r>
              <w:t>入库单但是没有货物</w:t>
            </w:r>
            <w:r>
              <w:rPr>
                <w:rFonts w:hint="eastAsia"/>
              </w:rPr>
              <w:t>记录</w:t>
            </w:r>
            <w:r>
              <w:t>的入库单可以进行删除；</w:t>
            </w:r>
          </w:p>
          <w:p w:rsidR="00117D5B" w:rsidRDefault="00117D5B" w:rsidP="0001177D">
            <w:r>
              <w:rPr>
                <w:rFonts w:hint="eastAsia"/>
              </w:rPr>
              <w:t>已完成</w:t>
            </w:r>
            <w:r>
              <w:t>的入库单</w:t>
            </w:r>
            <w:r>
              <w:rPr>
                <w:rFonts w:hint="eastAsia"/>
              </w:rPr>
              <w:t>只能</w:t>
            </w:r>
            <w:r>
              <w:t>查看入库详情；</w:t>
            </w:r>
          </w:p>
          <w:p w:rsidR="00F85737" w:rsidRPr="00883F4B" w:rsidRDefault="00F85737" w:rsidP="0001177D">
            <w:r>
              <w:rPr>
                <w:rFonts w:hint="eastAsia"/>
              </w:rPr>
              <w:t>【打印</w:t>
            </w:r>
            <w:r>
              <w:t>入库单】</w:t>
            </w:r>
            <w:r w:rsidR="00191E5D" w:rsidRPr="00191E5D">
              <w:rPr>
                <w:rFonts w:hint="eastAsia"/>
                <w:iCs/>
              </w:rPr>
              <w:t>（</w:t>
            </w:r>
            <w:r w:rsidR="00E25489">
              <w:rPr>
                <w:rFonts w:hint="eastAsia"/>
                <w:iCs/>
              </w:rPr>
              <w:t>Print Goods Receipt Slip</w:t>
            </w:r>
            <w:r w:rsidR="00191E5D" w:rsidRPr="00191E5D">
              <w:rPr>
                <w:rFonts w:hint="eastAsia"/>
                <w:iCs/>
              </w:rPr>
              <w:t>）</w:t>
            </w:r>
          </w:p>
        </w:tc>
      </w:tr>
    </w:tbl>
    <w:p w:rsidR="00192F00" w:rsidRPr="00117D5B" w:rsidRDefault="00192F00" w:rsidP="00192F00">
      <w:pPr>
        <w:pStyle w:val="a0"/>
      </w:pPr>
    </w:p>
    <w:p w:rsidR="008950DC" w:rsidRDefault="008950DC" w:rsidP="003C64BA">
      <w:pPr>
        <w:pStyle w:val="5"/>
      </w:pPr>
      <w:r>
        <w:rPr>
          <w:rFonts w:hint="eastAsia"/>
        </w:rPr>
        <w:t>批次</w:t>
      </w:r>
      <w:r>
        <w:t>入库详情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950DC" w:rsidRPr="00883F4B" w:rsidTr="00C16D18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>
              <w:rPr>
                <w:iCs/>
              </w:rPr>
              <w:t xml:space="preserve">Jk057 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C16D18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lastRenderedPageBreak/>
              <w:t>功能点名称</w:t>
            </w:r>
          </w:p>
        </w:tc>
        <w:tc>
          <w:tcPr>
            <w:tcW w:w="2505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>
              <w:rPr>
                <w:rFonts w:hint="eastAsia"/>
                <w:iCs/>
              </w:rPr>
              <w:t>批次</w:t>
            </w:r>
            <w:r>
              <w:rPr>
                <w:iCs/>
              </w:rPr>
              <w:t>入库详情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C16D18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对</w:t>
            </w:r>
            <w:r>
              <w:t>彩票进行入库操作</w:t>
            </w:r>
            <w:r>
              <w:rPr>
                <w:rFonts w:hint="eastAsia"/>
              </w:rPr>
              <w:t>；</w:t>
            </w:r>
            <w:r>
              <w:t>入库时，仓库管理员要</w:t>
            </w:r>
            <w:r>
              <w:rPr>
                <w:rFonts w:hint="eastAsia"/>
              </w:rPr>
              <w:t>先</w:t>
            </w:r>
            <w:r>
              <w:t>填写入库单，</w:t>
            </w:r>
            <w:r>
              <w:rPr>
                <w:rFonts w:hint="eastAsia"/>
              </w:rPr>
              <w:t>然后</w:t>
            </w:r>
            <w:r>
              <w:t>通过扫描枪</w:t>
            </w:r>
            <w:r>
              <w:rPr>
                <w:rFonts w:hint="eastAsia"/>
              </w:rPr>
              <w:t>对</w:t>
            </w:r>
            <w:r>
              <w:t>货物进行扫描</w:t>
            </w:r>
            <w:r>
              <w:rPr>
                <w:rFonts w:hint="eastAsia"/>
              </w:rPr>
              <w:t>入库</w:t>
            </w:r>
            <w:r>
              <w:t>；</w:t>
            </w:r>
          </w:p>
        </w:tc>
      </w:tr>
      <w:tr w:rsidR="008950DC" w:rsidRPr="00883F4B" w:rsidTr="00C16D18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4439BA" w:rsidRDefault="004439BA" w:rsidP="004439BA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8950DC" w:rsidRPr="00883F4B" w:rsidTr="00C16D18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入库单</w:t>
            </w:r>
            <w:r>
              <w:rPr>
                <w:iCs/>
              </w:rPr>
              <w:t>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Receipt 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R</w:t>
            </w:r>
            <w:r>
              <w:rPr>
                <w:iCs/>
              </w:rPr>
              <w:t>+</w:t>
            </w:r>
            <w:r>
              <w:rPr>
                <w:rFonts w:hint="eastAsia"/>
                <w:iCs/>
              </w:rPr>
              <w:t>年月日</w:t>
            </w:r>
            <w:r>
              <w:rPr>
                <w:iCs/>
              </w:rPr>
              <w:t>+000</w:t>
            </w:r>
            <w:r>
              <w:rPr>
                <w:rFonts w:hint="eastAsia"/>
                <w:iCs/>
              </w:rPr>
              <w:t>例</w:t>
            </w:r>
            <w:r>
              <w:rPr>
                <w:iCs/>
              </w:rPr>
              <w:t>：</w:t>
            </w:r>
            <w:r>
              <w:rPr>
                <w:iCs/>
              </w:rPr>
              <w:t>R</w:t>
            </w:r>
            <w:r>
              <w:rPr>
                <w:rFonts w:hint="eastAsia"/>
                <w:iCs/>
              </w:rPr>
              <w:t>20150825001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代码：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t>方案名称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入库</w:t>
            </w:r>
            <w:r>
              <w:rPr>
                <w:iCs/>
              </w:rPr>
              <w:t>批次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Batch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箱</w:t>
            </w:r>
            <w:r>
              <w:rPr>
                <w:iCs/>
              </w:rPr>
              <w:t>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Trunk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盒数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Box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本数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Pack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合计</w:t>
            </w:r>
            <w:r>
              <w:rPr>
                <w:iCs/>
              </w:rPr>
              <w:t>张数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Tickets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>
              <w:rPr>
                <w:rFonts w:hint="eastAsia"/>
                <w:iCs/>
              </w:rPr>
              <w:t>）</w:t>
            </w:r>
          </w:p>
          <w:p w:rsidR="004439BA" w:rsidRDefault="004439BA" w:rsidP="004439BA">
            <w:pPr>
              <w:rPr>
                <w:iCs/>
              </w:rPr>
            </w:pPr>
            <w:r w:rsidRPr="00ED4DD8">
              <w:rPr>
                <w:rFonts w:hint="eastAsia"/>
                <w:iCs/>
              </w:rPr>
              <w:t>入库</w:t>
            </w:r>
            <w:r w:rsidRPr="00ED4DD8">
              <w:rPr>
                <w:iCs/>
              </w:rPr>
              <w:t>详细信息列表：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方案代码（</w:t>
            </w:r>
            <w:r>
              <w:rPr>
                <w:rFonts w:hint="eastAsia"/>
                <w:iCs/>
              </w:rPr>
              <w:t>Plan Code</w:t>
            </w:r>
            <w:r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Pr="00C16D18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 Name</w:t>
            </w:r>
            <w:r w:rsidRPr="00C16D18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Pr="00C16D18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Batch Code</w:t>
            </w:r>
            <w:r w:rsidRPr="00C16D18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Pr="00C16D18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Prize Group Code</w:t>
            </w:r>
            <w:r w:rsidRPr="00C16D18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Pr="00C16D18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Specification</w:t>
            </w:r>
            <w:r w:rsidRPr="00C16D18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条码签编号</w:t>
            </w:r>
            <w:r w:rsidRPr="00C16D18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Barcode</w:t>
            </w:r>
            <w:r w:rsidRPr="00C16D18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 w:rsidRPr="00F52C08">
              <w:rPr>
                <w:rFonts w:hint="eastAsia"/>
                <w:iCs/>
              </w:rPr>
              <w:t>总张数</w:t>
            </w:r>
            <w:r w:rsidRPr="00C16D18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Tickets</w:t>
            </w:r>
            <w:r w:rsidRPr="00C16D18">
              <w:rPr>
                <w:rFonts w:hint="eastAsia"/>
                <w:iCs/>
              </w:rPr>
              <w:t>）</w:t>
            </w:r>
            <w:r w:rsidRPr="00F52C08">
              <w:rPr>
                <w:rFonts w:hint="eastAsia"/>
                <w:iCs/>
              </w:rPr>
              <w:t>：</w:t>
            </w:r>
          </w:p>
          <w:p w:rsidR="004439BA" w:rsidRPr="00DB6ED2" w:rsidRDefault="004439BA" w:rsidP="004439BA">
            <w:pPr>
              <w:rPr>
                <w:iCs/>
              </w:rPr>
            </w:pPr>
            <w:r>
              <w:rPr>
                <w:rFonts w:hint="eastAsia"/>
                <w:iCs/>
              </w:rPr>
              <w:t>汇总</w:t>
            </w:r>
            <w:r>
              <w:rPr>
                <w:iCs/>
              </w:rPr>
              <w:t>信息</w:t>
            </w:r>
          </w:p>
          <w:p w:rsidR="004439BA" w:rsidRDefault="004439BA" w:rsidP="004439BA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应</w:t>
            </w:r>
            <w:r>
              <w:rPr>
                <w:iCs/>
              </w:rPr>
              <w:t>入库数量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Tickets Receivable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张（</w:t>
            </w:r>
            <w:r>
              <w:rPr>
                <w:rFonts w:hint="eastAsia"/>
                <w:iCs/>
              </w:rPr>
              <w:t>tickets</w:t>
            </w:r>
            <w:r>
              <w:rPr>
                <w:rFonts w:hint="eastAsia"/>
                <w:iCs/>
              </w:rPr>
              <w:t>）</w:t>
            </w:r>
          </w:p>
          <w:p w:rsidR="004439BA" w:rsidRDefault="004439BA" w:rsidP="004439BA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 w:rsidRPr="006B281B">
              <w:rPr>
                <w:rFonts w:hint="eastAsia"/>
                <w:iCs/>
              </w:rPr>
              <w:t>本次</w:t>
            </w:r>
            <w:r w:rsidRPr="006B281B">
              <w:rPr>
                <w:iCs/>
              </w:rPr>
              <w:t>实际入库数量</w:t>
            </w:r>
            <w:r w:rsidRPr="006B281B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Tickets</w:t>
            </w:r>
            <w:r w:rsidRPr="006B281B">
              <w:rPr>
                <w:rFonts w:hint="eastAsia"/>
                <w:iCs/>
              </w:rPr>
              <w:t xml:space="preserve"> Received</w:t>
            </w:r>
            <w:r w:rsidRPr="006B281B">
              <w:rPr>
                <w:rFonts w:hint="eastAsia"/>
                <w:iCs/>
              </w:rPr>
              <w:t>）</w:t>
            </w:r>
            <w:r w:rsidRPr="006B281B">
              <w:rPr>
                <w:iCs/>
              </w:rPr>
              <w:t>：</w:t>
            </w:r>
            <w:r w:rsidRPr="006B281B">
              <w:rPr>
                <w:rFonts w:hint="eastAsia"/>
                <w:iCs/>
              </w:rPr>
              <w:t>张</w:t>
            </w:r>
          </w:p>
          <w:p w:rsidR="004439BA" w:rsidRDefault="004439BA" w:rsidP="004439BA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差异数量</w:t>
            </w:r>
            <w:r w:rsidRPr="00C16D18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Discrepancy</w:t>
            </w:r>
            <w:r w:rsidRPr="00C16D18">
              <w:rPr>
                <w:rFonts w:hint="eastAsia"/>
                <w:iCs/>
              </w:rPr>
              <w:t>）</w:t>
            </w:r>
            <w:r>
              <w:rPr>
                <w:iCs/>
              </w:rPr>
              <w:t>：张</w:t>
            </w:r>
          </w:p>
          <w:p w:rsidR="004439BA" w:rsidRDefault="004439BA" w:rsidP="004439BA">
            <w:pPr>
              <w:rPr>
                <w:iCs/>
              </w:rPr>
            </w:pPr>
            <w:r>
              <w:rPr>
                <w:rFonts w:hint="eastAsia"/>
                <w:iCs/>
              </w:rPr>
              <w:t>有差异</w:t>
            </w:r>
            <w:r>
              <w:rPr>
                <w:iCs/>
              </w:rPr>
              <w:t>时显示</w:t>
            </w:r>
            <w:r>
              <w:rPr>
                <w:rFonts w:hint="eastAsia"/>
                <w:iCs/>
              </w:rPr>
              <w:t>损毁</w:t>
            </w:r>
            <w:r>
              <w:rPr>
                <w:iCs/>
              </w:rPr>
              <w:t>登</w:t>
            </w:r>
            <w:r>
              <w:rPr>
                <w:rFonts w:hint="eastAsia"/>
                <w:iCs/>
              </w:rPr>
              <w:t>信息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损毁数量</w:t>
            </w:r>
            <w:r w:rsidRPr="00C16D18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 Damaged</w:t>
            </w:r>
            <w:r w:rsidRPr="00C16D18">
              <w:rPr>
                <w:rFonts w:hint="eastAsia"/>
                <w:iCs/>
              </w:rPr>
              <w:t>）</w:t>
            </w:r>
            <w:r>
              <w:rPr>
                <w:iCs/>
              </w:rPr>
              <w:t>：张</w:t>
            </w:r>
            <w:r>
              <w:rPr>
                <w:rFonts w:hint="eastAsia"/>
                <w:iCs/>
              </w:rPr>
              <w:t>；</w:t>
            </w:r>
          </w:p>
          <w:p w:rsidR="008950DC" w:rsidRPr="00883F4B" w:rsidRDefault="004439BA" w:rsidP="004439BA">
            <w:r>
              <w:rPr>
                <w:rFonts w:hint="eastAsia"/>
                <w:iCs/>
              </w:rPr>
              <w:t>备注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Remarks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Pr="00883F4B">
              <w:rPr>
                <w:rFonts w:hint="eastAsia"/>
              </w:rPr>
              <w:t xml:space="preserve"> </w:t>
            </w:r>
          </w:p>
        </w:tc>
      </w:tr>
      <w:tr w:rsidR="008950DC" w:rsidRPr="00883F4B" w:rsidTr="00C16D18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FE4DC0" w:rsidRDefault="008950DC" w:rsidP="0011504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8950DC" w:rsidRPr="00883F4B" w:rsidTr="00C16D18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8950DC" w:rsidRPr="00883F4B" w:rsidTr="00C16D18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无</w:t>
            </w:r>
          </w:p>
        </w:tc>
      </w:tr>
    </w:tbl>
    <w:p w:rsidR="008950DC" w:rsidRPr="008950DC" w:rsidRDefault="008950DC" w:rsidP="008950DC">
      <w:pPr>
        <w:pStyle w:val="a0"/>
      </w:pPr>
    </w:p>
    <w:p w:rsidR="008950DC" w:rsidRDefault="008950DC" w:rsidP="003C64BA">
      <w:pPr>
        <w:pStyle w:val="5"/>
      </w:pPr>
      <w:r>
        <w:rPr>
          <w:rFonts w:hint="eastAsia"/>
        </w:rPr>
        <w:lastRenderedPageBreak/>
        <w:t>调拨单详情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950DC" w:rsidRPr="00883F4B" w:rsidTr="00115044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>
              <w:rPr>
                <w:iCs/>
              </w:rPr>
              <w:t>Jk058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115044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>
              <w:rPr>
                <w:rFonts w:hint="eastAsia"/>
                <w:iCs/>
              </w:rPr>
              <w:t>调拨单入库详情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115044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对</w:t>
            </w:r>
            <w:r>
              <w:t>彩票进行入库操作</w:t>
            </w:r>
            <w:r>
              <w:rPr>
                <w:rFonts w:hint="eastAsia"/>
              </w:rPr>
              <w:t>；</w:t>
            </w:r>
            <w:r>
              <w:t>入库时，仓库管理员要</w:t>
            </w:r>
            <w:r>
              <w:rPr>
                <w:rFonts w:hint="eastAsia"/>
              </w:rPr>
              <w:t>先</w:t>
            </w:r>
            <w:r>
              <w:t>填写入库单，</w:t>
            </w:r>
            <w:r>
              <w:rPr>
                <w:rFonts w:hint="eastAsia"/>
              </w:rPr>
              <w:t>然后</w:t>
            </w:r>
            <w:r>
              <w:t>通过扫描枪</w:t>
            </w:r>
            <w:r>
              <w:rPr>
                <w:rFonts w:hint="eastAsia"/>
              </w:rPr>
              <w:t>对</w:t>
            </w:r>
            <w:r>
              <w:t>货物进行扫描</w:t>
            </w:r>
            <w:r>
              <w:rPr>
                <w:rFonts w:hint="eastAsia"/>
              </w:rPr>
              <w:t>入库</w:t>
            </w:r>
            <w:r>
              <w:t>；</w:t>
            </w:r>
          </w:p>
        </w:tc>
      </w:tr>
      <w:tr w:rsidR="008950DC" w:rsidRPr="00883F4B" w:rsidTr="0011504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F52C08" w:rsidRDefault="008950DC" w:rsidP="00115044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</w:p>
        </w:tc>
      </w:tr>
      <w:tr w:rsidR="008950DC" w:rsidRPr="00883F4B" w:rsidTr="0011504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4439BA" w:rsidRPr="00E70B92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 w:rsidRPr="00E70B92">
              <w:rPr>
                <w:rFonts w:hint="eastAsia"/>
                <w:iCs/>
              </w:rPr>
              <w:t>入库单</w:t>
            </w:r>
            <w:r w:rsidRPr="00E70B92">
              <w:rPr>
                <w:iCs/>
              </w:rPr>
              <w:t>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Receipt Code</w:t>
            </w:r>
            <w:r w:rsidRPr="00191E5D">
              <w:rPr>
                <w:rFonts w:hint="eastAsia"/>
                <w:iCs/>
              </w:rPr>
              <w:t>）</w:t>
            </w:r>
            <w:r w:rsidRPr="00E70B92">
              <w:rPr>
                <w:iCs/>
              </w:rPr>
              <w:t>：</w:t>
            </w:r>
            <w:r w:rsidRPr="00E70B92">
              <w:rPr>
                <w:rFonts w:hint="eastAsia"/>
                <w:iCs/>
              </w:rPr>
              <w:t>R</w:t>
            </w:r>
            <w:r w:rsidRPr="00E70B92">
              <w:rPr>
                <w:iCs/>
              </w:rPr>
              <w:t>+</w:t>
            </w:r>
            <w:r w:rsidRPr="00E70B92">
              <w:rPr>
                <w:rFonts w:hint="eastAsia"/>
                <w:iCs/>
              </w:rPr>
              <w:t>年月日</w:t>
            </w:r>
            <w:r w:rsidRPr="00E70B92">
              <w:rPr>
                <w:iCs/>
              </w:rPr>
              <w:t>+000</w:t>
            </w:r>
            <w:r w:rsidRPr="00E70B92">
              <w:rPr>
                <w:rFonts w:hint="eastAsia"/>
                <w:iCs/>
              </w:rPr>
              <w:t>例</w:t>
            </w:r>
            <w:r w:rsidRPr="00E70B92">
              <w:rPr>
                <w:iCs/>
              </w:rPr>
              <w:t>：</w:t>
            </w:r>
            <w:r w:rsidRPr="00E70B92">
              <w:rPr>
                <w:iCs/>
              </w:rPr>
              <w:t>R</w:t>
            </w:r>
            <w:r w:rsidRPr="00E70B92">
              <w:rPr>
                <w:rFonts w:hint="eastAsia"/>
                <w:iCs/>
              </w:rPr>
              <w:t>20150825001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t>调拨单</w:t>
            </w:r>
            <w:r>
              <w:rPr>
                <w:rFonts w:hint="eastAsia"/>
                <w:iCs/>
              </w:rPr>
              <w:t>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Transfer Order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发货</w:t>
            </w:r>
            <w:r>
              <w:rPr>
                <w:iCs/>
              </w:rPr>
              <w:t>单位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Delivering Unit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Pr="00F1273D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收货</w:t>
            </w:r>
            <w:r>
              <w:rPr>
                <w:iCs/>
              </w:rPr>
              <w:t>单位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Receiving Unit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rPr>
                <w:iCs/>
              </w:rPr>
            </w:pPr>
            <w:r>
              <w:rPr>
                <w:rFonts w:hint="eastAsia"/>
                <w:iCs/>
              </w:rPr>
              <w:t>调拨单方案</w:t>
            </w:r>
            <w:r>
              <w:rPr>
                <w:iCs/>
              </w:rPr>
              <w:t>信息</w:t>
            </w:r>
            <w:r>
              <w:rPr>
                <w:rFonts w:hint="eastAsia"/>
                <w:iCs/>
              </w:rPr>
              <w:t>列表：</w:t>
            </w:r>
          </w:p>
          <w:p w:rsidR="004439BA" w:rsidRPr="00804DB6" w:rsidRDefault="004439BA" w:rsidP="004439BA">
            <w:pPr>
              <w:pStyle w:val="a8"/>
              <w:numPr>
                <w:ilvl w:val="0"/>
                <w:numId w:val="61"/>
              </w:numPr>
              <w:ind w:firstLineChars="0"/>
              <w:rPr>
                <w:iCs/>
              </w:rPr>
            </w:pPr>
            <w:r w:rsidRPr="00804DB6">
              <w:rPr>
                <w:rFonts w:hint="eastAsia"/>
                <w:iCs/>
              </w:rPr>
              <w:t>方案</w:t>
            </w:r>
            <w:r w:rsidRPr="00804DB6">
              <w:rPr>
                <w:iCs/>
              </w:rPr>
              <w:t>代码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Plan Code</w:t>
            </w:r>
            <w:r w:rsidRPr="003918B0">
              <w:rPr>
                <w:iCs/>
              </w:rPr>
              <w:t>）</w:t>
            </w:r>
            <w:r w:rsidRPr="00804DB6"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名称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Plan Name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数量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Quantity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金额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Value</w:t>
            </w:r>
            <w:r w:rsidRPr="003918B0">
              <w:rPr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总金额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3918B0">
              <w:rPr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4439BA" w:rsidRDefault="004439BA" w:rsidP="004439BA">
            <w:pPr>
              <w:rPr>
                <w:iCs/>
              </w:rPr>
            </w:pPr>
            <w:r w:rsidRPr="00ED4DD8">
              <w:rPr>
                <w:rFonts w:hint="eastAsia"/>
                <w:iCs/>
              </w:rPr>
              <w:t>入库</w:t>
            </w:r>
            <w:r w:rsidRPr="00ED4DD8">
              <w:rPr>
                <w:iCs/>
              </w:rPr>
              <w:t>详细信息列表：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Plan Code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Plan Name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Batch Code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Prize Group Code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Specification</w:t>
            </w:r>
            <w:r w:rsidRPr="003918B0">
              <w:rPr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条码签编号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Barcode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 w:rsidRPr="00F52C08">
              <w:rPr>
                <w:rFonts w:hint="eastAsia"/>
                <w:iCs/>
              </w:rPr>
              <w:t>总张数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Total Tickets</w:t>
            </w:r>
            <w:r w:rsidRPr="003918B0">
              <w:rPr>
                <w:iCs/>
              </w:rPr>
              <w:t>）</w:t>
            </w:r>
            <w:r w:rsidRPr="00F52C08">
              <w:rPr>
                <w:rFonts w:hint="eastAsia"/>
                <w:iCs/>
              </w:rPr>
              <w:t>：</w:t>
            </w:r>
          </w:p>
          <w:p w:rsidR="004439BA" w:rsidRPr="00F52C08" w:rsidRDefault="004439BA" w:rsidP="004439BA">
            <w:pPr>
              <w:rPr>
                <w:iCs/>
              </w:rPr>
            </w:pPr>
            <w:r>
              <w:rPr>
                <w:rFonts w:hint="eastAsia"/>
                <w:iCs/>
              </w:rPr>
              <w:t>汇总</w:t>
            </w:r>
            <w:r>
              <w:rPr>
                <w:iCs/>
              </w:rPr>
              <w:t>信息：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合计</w:t>
            </w:r>
            <w:r>
              <w:rPr>
                <w:iCs/>
              </w:rPr>
              <w:t>张数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Tickets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 w:rsidRPr="00191E5D">
              <w:rPr>
                <w:rFonts w:hint="eastAsia"/>
                <w:iCs/>
              </w:rPr>
              <w:t>）</w:t>
            </w:r>
          </w:p>
          <w:p w:rsidR="004439BA" w:rsidRPr="00F1273D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 w:rsidRPr="00F1273D">
              <w:rPr>
                <w:rFonts w:hint="eastAsia"/>
                <w:iCs/>
              </w:rPr>
              <w:t>应入库</w:t>
            </w:r>
            <w:r w:rsidRPr="00F1273D">
              <w:rPr>
                <w:iCs/>
              </w:rPr>
              <w:t>数量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Quantity Receivable</w:t>
            </w:r>
            <w:r w:rsidRPr="003918B0">
              <w:rPr>
                <w:iCs/>
              </w:rPr>
              <w:t>）</w:t>
            </w:r>
            <w:r w:rsidRPr="00F1273D">
              <w:rPr>
                <w:iCs/>
              </w:rPr>
              <w:t>：</w:t>
            </w:r>
            <w:r w:rsidRPr="00F1273D">
              <w:rPr>
                <w:rFonts w:hint="eastAsia"/>
                <w:iCs/>
              </w:rPr>
              <w:t>张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实际入库</w:t>
            </w:r>
            <w:r>
              <w:rPr>
                <w:iCs/>
              </w:rPr>
              <w:t>数量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Quantity Received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4439BA" w:rsidRPr="006B281B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差异值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Discrepancy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损毁数量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Quantity Damaged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：张</w:t>
            </w:r>
            <w:r>
              <w:rPr>
                <w:rFonts w:hint="eastAsia"/>
                <w:iCs/>
              </w:rPr>
              <w:t>；</w:t>
            </w:r>
          </w:p>
          <w:p w:rsidR="008950DC" w:rsidRPr="00883F4B" w:rsidRDefault="004439BA" w:rsidP="004439BA">
            <w:r w:rsidRPr="00F1273D">
              <w:rPr>
                <w:rFonts w:hint="eastAsia"/>
                <w:iCs/>
              </w:rPr>
              <w:t>备注（</w:t>
            </w:r>
            <w:r w:rsidRPr="00F1273D">
              <w:rPr>
                <w:rFonts w:hint="eastAsia"/>
                <w:iCs/>
              </w:rPr>
              <w:t>Remarks</w:t>
            </w:r>
            <w:r w:rsidRPr="00F1273D">
              <w:rPr>
                <w:rFonts w:hint="eastAsia"/>
                <w:iCs/>
              </w:rPr>
              <w:t>）：</w:t>
            </w:r>
            <w:r w:rsidRPr="00883F4B">
              <w:t xml:space="preserve"> </w:t>
            </w:r>
          </w:p>
        </w:tc>
      </w:tr>
      <w:tr w:rsidR="008950DC" w:rsidRPr="00883F4B" w:rsidTr="00115044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FE4DC0" w:rsidRDefault="008950DC" w:rsidP="0011504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8950DC" w:rsidRPr="00883F4B" w:rsidTr="00115044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8950DC" w:rsidRPr="00883F4B" w:rsidTr="00115044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无</w:t>
            </w:r>
          </w:p>
        </w:tc>
      </w:tr>
    </w:tbl>
    <w:p w:rsidR="008950DC" w:rsidRPr="00B67E48" w:rsidRDefault="008950DC" w:rsidP="008950DC">
      <w:pPr>
        <w:pStyle w:val="a0"/>
      </w:pPr>
    </w:p>
    <w:p w:rsidR="008950DC" w:rsidRDefault="00C417B4" w:rsidP="003C64BA">
      <w:pPr>
        <w:pStyle w:val="5"/>
      </w:pPr>
      <w:ins w:id="768" w:author="Microsoft" w:date="2015-09-17T14:48:00Z">
        <w:r>
          <w:rPr>
            <w:rFonts w:hint="eastAsia"/>
          </w:rPr>
          <w:t>还</w:t>
        </w:r>
      </w:ins>
      <w:del w:id="769" w:author="Microsoft" w:date="2015-09-17T14:48:00Z">
        <w:r w:rsidR="008950DC" w:rsidDel="00C417B4">
          <w:rPr>
            <w:rFonts w:hint="eastAsia"/>
          </w:rPr>
          <w:delText>退</w:delText>
        </w:r>
      </w:del>
      <w:r w:rsidR="008950DC">
        <w:rPr>
          <w:rFonts w:hint="eastAsia"/>
        </w:rPr>
        <w:t>货</w:t>
      </w:r>
      <w:r w:rsidR="008950DC">
        <w:t>入库详情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950DC" w:rsidRPr="00883F4B" w:rsidTr="00A2053C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>
              <w:rPr>
                <w:iCs/>
              </w:rPr>
              <w:t>Jk060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A2053C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8950DC" w:rsidRPr="00883F4B" w:rsidRDefault="00C417B4" w:rsidP="00115044">
            <w:pPr>
              <w:rPr>
                <w:iCs/>
              </w:rPr>
            </w:pPr>
            <w:ins w:id="770" w:author="Microsoft" w:date="2015-09-17T14:48:00Z">
              <w:r>
                <w:rPr>
                  <w:rFonts w:hint="eastAsia"/>
                  <w:iCs/>
                </w:rPr>
                <w:t>还</w:t>
              </w:r>
            </w:ins>
            <w:del w:id="771" w:author="Microsoft" w:date="2015-09-17T14:48:00Z">
              <w:r w:rsidR="008950DC" w:rsidDel="00C417B4">
                <w:rPr>
                  <w:rFonts w:hint="eastAsia"/>
                  <w:iCs/>
                </w:rPr>
                <w:delText>退</w:delText>
              </w:r>
            </w:del>
            <w:r w:rsidR="008950DC">
              <w:rPr>
                <w:rFonts w:hint="eastAsia"/>
                <w:iCs/>
              </w:rPr>
              <w:t>货</w:t>
            </w:r>
            <w:r w:rsidR="008950DC">
              <w:rPr>
                <w:iCs/>
              </w:rPr>
              <w:t>入库详情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A2053C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del w:id="772" w:author="Microsoft" w:date="2015-09-17T14:48:00Z">
              <w:r w:rsidDel="00C417B4">
                <w:rPr>
                  <w:rFonts w:hint="eastAsia"/>
                </w:rPr>
                <w:delText>对</w:delText>
              </w:r>
              <w:r w:rsidDel="00C417B4">
                <w:delText>彩票进行入库操作</w:delText>
              </w:r>
              <w:r w:rsidDel="00C417B4">
                <w:rPr>
                  <w:rFonts w:hint="eastAsia"/>
                </w:rPr>
                <w:delText>；</w:delText>
              </w:r>
              <w:r w:rsidDel="00C417B4">
                <w:delText>入库时，仓库管理员要</w:delText>
              </w:r>
              <w:r w:rsidDel="00C417B4">
                <w:rPr>
                  <w:rFonts w:hint="eastAsia"/>
                </w:rPr>
                <w:delText>先</w:delText>
              </w:r>
              <w:r w:rsidDel="00C417B4">
                <w:delText>填写入库单，</w:delText>
              </w:r>
              <w:r w:rsidDel="00C417B4">
                <w:rPr>
                  <w:rFonts w:hint="eastAsia"/>
                </w:rPr>
                <w:delText>然后</w:delText>
              </w:r>
              <w:r w:rsidDel="00C417B4">
                <w:delText>通过扫描枪</w:delText>
              </w:r>
              <w:r w:rsidDel="00C417B4">
                <w:rPr>
                  <w:rFonts w:hint="eastAsia"/>
                </w:rPr>
                <w:delText>对</w:delText>
              </w:r>
              <w:r w:rsidDel="00C417B4">
                <w:delText>货物进行扫描</w:delText>
              </w:r>
              <w:r w:rsidDel="00C417B4">
                <w:rPr>
                  <w:rFonts w:hint="eastAsia"/>
                </w:rPr>
                <w:delText>入库</w:delText>
              </w:r>
              <w:r w:rsidDel="00C417B4">
                <w:delText>；</w:delText>
              </w:r>
            </w:del>
            <w:ins w:id="773" w:author="Microsoft" w:date="2015-09-17T14:48:00Z">
              <w:r w:rsidR="00C417B4">
                <w:rPr>
                  <w:rFonts w:hint="eastAsia"/>
                </w:rPr>
                <w:t>仓库</w:t>
              </w:r>
              <w:r w:rsidR="00C417B4">
                <w:t>对</w:t>
              </w:r>
              <w:r w:rsidR="00C417B4">
                <w:rPr>
                  <w:rFonts w:hint="eastAsia"/>
                </w:rPr>
                <w:t>市场</w:t>
              </w:r>
              <w:r w:rsidR="00C417B4">
                <w:t>管理员</w:t>
              </w:r>
              <w:r w:rsidR="00C417B4">
                <w:rPr>
                  <w:rFonts w:hint="eastAsia"/>
                </w:rPr>
                <w:t>还</w:t>
              </w:r>
              <w:r w:rsidR="00C417B4">
                <w:t>货的申请进行</w:t>
              </w:r>
            </w:ins>
            <w:ins w:id="774" w:author="Microsoft" w:date="2015-09-17T14:49:00Z">
              <w:r w:rsidR="006E1496">
                <w:rPr>
                  <w:rFonts w:hint="eastAsia"/>
                </w:rPr>
                <w:t>入库</w:t>
              </w:r>
              <w:r w:rsidR="006E1496">
                <w:t>操作；</w:t>
              </w:r>
            </w:ins>
          </w:p>
        </w:tc>
      </w:tr>
      <w:tr w:rsidR="008950DC" w:rsidRPr="00883F4B" w:rsidTr="00A2053C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4439BA" w:rsidRDefault="004439BA" w:rsidP="004439BA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8950DC" w:rsidRPr="00883F4B" w:rsidTr="00A2053C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4439BA" w:rsidRPr="00192F00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入库单编号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Receipt 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R</w:t>
            </w:r>
            <w:r>
              <w:rPr>
                <w:iCs/>
              </w:rPr>
              <w:t>+</w:t>
            </w:r>
            <w:r>
              <w:rPr>
                <w:rFonts w:hint="eastAsia"/>
                <w:iCs/>
              </w:rPr>
              <w:t>年月日</w:t>
            </w:r>
            <w:r>
              <w:rPr>
                <w:iCs/>
              </w:rPr>
              <w:t>+000</w:t>
            </w:r>
            <w:r>
              <w:rPr>
                <w:rFonts w:hint="eastAsia"/>
                <w:iCs/>
              </w:rPr>
              <w:t>例</w:t>
            </w:r>
            <w:r>
              <w:rPr>
                <w:iCs/>
              </w:rPr>
              <w:t>：</w:t>
            </w:r>
            <w:r>
              <w:rPr>
                <w:iCs/>
              </w:rPr>
              <w:t>R</w:t>
            </w:r>
            <w:r>
              <w:rPr>
                <w:rFonts w:hint="eastAsia"/>
                <w:iCs/>
              </w:rPr>
              <w:t>20150825001</w:t>
            </w:r>
          </w:p>
          <w:p w:rsidR="004439BA" w:rsidRPr="00F52C08" w:rsidRDefault="006E1496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ins w:id="775" w:author="Microsoft" w:date="2015-09-17T14:49:00Z">
              <w:r>
                <w:rPr>
                  <w:rFonts w:hint="eastAsia"/>
                  <w:iCs/>
                </w:rPr>
                <w:t>还</w:t>
              </w:r>
            </w:ins>
            <w:del w:id="776" w:author="Microsoft" w:date="2015-09-17T14:49:00Z">
              <w:r w:rsidR="004439BA" w:rsidRPr="00F52C08" w:rsidDel="006E1496">
                <w:rPr>
                  <w:rFonts w:hint="eastAsia"/>
                  <w:iCs/>
                </w:rPr>
                <w:delText>退</w:delText>
              </w:r>
            </w:del>
            <w:r w:rsidR="004439BA" w:rsidRPr="00F52C08">
              <w:rPr>
                <w:rFonts w:hint="eastAsia"/>
                <w:iCs/>
              </w:rPr>
              <w:t>货单</w:t>
            </w:r>
            <w:r w:rsidR="004439BA" w:rsidRPr="00F52C08">
              <w:rPr>
                <w:iCs/>
              </w:rPr>
              <w:t>编号</w:t>
            </w:r>
          </w:p>
          <w:p w:rsidR="004439BA" w:rsidRPr="00B2069C" w:rsidRDefault="006E1496" w:rsidP="004439BA">
            <w:pPr>
              <w:rPr>
                <w:iCs/>
              </w:rPr>
            </w:pPr>
            <w:ins w:id="777" w:author="Microsoft" w:date="2015-09-17T14:49:00Z">
              <w:r>
                <w:rPr>
                  <w:rFonts w:hint="eastAsia"/>
                  <w:iCs/>
                </w:rPr>
                <w:t>还</w:t>
              </w:r>
            </w:ins>
            <w:del w:id="778" w:author="Microsoft" w:date="2015-09-17T14:49:00Z">
              <w:r w:rsidR="004439BA" w:rsidDel="006E1496">
                <w:rPr>
                  <w:iCs/>
                </w:rPr>
                <w:delText>退</w:delText>
              </w:r>
            </w:del>
            <w:r w:rsidR="004439BA">
              <w:rPr>
                <w:iCs/>
              </w:rPr>
              <w:t>货入库</w:t>
            </w:r>
            <w:r w:rsidR="004439BA">
              <w:rPr>
                <w:rFonts w:hint="eastAsia"/>
                <w:iCs/>
              </w:rPr>
              <w:t>：</w:t>
            </w:r>
          </w:p>
          <w:p w:rsidR="004439BA" w:rsidRPr="005D2E70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t>规格</w:t>
            </w:r>
            <w:r>
              <w:rPr>
                <w:rFonts w:hint="eastAsia"/>
                <w:iCs/>
              </w:rPr>
              <w:t>（箱，盒，本）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Specification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Trunk, Box, Pack</w:t>
            </w:r>
            <w:r>
              <w:rPr>
                <w:rFonts w:hint="eastAsia"/>
                <w:iCs/>
              </w:rPr>
              <w:t>）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合计</w:t>
            </w:r>
            <w:r>
              <w:rPr>
                <w:iCs/>
              </w:rPr>
              <w:t>张数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Tickets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Pr="00192F00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>
              <w:rPr>
                <w:rFonts w:hint="eastAsia"/>
                <w:iCs/>
              </w:rPr>
              <w:t>）</w:t>
            </w:r>
          </w:p>
          <w:p w:rsidR="004439BA" w:rsidRDefault="004439BA" w:rsidP="004439BA">
            <w:pPr>
              <w:rPr>
                <w:iCs/>
              </w:rPr>
            </w:pPr>
            <w:r w:rsidRPr="00ED4DD8">
              <w:rPr>
                <w:rFonts w:hint="eastAsia"/>
                <w:iCs/>
              </w:rPr>
              <w:t>入库</w:t>
            </w:r>
            <w:r w:rsidRPr="00ED4DD8">
              <w:rPr>
                <w:iCs/>
              </w:rPr>
              <w:t>详细信息列表：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Pr="00A2053C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 Code</w:t>
            </w:r>
            <w:r w:rsidRPr="00A205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Pr="00A2053C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 Name</w:t>
            </w:r>
            <w:r w:rsidRPr="00A205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Pr="00A2053C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Batch Code</w:t>
            </w:r>
            <w:r w:rsidRPr="00A205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Pr="00A2053C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Prize Group Code</w:t>
            </w:r>
            <w:r w:rsidRPr="00A205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Pr="00A2053C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Specification</w:t>
            </w:r>
            <w:r w:rsidRPr="00A2053C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</w:t>
            </w:r>
            <w:r w:rsidRPr="00A2053C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Barcode</w:t>
            </w:r>
            <w:r w:rsidRPr="00A205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Pr="008F6C84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总张数</w:t>
            </w:r>
            <w:r w:rsidRPr="00A2053C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Tickets</w:t>
            </w:r>
            <w:r w:rsidRPr="00A2053C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应</w:t>
            </w:r>
            <w:r>
              <w:rPr>
                <w:iCs/>
              </w:rPr>
              <w:t>入库数量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Tickets Receivable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张（</w:t>
            </w:r>
            <w:r>
              <w:rPr>
                <w:rFonts w:hint="eastAsia"/>
                <w:iCs/>
              </w:rPr>
              <w:t>tickets</w:t>
            </w:r>
            <w:r>
              <w:rPr>
                <w:rFonts w:hint="eastAsia"/>
                <w:iCs/>
              </w:rPr>
              <w:t>）</w:t>
            </w:r>
          </w:p>
          <w:p w:rsidR="008950DC" w:rsidRPr="00883F4B" w:rsidRDefault="004439BA" w:rsidP="006E1496">
            <w:pPr>
              <w:pStyle w:val="a8"/>
              <w:numPr>
                <w:ilvl w:val="0"/>
                <w:numId w:val="42"/>
              </w:numPr>
              <w:ind w:firstLineChars="0"/>
            </w:pPr>
            <w:r w:rsidRPr="006E1496">
              <w:rPr>
                <w:rFonts w:hint="eastAsia"/>
                <w:iCs/>
              </w:rPr>
              <w:t>本次</w:t>
            </w:r>
            <w:r w:rsidRPr="006E1496">
              <w:rPr>
                <w:iCs/>
              </w:rPr>
              <w:t>实际入库数量</w:t>
            </w:r>
            <w:r w:rsidRPr="006E1496">
              <w:rPr>
                <w:rFonts w:hint="eastAsia"/>
                <w:iCs/>
              </w:rPr>
              <w:t>（</w:t>
            </w:r>
            <w:r w:rsidRPr="006E1496">
              <w:rPr>
                <w:rFonts w:hint="eastAsia"/>
                <w:iCs/>
              </w:rPr>
              <w:t>Tickets Received</w:t>
            </w:r>
            <w:r w:rsidRPr="006E1496">
              <w:rPr>
                <w:rFonts w:hint="eastAsia"/>
                <w:iCs/>
              </w:rPr>
              <w:t>）：张</w:t>
            </w:r>
          </w:p>
        </w:tc>
      </w:tr>
      <w:tr w:rsidR="008950DC" w:rsidRPr="00883F4B" w:rsidTr="00A2053C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FE4DC0" w:rsidRDefault="008950DC" w:rsidP="0011504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8950DC" w:rsidRPr="00883F4B" w:rsidTr="00A2053C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8950DC" w:rsidRPr="00883F4B" w:rsidTr="00A2053C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无</w:t>
            </w:r>
          </w:p>
        </w:tc>
      </w:tr>
    </w:tbl>
    <w:p w:rsidR="008950DC" w:rsidRPr="008950DC" w:rsidRDefault="008950DC" w:rsidP="008950DC">
      <w:pPr>
        <w:pStyle w:val="a0"/>
      </w:pPr>
    </w:p>
    <w:p w:rsidR="00711B0D" w:rsidRDefault="00DD24CD" w:rsidP="003C64BA">
      <w:pPr>
        <w:pStyle w:val="4"/>
      </w:pPr>
      <w:r>
        <w:rPr>
          <w:rFonts w:hint="eastAsia"/>
        </w:rPr>
        <w:lastRenderedPageBreak/>
        <w:t>批次</w:t>
      </w:r>
      <w:r w:rsidR="00711B0D">
        <w:rPr>
          <w:rFonts w:hint="eastAsia"/>
        </w:rPr>
        <w:t>入库</w:t>
      </w:r>
      <w:r w:rsidR="00323126" w:rsidRPr="00323126">
        <w:rPr>
          <w:rFonts w:hint="eastAsia"/>
        </w:rPr>
        <w:t>（</w:t>
      </w:r>
      <w:r w:rsidR="00692B89">
        <w:rPr>
          <w:rFonts w:hint="eastAsia"/>
        </w:rPr>
        <w:t>Goods Receipt by Batch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8878B2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 xml:space="preserve">57 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8878B2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Pr="00883F4B" w:rsidRDefault="00C66FAD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入库</w:t>
            </w:r>
            <w:r>
              <w:rPr>
                <w:iCs/>
              </w:rPr>
              <w:t>操作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8878B2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30057F" w:rsidRPr="00883F4B" w:rsidRDefault="00C66FAD" w:rsidP="00711B0D">
            <w:r>
              <w:rPr>
                <w:rFonts w:hint="eastAsia"/>
              </w:rPr>
              <w:t>对</w:t>
            </w:r>
            <w:r>
              <w:t>彩票进行入库操作</w:t>
            </w:r>
            <w:r>
              <w:rPr>
                <w:rFonts w:hint="eastAsia"/>
              </w:rPr>
              <w:t>；</w:t>
            </w:r>
            <w:r>
              <w:t>入库时，仓库管理员要</w:t>
            </w:r>
            <w:r>
              <w:rPr>
                <w:rFonts w:hint="eastAsia"/>
              </w:rPr>
              <w:t>先</w:t>
            </w:r>
            <w:r>
              <w:t>填写入库单，</w:t>
            </w:r>
            <w:r>
              <w:rPr>
                <w:rFonts w:hint="eastAsia"/>
              </w:rPr>
              <w:t>然后</w:t>
            </w:r>
            <w:r>
              <w:t>通过扫描枪</w:t>
            </w:r>
            <w:r>
              <w:rPr>
                <w:rFonts w:hint="eastAsia"/>
              </w:rPr>
              <w:t>对</w:t>
            </w:r>
            <w:r>
              <w:t>货物进行扫描</w:t>
            </w:r>
            <w:r>
              <w:rPr>
                <w:rFonts w:hint="eastAsia"/>
              </w:rPr>
              <w:t>入库</w:t>
            </w:r>
            <w:r>
              <w:t>；</w:t>
            </w:r>
          </w:p>
        </w:tc>
      </w:tr>
      <w:tr w:rsidR="00711B0D" w:rsidRPr="00883F4B" w:rsidTr="008878B2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第一步</w:t>
            </w:r>
            <w:r>
              <w:rPr>
                <w:iCs/>
              </w:rPr>
              <w:t>：</w:t>
            </w:r>
            <w:ins w:id="779" w:author="Microsoft" w:date="2015-10-28T17:03:00Z">
              <w:r w:rsidR="00EE0855">
                <w:rPr>
                  <w:rFonts w:hint="eastAsia"/>
                  <w:iCs/>
                </w:rPr>
                <w:t>选择</w:t>
              </w:r>
              <w:r w:rsidR="00EE0855">
                <w:rPr>
                  <w:iCs/>
                </w:rPr>
                <w:t>批次</w:t>
              </w:r>
            </w:ins>
          </w:p>
          <w:p w:rsidR="00E36B27" w:rsidDel="00410CAA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780" w:author="Microsoft" w:date="2015-09-21T15:57:00Z"/>
                <w:iCs/>
              </w:rPr>
            </w:pPr>
            <w:del w:id="781" w:author="Microsoft" w:date="2015-09-21T15:57:00Z">
              <w:r w:rsidDel="00410CAA">
                <w:rPr>
                  <w:rFonts w:hint="eastAsia"/>
                  <w:iCs/>
                </w:rPr>
                <w:delText>入库单</w:delText>
              </w:r>
              <w:r w:rsidDel="00410CAA">
                <w:rPr>
                  <w:iCs/>
                </w:rPr>
                <w:delText>编号</w:delText>
              </w:r>
              <w:r w:rsidRPr="00191E5D" w:rsidDel="00410CAA">
                <w:rPr>
                  <w:rFonts w:hint="eastAsia"/>
                  <w:iCs/>
                </w:rPr>
                <w:delText>（</w:delText>
              </w:r>
              <w:r w:rsidDel="00410CAA">
                <w:rPr>
                  <w:rFonts w:hint="eastAsia"/>
                  <w:iCs/>
                </w:rPr>
                <w:delText>Receipt Code</w:delText>
              </w:r>
              <w:r w:rsidRPr="00191E5D" w:rsidDel="00410CAA">
                <w:rPr>
                  <w:rFonts w:hint="eastAsia"/>
                  <w:iCs/>
                </w:rPr>
                <w:delText>）</w:delText>
              </w:r>
              <w:r w:rsidDel="00410CAA">
                <w:rPr>
                  <w:iCs/>
                </w:rPr>
                <w:delText>：</w:delText>
              </w:r>
              <w:r w:rsidDel="00410CAA">
                <w:rPr>
                  <w:rFonts w:hint="eastAsia"/>
                  <w:iCs/>
                </w:rPr>
                <w:delText>R</w:delText>
              </w:r>
              <w:r w:rsidDel="00410CAA">
                <w:rPr>
                  <w:iCs/>
                </w:rPr>
                <w:delText>+</w:delText>
              </w:r>
              <w:r w:rsidDel="00410CAA">
                <w:rPr>
                  <w:rFonts w:hint="eastAsia"/>
                  <w:iCs/>
                </w:rPr>
                <w:delText>年月日</w:delText>
              </w:r>
              <w:r w:rsidDel="00410CAA">
                <w:rPr>
                  <w:iCs/>
                </w:rPr>
                <w:delText>+000</w:delText>
              </w:r>
              <w:r w:rsidDel="00410CAA">
                <w:rPr>
                  <w:rFonts w:hint="eastAsia"/>
                  <w:iCs/>
                </w:rPr>
                <w:delText>例</w:delText>
              </w:r>
              <w:r w:rsidDel="00410CAA">
                <w:rPr>
                  <w:iCs/>
                </w:rPr>
                <w:delText>：</w:delText>
              </w:r>
              <w:r w:rsidDel="00410CAA">
                <w:rPr>
                  <w:iCs/>
                </w:rPr>
                <w:delText>R</w:delText>
              </w:r>
              <w:r w:rsidDel="00410CAA">
                <w:rPr>
                  <w:rFonts w:hint="eastAsia"/>
                  <w:iCs/>
                </w:rPr>
                <w:delText>20150825001</w:delText>
              </w:r>
            </w:del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选择方案</w:t>
            </w:r>
            <w:r>
              <w:rPr>
                <w:iCs/>
              </w:rPr>
              <w:t>代码：下拉框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必选项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选择</w:t>
            </w:r>
            <w:r>
              <w:rPr>
                <w:iCs/>
              </w:rPr>
              <w:t>方案名称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：下拉框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必选项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选择入库</w:t>
            </w:r>
            <w:r>
              <w:rPr>
                <w:iCs/>
              </w:rPr>
              <w:t>批次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Batch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下拉框</w:t>
            </w:r>
            <w:ins w:id="782" w:author="Microsoft" w:date="2015-10-22T16:58:00Z">
              <w:r w:rsidR="002A71D3">
                <w:rPr>
                  <w:rFonts w:hint="eastAsia"/>
                  <w:iCs/>
                </w:rPr>
                <w:t>显示</w:t>
              </w:r>
              <w:r w:rsidR="002A71D3">
                <w:rPr>
                  <w:iCs/>
                </w:rPr>
                <w:t>所有未入库的批次</w:t>
              </w:r>
            </w:ins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必选项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只能选择一个批次；</w:t>
            </w:r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第二步</w:t>
            </w:r>
            <w:ins w:id="783" w:author="Microsoft" w:date="2015-10-28T17:03:00Z">
              <w:r w:rsidR="00EE0855">
                <w:rPr>
                  <w:rFonts w:hint="eastAsia"/>
                  <w:iCs/>
                </w:rPr>
                <w:t>：扫描</w:t>
              </w:r>
              <w:r w:rsidR="00EE0855">
                <w:rPr>
                  <w:iCs/>
                </w:rPr>
                <w:t>入库</w:t>
              </w:r>
            </w:ins>
          </w:p>
          <w:p w:rsidR="00E36B27" w:rsidRPr="00EA7690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显示</w:t>
            </w:r>
            <w:r>
              <w:rPr>
                <w:iCs/>
              </w:rPr>
              <w:t>信息：</w:t>
            </w:r>
            <w:r w:rsidRPr="00EA7690">
              <w:rPr>
                <w:rFonts w:hint="eastAsia"/>
                <w:iCs/>
              </w:rPr>
              <w:t>入库单编号</w:t>
            </w:r>
            <w:r>
              <w:rPr>
                <w:rFonts w:hint="eastAsia"/>
                <w:iCs/>
              </w:rPr>
              <w:t>、</w:t>
            </w:r>
            <w:r>
              <w:rPr>
                <w:iCs/>
              </w:rPr>
              <w:t>方案</w:t>
            </w:r>
            <w:r>
              <w:rPr>
                <w:rFonts w:hint="eastAsia"/>
                <w:iCs/>
              </w:rPr>
              <w:t>代码</w:t>
            </w:r>
            <w:r>
              <w:rPr>
                <w:iCs/>
              </w:rPr>
              <w:t>、</w:t>
            </w: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名称、</w:t>
            </w:r>
            <w:r>
              <w:rPr>
                <w:rFonts w:hint="eastAsia"/>
                <w:iCs/>
              </w:rPr>
              <w:t>入库</w:t>
            </w:r>
            <w:r>
              <w:rPr>
                <w:iCs/>
              </w:rPr>
              <w:t>批次</w:t>
            </w:r>
          </w:p>
          <w:p w:rsidR="00E36B27" w:rsidRPr="005D2E70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条形码编号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Barcode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箱</w:t>
            </w:r>
            <w:r>
              <w:rPr>
                <w:iCs/>
              </w:rPr>
              <w:t>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Trunk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盒数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Box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本数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Pack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合计</w:t>
            </w:r>
            <w:r>
              <w:rPr>
                <w:iCs/>
              </w:rPr>
              <w:t>张数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Tickets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E36B27" w:rsidRPr="00D864BE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>
              <w:rPr>
                <w:rFonts w:hint="eastAsia"/>
                <w:iCs/>
              </w:rPr>
              <w:t>）</w:t>
            </w:r>
          </w:p>
          <w:p w:rsidR="00E36B27" w:rsidRDefault="00E36B27" w:rsidP="00E36B27">
            <w:pPr>
              <w:rPr>
                <w:iCs/>
              </w:rPr>
            </w:pPr>
            <w:r w:rsidRPr="00ED4DD8">
              <w:rPr>
                <w:rFonts w:hint="eastAsia"/>
                <w:iCs/>
              </w:rPr>
              <w:t>入库</w:t>
            </w:r>
            <w:r w:rsidRPr="00ED4DD8">
              <w:rPr>
                <w:iCs/>
              </w:rPr>
              <w:t>详细信息列表：</w:t>
            </w:r>
          </w:p>
          <w:p w:rsidR="008F6C84" w:rsidRDefault="008F6C84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="001A35C2" w:rsidRPr="001A35C2">
              <w:rPr>
                <w:rFonts w:hint="eastAsia"/>
                <w:iCs/>
              </w:rPr>
              <w:t>（</w:t>
            </w:r>
            <w:r w:rsidR="006C0210">
              <w:rPr>
                <w:rFonts w:hint="eastAsia"/>
                <w:iCs/>
              </w:rPr>
              <w:t>Plan Code</w:t>
            </w:r>
            <w:r w:rsidR="001A35C2" w:rsidRPr="001A35C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F6C84" w:rsidRDefault="008F6C84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="001A35C2" w:rsidRPr="001A35C2">
              <w:rPr>
                <w:rFonts w:hint="eastAsia"/>
                <w:iCs/>
              </w:rPr>
              <w:t>（</w:t>
            </w:r>
            <w:r w:rsidR="006C0210">
              <w:rPr>
                <w:rFonts w:hint="eastAsia"/>
                <w:iCs/>
              </w:rPr>
              <w:t>Plan Name</w:t>
            </w:r>
            <w:r w:rsidR="001A35C2" w:rsidRPr="001A35C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F6C84" w:rsidRDefault="008F6C84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="001A35C2" w:rsidRPr="001A35C2">
              <w:rPr>
                <w:rFonts w:hint="eastAsia"/>
                <w:iCs/>
              </w:rPr>
              <w:t>（</w:t>
            </w:r>
            <w:r w:rsidR="006C0210">
              <w:rPr>
                <w:rFonts w:hint="eastAsia"/>
                <w:iCs/>
              </w:rPr>
              <w:t>Batch Code</w:t>
            </w:r>
            <w:r w:rsidR="001A35C2" w:rsidRPr="001A35C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F6C84" w:rsidRDefault="008F6C84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="001A35C2" w:rsidRPr="001A35C2">
              <w:rPr>
                <w:rFonts w:hint="eastAsia"/>
                <w:iCs/>
              </w:rPr>
              <w:t>（</w:t>
            </w:r>
            <w:r w:rsidR="006C0210">
              <w:rPr>
                <w:rFonts w:hint="eastAsia"/>
                <w:iCs/>
              </w:rPr>
              <w:t>Prize Group Code</w:t>
            </w:r>
            <w:r w:rsidR="001A35C2" w:rsidRPr="001A35C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F6C84" w:rsidRDefault="008F6C84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="001A35C2" w:rsidRPr="001A35C2">
              <w:rPr>
                <w:rFonts w:hint="eastAsia"/>
                <w:iCs/>
              </w:rPr>
              <w:t>（</w:t>
            </w:r>
            <w:r w:rsidR="006C0210">
              <w:rPr>
                <w:rFonts w:hint="eastAsia"/>
                <w:iCs/>
              </w:rPr>
              <w:t>Specification</w:t>
            </w:r>
            <w:r w:rsidR="001A35C2" w:rsidRPr="001A35C2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8F6C84" w:rsidRDefault="008F6C84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</w:t>
            </w:r>
            <w:r w:rsidR="001A35C2" w:rsidRPr="001A35C2">
              <w:rPr>
                <w:rFonts w:hint="eastAsia"/>
                <w:iCs/>
              </w:rPr>
              <w:t>（</w:t>
            </w:r>
            <w:r w:rsidR="00D133C2">
              <w:rPr>
                <w:rFonts w:hint="eastAsia"/>
                <w:iCs/>
              </w:rPr>
              <w:t>Barcode</w:t>
            </w:r>
            <w:r w:rsidR="001A35C2" w:rsidRPr="001A35C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F6C84" w:rsidRPr="008F6C84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总张数</w:t>
            </w:r>
            <w:r w:rsidR="001A35C2" w:rsidRPr="001A35C2">
              <w:rPr>
                <w:rFonts w:hint="eastAsia"/>
                <w:iCs/>
              </w:rPr>
              <w:t>（</w:t>
            </w:r>
            <w:r w:rsidR="00D133C2">
              <w:rPr>
                <w:rFonts w:hint="eastAsia"/>
                <w:iCs/>
              </w:rPr>
              <w:t>Total Tickets</w:t>
            </w:r>
            <w:r w:rsidR="001A35C2" w:rsidRPr="001A35C2">
              <w:rPr>
                <w:rFonts w:hint="eastAsia"/>
                <w:iCs/>
              </w:rPr>
              <w:t>）</w:t>
            </w:r>
            <w:r w:rsidR="008F6C84">
              <w:rPr>
                <w:rFonts w:hint="eastAsia"/>
                <w:iCs/>
              </w:rPr>
              <w:t>：</w:t>
            </w:r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每条记录后删除</w:t>
            </w:r>
            <w:r>
              <w:rPr>
                <w:iCs/>
              </w:rPr>
              <w:t>按钮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可对某一个货物进行删除</w:t>
            </w:r>
            <w:r>
              <w:rPr>
                <w:rFonts w:hint="eastAsia"/>
                <w:iCs/>
              </w:rPr>
              <w:t>；</w:t>
            </w:r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第三步</w:t>
            </w:r>
            <w:r>
              <w:rPr>
                <w:iCs/>
              </w:rPr>
              <w:t>：</w:t>
            </w:r>
            <w:ins w:id="784" w:author="Microsoft" w:date="2015-10-28T17:03:00Z">
              <w:r w:rsidR="00EE0855">
                <w:rPr>
                  <w:rFonts w:hint="eastAsia"/>
                  <w:iCs/>
                </w:rPr>
                <w:t>入库完成</w:t>
              </w:r>
            </w:ins>
            <w:del w:id="785" w:author="Microsoft" w:date="2015-10-28T17:03:00Z">
              <w:r w:rsidDel="00EE0855">
                <w:rPr>
                  <w:rFonts w:hint="eastAsia"/>
                  <w:iCs/>
                </w:rPr>
                <w:delText>提交</w:delText>
              </w:r>
            </w:del>
          </w:p>
          <w:p w:rsidR="00E36B27" w:rsidRPr="006B281B" w:rsidRDefault="00E36B27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 w:rsidRPr="006B281B">
              <w:rPr>
                <w:rFonts w:hint="eastAsia"/>
                <w:iCs/>
              </w:rPr>
              <w:t>方案代码</w:t>
            </w:r>
            <w:r>
              <w:rPr>
                <w:rFonts w:hint="eastAsia"/>
                <w:iCs/>
              </w:rPr>
              <w:t>（</w:t>
            </w:r>
            <w:r w:rsidR="000661DC">
              <w:rPr>
                <w:iCs/>
              </w:rPr>
              <w:t>Plan Code</w:t>
            </w:r>
            <w:r>
              <w:rPr>
                <w:iCs/>
              </w:rPr>
              <w:t>）</w:t>
            </w:r>
            <w:r w:rsidRPr="006B281B"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名称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生产</w:t>
            </w:r>
            <w:r>
              <w:rPr>
                <w:iCs/>
              </w:rPr>
              <w:t>批次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应</w:t>
            </w:r>
            <w:r>
              <w:rPr>
                <w:iCs/>
              </w:rPr>
              <w:t>入库数量</w:t>
            </w:r>
            <w:r w:rsidRPr="00191E5D">
              <w:rPr>
                <w:rFonts w:hint="eastAsia"/>
                <w:iCs/>
              </w:rPr>
              <w:t>（</w:t>
            </w:r>
            <w:r w:rsidR="001A35C2">
              <w:rPr>
                <w:rFonts w:hint="eastAsia"/>
                <w:iCs/>
              </w:rPr>
              <w:t>Tickets</w:t>
            </w:r>
            <w:r>
              <w:rPr>
                <w:rFonts w:hint="eastAsia"/>
                <w:iCs/>
              </w:rPr>
              <w:t xml:space="preserve"> Receivable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张（</w:t>
            </w:r>
            <w:r>
              <w:rPr>
                <w:rFonts w:hint="eastAsia"/>
                <w:iCs/>
              </w:rPr>
              <w:t>tickets</w:t>
            </w:r>
            <w:r>
              <w:rPr>
                <w:rFonts w:hint="eastAsia"/>
                <w:iCs/>
              </w:rPr>
              <w:t>）</w:t>
            </w:r>
          </w:p>
          <w:p w:rsidR="00E36B27" w:rsidRDefault="00E36B27" w:rsidP="003967F2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 w:rsidRPr="006B281B">
              <w:rPr>
                <w:rFonts w:hint="eastAsia"/>
                <w:iCs/>
              </w:rPr>
              <w:lastRenderedPageBreak/>
              <w:t>本次</w:t>
            </w:r>
            <w:r w:rsidRPr="006B281B">
              <w:rPr>
                <w:iCs/>
              </w:rPr>
              <w:t>实际入库数量</w:t>
            </w:r>
            <w:r w:rsidRPr="006B281B">
              <w:rPr>
                <w:rFonts w:hint="eastAsia"/>
                <w:iCs/>
              </w:rPr>
              <w:t>（</w:t>
            </w:r>
            <w:r w:rsidR="001A35C2">
              <w:rPr>
                <w:rFonts w:hint="eastAsia"/>
                <w:iCs/>
              </w:rPr>
              <w:t xml:space="preserve">Tickets </w:t>
            </w:r>
            <w:r w:rsidRPr="006B281B">
              <w:rPr>
                <w:rFonts w:hint="eastAsia"/>
                <w:iCs/>
              </w:rPr>
              <w:t>Received</w:t>
            </w:r>
            <w:r w:rsidRPr="006B281B">
              <w:rPr>
                <w:rFonts w:hint="eastAsia"/>
                <w:iCs/>
              </w:rPr>
              <w:t>）</w:t>
            </w:r>
            <w:r w:rsidRPr="006B281B">
              <w:rPr>
                <w:iCs/>
              </w:rPr>
              <w:t>：</w:t>
            </w:r>
            <w:r w:rsidRPr="006B281B">
              <w:rPr>
                <w:rFonts w:hint="eastAsia"/>
                <w:iCs/>
              </w:rPr>
              <w:t>张</w:t>
            </w:r>
          </w:p>
          <w:p w:rsidR="00E36B27" w:rsidRDefault="00E36B27" w:rsidP="003967F2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差异数量</w:t>
            </w:r>
            <w:r w:rsidR="006C0210">
              <w:rPr>
                <w:rFonts w:hint="eastAsia"/>
                <w:iCs/>
              </w:rPr>
              <w:t>（</w:t>
            </w:r>
            <w:r w:rsidR="006C0210">
              <w:rPr>
                <w:rFonts w:hint="eastAsia"/>
                <w:iCs/>
              </w:rPr>
              <w:t>Discrepancy</w:t>
            </w:r>
            <w:r w:rsidR="006C0210">
              <w:rPr>
                <w:rFonts w:hint="eastAsia"/>
                <w:iCs/>
              </w:rPr>
              <w:t>）</w:t>
            </w:r>
            <w:r>
              <w:rPr>
                <w:iCs/>
              </w:rPr>
              <w:t>：张</w:t>
            </w:r>
          </w:p>
          <w:p w:rsidR="00E36B27" w:rsidRPr="006B281B" w:rsidRDefault="00E36B27" w:rsidP="00E36B27">
            <w:pPr>
              <w:rPr>
                <w:iCs/>
              </w:rPr>
            </w:pPr>
            <w:r w:rsidRPr="006B281B">
              <w:rPr>
                <w:rFonts w:hint="eastAsia"/>
                <w:iCs/>
              </w:rPr>
              <w:t>第四步：</w:t>
            </w:r>
            <w:r>
              <w:rPr>
                <w:rFonts w:hint="eastAsia"/>
                <w:iCs/>
              </w:rPr>
              <w:t>确认</w:t>
            </w:r>
            <w:ins w:id="786" w:author="Microsoft" w:date="2015-10-28T17:03:00Z">
              <w:r w:rsidR="00EE0855">
                <w:rPr>
                  <w:rFonts w:hint="eastAsia"/>
                  <w:iCs/>
                </w:rPr>
                <w:t>完成</w:t>
              </w:r>
            </w:ins>
            <w:del w:id="787" w:author="Microsoft" w:date="2015-10-28T17:03:00Z">
              <w:r w:rsidDel="00EE0855">
                <w:rPr>
                  <w:iCs/>
                </w:rPr>
                <w:delText>入库完成</w:delText>
              </w:r>
            </w:del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未</w:t>
            </w:r>
            <w:r>
              <w:rPr>
                <w:iCs/>
              </w:rPr>
              <w:t>进行入库</w:t>
            </w:r>
            <w:r>
              <w:rPr>
                <w:rFonts w:hint="eastAsia"/>
                <w:iCs/>
              </w:rPr>
              <w:t>与</w:t>
            </w:r>
            <w:r>
              <w:rPr>
                <w:iCs/>
              </w:rPr>
              <w:t>实际应入库的</w:t>
            </w:r>
            <w:r>
              <w:rPr>
                <w:rFonts w:hint="eastAsia"/>
                <w:iCs/>
              </w:rPr>
              <w:t>进行</w:t>
            </w:r>
            <w:r>
              <w:rPr>
                <w:iCs/>
              </w:rPr>
              <w:t>差异登记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损毁登记</w:t>
            </w:r>
            <w:r>
              <w:rPr>
                <w:rFonts w:hint="eastAsia"/>
                <w:iCs/>
              </w:rPr>
              <w:t>；列表</w:t>
            </w:r>
            <w:r>
              <w:rPr>
                <w:iCs/>
              </w:rPr>
              <w:t>后【</w:t>
            </w:r>
            <w:r>
              <w:rPr>
                <w:rFonts w:hint="eastAsia"/>
                <w:iCs/>
              </w:rPr>
              <w:t>损毁</w:t>
            </w:r>
            <w:r>
              <w:rPr>
                <w:iCs/>
              </w:rPr>
              <w:t>登记】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Register Damaged Goods</w:t>
            </w:r>
            <w:r>
              <w:rPr>
                <w:rFonts w:hint="eastAsia"/>
                <w:iCs/>
              </w:rPr>
              <w:t>）按钮</w:t>
            </w:r>
            <w:r>
              <w:rPr>
                <w:iCs/>
              </w:rPr>
              <w:t>：</w:t>
            </w:r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损毁</w:t>
            </w:r>
            <w:r>
              <w:rPr>
                <w:iCs/>
              </w:rPr>
              <w:t>登记表：</w:t>
            </w:r>
          </w:p>
          <w:p w:rsidR="00E36B27" w:rsidRDefault="00E36B27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 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不需输入</w:t>
            </w:r>
          </w:p>
          <w:p w:rsidR="00E36B27" w:rsidRDefault="00E36B27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 Name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不需输入</w:t>
            </w:r>
          </w:p>
          <w:p w:rsidR="00E36B27" w:rsidRDefault="00E36B27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生产批次（</w:t>
            </w:r>
            <w:r w:rsidR="008878B2">
              <w:rPr>
                <w:rFonts w:hint="eastAsia"/>
                <w:iCs/>
              </w:rPr>
              <w:t>Batch</w:t>
            </w:r>
            <w:r>
              <w:rPr>
                <w:iCs/>
              </w:rPr>
              <w:t>）：</w:t>
            </w:r>
            <w:r>
              <w:rPr>
                <w:rFonts w:hint="eastAsia"/>
                <w:iCs/>
              </w:rPr>
              <w:t>不需</w:t>
            </w:r>
            <w:r>
              <w:rPr>
                <w:iCs/>
              </w:rPr>
              <w:t>输入</w:t>
            </w:r>
          </w:p>
          <w:p w:rsidR="00E36B27" w:rsidRDefault="00E36B27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损毁数量</w:t>
            </w:r>
            <w:r w:rsidR="008878B2" w:rsidRPr="008878B2">
              <w:rPr>
                <w:rFonts w:hint="eastAsia"/>
                <w:iCs/>
              </w:rPr>
              <w:t>（</w:t>
            </w:r>
            <w:r w:rsidR="008878B2">
              <w:rPr>
                <w:rFonts w:hint="eastAsia"/>
                <w:iCs/>
              </w:rPr>
              <w:t>Quantity Damaged</w:t>
            </w:r>
            <w:r w:rsidR="008878B2" w:rsidRPr="008878B2">
              <w:rPr>
                <w:rFonts w:hint="eastAsia"/>
                <w:iCs/>
              </w:rPr>
              <w:t>）</w:t>
            </w:r>
            <w:r>
              <w:rPr>
                <w:iCs/>
              </w:rPr>
              <w:t>：张</w:t>
            </w:r>
            <w:r>
              <w:rPr>
                <w:rFonts w:hint="eastAsia"/>
                <w:iCs/>
              </w:rPr>
              <w:t>；</w:t>
            </w:r>
            <w:r>
              <w:rPr>
                <w:iCs/>
              </w:rPr>
              <w:t>显示的为</w:t>
            </w:r>
            <w:r>
              <w:rPr>
                <w:rFonts w:hint="eastAsia"/>
                <w:iCs/>
              </w:rPr>
              <w:t>入库差异</w:t>
            </w:r>
            <w:r>
              <w:rPr>
                <w:iCs/>
              </w:rPr>
              <w:t>值，不可修改；</w:t>
            </w:r>
          </w:p>
          <w:p w:rsidR="00D864BE" w:rsidRPr="00D864BE" w:rsidRDefault="00E36B27" w:rsidP="003967F2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Remarks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rFonts w:hint="eastAsia"/>
                <w:iCs/>
              </w:rPr>
              <w:t>1-500</w:t>
            </w:r>
            <w:r>
              <w:rPr>
                <w:rFonts w:hint="eastAsia"/>
                <w:iCs/>
              </w:rPr>
              <w:t>，非必填项</w:t>
            </w:r>
            <w:r>
              <w:rPr>
                <w:iCs/>
              </w:rPr>
              <w:t>；</w:t>
            </w:r>
          </w:p>
        </w:tc>
      </w:tr>
      <w:tr w:rsidR="00711B0D" w:rsidRPr="00883F4B" w:rsidTr="008878B2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D864BE" w:rsidP="00711B0D">
            <w:r>
              <w:rPr>
                <w:rFonts w:hint="eastAsia"/>
              </w:rPr>
              <w:t>【完成</w:t>
            </w:r>
            <w:r>
              <w:t>】</w:t>
            </w:r>
            <w:r w:rsidR="00B33E8F">
              <w:rPr>
                <w:rFonts w:hint="eastAsia"/>
              </w:rPr>
              <w:t>（</w:t>
            </w:r>
            <w:r w:rsidR="00B33E8F">
              <w:rPr>
                <w:rFonts w:hint="eastAsia"/>
              </w:rPr>
              <w:t>Complete</w:t>
            </w:r>
            <w:r w:rsidR="00B33E8F">
              <w:rPr>
                <w:rFonts w:hint="eastAsia"/>
              </w:rPr>
              <w:t>）</w:t>
            </w:r>
            <w:r>
              <w:rPr>
                <w:rFonts w:hint="eastAsia"/>
              </w:rPr>
              <w:t>入库</w:t>
            </w:r>
            <w:r>
              <w:t>完成！</w:t>
            </w:r>
            <w:r w:rsidR="00322E8C">
              <w:rPr>
                <w:rFonts w:hint="eastAsia"/>
              </w:rPr>
              <w:t>（</w:t>
            </w:r>
            <w:r w:rsidR="00031E4C">
              <w:rPr>
                <w:rFonts w:hint="eastAsia"/>
              </w:rPr>
              <w:t xml:space="preserve">The </w:t>
            </w:r>
            <w:r w:rsidR="00CD6231">
              <w:rPr>
                <w:rFonts w:hint="eastAsia"/>
              </w:rPr>
              <w:t xml:space="preserve">lottery </w:t>
            </w:r>
            <w:r w:rsidR="00031E4C">
              <w:rPr>
                <w:rFonts w:hint="eastAsia"/>
              </w:rPr>
              <w:t>tickets have been successfully added into the warehouse!</w:t>
            </w:r>
            <w:r w:rsidR="00322E8C">
              <w:rPr>
                <w:rFonts w:hint="eastAsia"/>
              </w:rPr>
              <w:t>）</w:t>
            </w:r>
          </w:p>
        </w:tc>
      </w:tr>
      <w:tr w:rsidR="00711B0D" w:rsidRPr="00883F4B" w:rsidTr="008878B2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Default="00ED4DD8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当</w:t>
            </w:r>
            <w:r>
              <w:rPr>
                <w:noProof/>
                <w:szCs w:val="21"/>
              </w:rPr>
              <w:t>扫描的批次与所选择的入库批次不</w:t>
            </w:r>
            <w:r>
              <w:rPr>
                <w:rFonts w:hint="eastAsia"/>
                <w:noProof/>
                <w:szCs w:val="21"/>
              </w:rPr>
              <w:t>统一</w:t>
            </w:r>
            <w:r>
              <w:rPr>
                <w:noProof/>
                <w:szCs w:val="21"/>
              </w:rPr>
              <w:t>时，系统报错无法进行入库</w:t>
            </w:r>
            <w:r>
              <w:rPr>
                <w:rFonts w:hint="eastAsia"/>
                <w:noProof/>
                <w:szCs w:val="21"/>
              </w:rPr>
              <w:t>操做</w:t>
            </w:r>
            <w:r>
              <w:rPr>
                <w:noProof/>
                <w:szCs w:val="21"/>
              </w:rPr>
              <w:t>！</w:t>
            </w:r>
          </w:p>
          <w:p w:rsidR="00322E8C" w:rsidRPr="00FE4DC0" w:rsidRDefault="00322E8C" w:rsidP="00786A92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 w:rsidR="005B4D27">
              <w:rPr>
                <w:rFonts w:hint="eastAsia"/>
                <w:noProof/>
                <w:szCs w:val="21"/>
              </w:rPr>
              <w:t xml:space="preserve">System error. The scanned batch </w:t>
            </w:r>
            <w:r w:rsidR="00786A92">
              <w:rPr>
                <w:rFonts w:hint="eastAsia"/>
                <w:noProof/>
                <w:szCs w:val="21"/>
              </w:rPr>
              <w:t xml:space="preserve">is different from </w:t>
            </w:r>
            <w:r w:rsidR="005B4D27">
              <w:rPr>
                <w:rFonts w:hint="eastAsia"/>
                <w:noProof/>
                <w:szCs w:val="21"/>
              </w:rPr>
              <w:t>the selected batch for receipt</w:t>
            </w:r>
            <w:r w:rsidR="00786A92">
              <w:rPr>
                <w:rFonts w:hint="eastAsia"/>
                <w:noProof/>
                <w:szCs w:val="21"/>
              </w:rPr>
              <w:t>.</w:t>
            </w:r>
            <w:r>
              <w:rPr>
                <w:rFonts w:hint="eastAsia"/>
                <w:noProof/>
                <w:szCs w:val="21"/>
              </w:rPr>
              <w:t>）</w:t>
            </w:r>
          </w:p>
        </w:tc>
      </w:tr>
      <w:tr w:rsidR="00711B0D" w:rsidRPr="00883F4B" w:rsidTr="008878B2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ED4DD8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11B0D" w:rsidRPr="00883F4B" w:rsidTr="008878B2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A46FA9" w:rsidRDefault="00A46FA9" w:rsidP="00A46FA9">
            <w:r>
              <w:rPr>
                <w:rFonts w:hint="eastAsia"/>
              </w:rPr>
              <w:t>【提交】</w:t>
            </w:r>
            <w:r w:rsidR="00191E5D" w:rsidRPr="00191E5D">
              <w:rPr>
                <w:rFonts w:hint="eastAsia"/>
                <w:iCs/>
              </w:rPr>
              <w:t>（</w:t>
            </w:r>
            <w:r w:rsidR="00B33E8F">
              <w:rPr>
                <w:rFonts w:hint="eastAsia"/>
                <w:iCs/>
              </w:rPr>
              <w:t>Submit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扫描</w:t>
            </w:r>
            <w:r>
              <w:t>入库</w:t>
            </w:r>
            <w:r>
              <w:rPr>
                <w:rFonts w:hint="eastAsia"/>
              </w:rPr>
              <w:t>后</w:t>
            </w:r>
            <w:r>
              <w:t>可点击提交按钮，将已扫描的货物进行入库；</w:t>
            </w:r>
          </w:p>
          <w:p w:rsidR="00A46FA9" w:rsidRDefault="00A46FA9" w:rsidP="00A46FA9">
            <w:r>
              <w:rPr>
                <w:rFonts w:hint="eastAsia"/>
              </w:rPr>
              <w:t>【完成</w:t>
            </w:r>
            <w:r>
              <w:t>】</w:t>
            </w:r>
            <w:r w:rsidR="00191E5D" w:rsidRPr="00191E5D">
              <w:rPr>
                <w:rFonts w:hint="eastAsia"/>
                <w:iCs/>
              </w:rPr>
              <w:t>（</w:t>
            </w:r>
            <w:r w:rsidR="00B33E8F">
              <w:rPr>
                <w:rFonts w:hint="eastAsia"/>
                <w:iCs/>
              </w:rPr>
              <w:t>Complete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应入库的数量和</w:t>
            </w:r>
            <w:r>
              <w:rPr>
                <w:rFonts w:hint="eastAsia"/>
              </w:rPr>
              <w:t>已</w:t>
            </w:r>
            <w:r>
              <w:t>入库的数量一致时，完成按钮可点，表示该入库操作完成；</w:t>
            </w:r>
          </w:p>
          <w:p w:rsidR="00A46FA9" w:rsidRDefault="00A46FA9" w:rsidP="00A46FA9">
            <w:r>
              <w:rPr>
                <w:rFonts w:hint="eastAsia"/>
              </w:rPr>
              <w:t>【继续</w:t>
            </w:r>
            <w:r>
              <w:t>入库】</w:t>
            </w:r>
            <w:r w:rsidR="00191E5D" w:rsidRPr="00191E5D">
              <w:rPr>
                <w:rFonts w:hint="eastAsia"/>
                <w:iCs/>
              </w:rPr>
              <w:t>（</w:t>
            </w:r>
            <w:r w:rsidR="00B33E8F">
              <w:rPr>
                <w:rFonts w:hint="eastAsia"/>
                <w:iCs/>
              </w:rPr>
              <w:t>Continue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当应</w:t>
            </w:r>
            <w:r>
              <w:t>入库的</w:t>
            </w:r>
            <w:r>
              <w:rPr>
                <w:rFonts w:hint="eastAsia"/>
              </w:rPr>
              <w:t>数量</w:t>
            </w:r>
            <w:r>
              <w:t>和</w:t>
            </w:r>
            <w:r>
              <w:rPr>
                <w:rFonts w:hint="eastAsia"/>
              </w:rPr>
              <w:t>已入库</w:t>
            </w:r>
            <w:r>
              <w:t>的数量不一致时，可选择继续入库操作；</w:t>
            </w:r>
          </w:p>
          <w:p w:rsidR="00A46FA9" w:rsidRDefault="00A46FA9" w:rsidP="00A46FA9">
            <w:r>
              <w:rPr>
                <w:rFonts w:hint="eastAsia"/>
              </w:rPr>
              <w:t>【关闭</w:t>
            </w:r>
            <w:r>
              <w:t>】</w:t>
            </w:r>
            <w:r w:rsidR="00191E5D" w:rsidRPr="00191E5D">
              <w:rPr>
                <w:rFonts w:hint="eastAsia"/>
                <w:iCs/>
              </w:rPr>
              <w:t>（</w:t>
            </w:r>
            <w:r w:rsidR="00B33E8F">
              <w:rPr>
                <w:rFonts w:hint="eastAsia"/>
                <w:iCs/>
              </w:rPr>
              <w:t>Close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关闭</w:t>
            </w:r>
            <w:r>
              <w:t>当前入库操作，入库单状态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rPr>
                <w:rFonts w:hint="eastAsia"/>
              </w:rPr>
              <w:t>未完成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可继续进行入库；</w:t>
            </w:r>
          </w:p>
          <w:p w:rsidR="00711B0D" w:rsidRPr="00883F4B" w:rsidRDefault="00A46FA9" w:rsidP="00A46FA9">
            <w:r>
              <w:rPr>
                <w:rFonts w:hint="eastAsia"/>
              </w:rPr>
              <w:t>【关闭</w:t>
            </w:r>
            <w:r>
              <w:t>】</w:t>
            </w:r>
            <w:r>
              <w:rPr>
                <w:rFonts w:hint="eastAsia"/>
              </w:rPr>
              <w:t>时</w:t>
            </w:r>
            <w:r>
              <w:t>，如果入库列表中的货物未</w:t>
            </w:r>
            <w:r>
              <w:rPr>
                <w:rFonts w:hint="eastAsia"/>
              </w:rPr>
              <w:t>进行</w:t>
            </w:r>
            <w:r>
              <w:t>提交，那么表示这些</w:t>
            </w:r>
            <w:r>
              <w:rPr>
                <w:rFonts w:hint="eastAsia"/>
              </w:rPr>
              <w:t>货物</w:t>
            </w:r>
            <w:r>
              <w:t>没有入库</w:t>
            </w:r>
            <w:r>
              <w:rPr>
                <w:rFonts w:hint="eastAsia"/>
              </w:rPr>
              <w:t>，</w:t>
            </w:r>
            <w:r>
              <w:t>库存信息中</w:t>
            </w:r>
            <w:r>
              <w:rPr>
                <w:rFonts w:hint="eastAsia"/>
              </w:rPr>
              <w:t>没有</w:t>
            </w:r>
            <w:r>
              <w:t>记录；</w:t>
            </w:r>
          </w:p>
        </w:tc>
      </w:tr>
    </w:tbl>
    <w:p w:rsidR="00711B0D" w:rsidRPr="00711B0D" w:rsidRDefault="00711B0D" w:rsidP="00711B0D">
      <w:pPr>
        <w:pStyle w:val="a0"/>
      </w:pPr>
    </w:p>
    <w:p w:rsidR="00DD24CD" w:rsidRDefault="003E16A6" w:rsidP="003C64BA">
      <w:pPr>
        <w:pStyle w:val="4"/>
      </w:pPr>
      <w:r>
        <w:rPr>
          <w:rFonts w:hint="eastAsia"/>
        </w:rPr>
        <w:t>调拨</w:t>
      </w:r>
      <w:r w:rsidR="00E70B92">
        <w:rPr>
          <w:rFonts w:hint="eastAsia"/>
        </w:rPr>
        <w:t>单</w:t>
      </w:r>
      <w:r w:rsidR="00DD24CD">
        <w:t>入库</w:t>
      </w:r>
      <w:r w:rsidR="00323126" w:rsidRPr="00323126">
        <w:rPr>
          <w:rFonts w:hint="eastAsia"/>
        </w:rPr>
        <w:t>（</w:t>
      </w:r>
      <w:r w:rsidR="00692B89">
        <w:rPr>
          <w:rFonts w:hint="eastAsia"/>
        </w:rPr>
        <w:t>Goods Receipt by Stock Transfer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E70B92" w:rsidRPr="00883F4B" w:rsidTr="0001177D">
        <w:tc>
          <w:tcPr>
            <w:tcW w:w="1384" w:type="dxa"/>
            <w:shd w:val="clear" w:color="auto" w:fill="D9D9D9"/>
            <w:vAlign w:val="center"/>
          </w:tcPr>
          <w:p w:rsidR="00E70B92" w:rsidRPr="00883F4B" w:rsidRDefault="00E70B92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E70B92" w:rsidRPr="00883F4B" w:rsidRDefault="00E70B92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58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E70B92" w:rsidRPr="00883F4B" w:rsidRDefault="00E70B92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E70B92" w:rsidRPr="00883F4B" w:rsidRDefault="00E70B92" w:rsidP="0001177D">
            <w:pPr>
              <w:rPr>
                <w:iCs/>
              </w:rPr>
            </w:pPr>
          </w:p>
        </w:tc>
      </w:tr>
      <w:tr w:rsidR="00E70B92" w:rsidRPr="00883F4B" w:rsidTr="0001177D">
        <w:tc>
          <w:tcPr>
            <w:tcW w:w="1384" w:type="dxa"/>
            <w:shd w:val="clear" w:color="auto" w:fill="D9D9D9"/>
            <w:vAlign w:val="center"/>
          </w:tcPr>
          <w:p w:rsidR="00E70B92" w:rsidRPr="00883F4B" w:rsidRDefault="00E70B92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E70B92" w:rsidRPr="00883F4B" w:rsidRDefault="00E70B92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调拨单入库</w:t>
            </w:r>
            <w:r>
              <w:rPr>
                <w:iCs/>
              </w:rPr>
              <w:t>操作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E70B92" w:rsidRPr="00883F4B" w:rsidRDefault="00E70B92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E70B92" w:rsidRPr="00883F4B" w:rsidRDefault="00E70B92" w:rsidP="0001177D">
            <w:pPr>
              <w:rPr>
                <w:iCs/>
              </w:rPr>
            </w:pPr>
          </w:p>
        </w:tc>
      </w:tr>
      <w:tr w:rsidR="00E70B92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E70B92" w:rsidRPr="00883F4B" w:rsidRDefault="00E70B92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E70B92" w:rsidRPr="00883F4B" w:rsidRDefault="00E70B92" w:rsidP="00E70B92">
            <w:r>
              <w:rPr>
                <w:rFonts w:hint="eastAsia"/>
              </w:rPr>
              <w:t>对</w:t>
            </w:r>
            <w:r>
              <w:t>彩票进行入库操作</w:t>
            </w:r>
            <w:r>
              <w:rPr>
                <w:rFonts w:hint="eastAsia"/>
              </w:rPr>
              <w:t>；</w:t>
            </w:r>
            <w:r>
              <w:t>入库时，仓库管理员要</w:t>
            </w:r>
            <w:r>
              <w:rPr>
                <w:rFonts w:hint="eastAsia"/>
              </w:rPr>
              <w:t>先</w:t>
            </w:r>
            <w:r>
              <w:t>填写入库单，</w:t>
            </w:r>
            <w:r>
              <w:rPr>
                <w:rFonts w:hint="eastAsia"/>
              </w:rPr>
              <w:t>然后</w:t>
            </w:r>
            <w:r>
              <w:t>通过扫描枪</w:t>
            </w:r>
            <w:r>
              <w:rPr>
                <w:rFonts w:hint="eastAsia"/>
              </w:rPr>
              <w:t>对</w:t>
            </w:r>
            <w:r>
              <w:t>货物进行扫描</w:t>
            </w:r>
            <w:r>
              <w:rPr>
                <w:rFonts w:hint="eastAsia"/>
              </w:rPr>
              <w:t>入库</w:t>
            </w:r>
            <w:r>
              <w:t>；</w:t>
            </w:r>
          </w:p>
        </w:tc>
      </w:tr>
      <w:tr w:rsidR="00E70B92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E70B92" w:rsidRPr="00883F4B" w:rsidRDefault="00E70B92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E36B27" w:rsidRPr="00F1273D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第一步：</w:t>
            </w:r>
          </w:p>
          <w:p w:rsidR="00E36B27" w:rsidRPr="00E70B92" w:rsidDel="00410CAA" w:rsidRDefault="00E36B27" w:rsidP="003967F2">
            <w:pPr>
              <w:pStyle w:val="a8"/>
              <w:numPr>
                <w:ilvl w:val="0"/>
                <w:numId w:val="41"/>
              </w:numPr>
              <w:ind w:firstLineChars="0"/>
              <w:rPr>
                <w:del w:id="788" w:author="Microsoft" w:date="2015-09-21T15:57:00Z"/>
                <w:iCs/>
              </w:rPr>
            </w:pPr>
            <w:del w:id="789" w:author="Microsoft" w:date="2015-09-21T15:57:00Z">
              <w:r w:rsidRPr="00E70B92" w:rsidDel="00410CAA">
                <w:rPr>
                  <w:rFonts w:hint="eastAsia"/>
                  <w:iCs/>
                </w:rPr>
                <w:delText>入库单</w:delText>
              </w:r>
              <w:r w:rsidRPr="00E70B92" w:rsidDel="00410CAA">
                <w:rPr>
                  <w:iCs/>
                </w:rPr>
                <w:delText>编号</w:delText>
              </w:r>
              <w:r w:rsidRPr="00191E5D" w:rsidDel="00410CAA">
                <w:rPr>
                  <w:rFonts w:hint="eastAsia"/>
                  <w:iCs/>
                </w:rPr>
                <w:delText>（</w:delText>
              </w:r>
              <w:r w:rsidDel="00410CAA">
                <w:rPr>
                  <w:rFonts w:hint="eastAsia"/>
                  <w:iCs/>
                </w:rPr>
                <w:delText>Receipt Code</w:delText>
              </w:r>
              <w:r w:rsidRPr="00191E5D" w:rsidDel="00410CAA">
                <w:rPr>
                  <w:rFonts w:hint="eastAsia"/>
                  <w:iCs/>
                </w:rPr>
                <w:delText>）</w:delText>
              </w:r>
              <w:r w:rsidRPr="00E70B92" w:rsidDel="00410CAA">
                <w:rPr>
                  <w:iCs/>
                </w:rPr>
                <w:delText>：</w:delText>
              </w:r>
              <w:r w:rsidRPr="00E70B92" w:rsidDel="00410CAA">
                <w:rPr>
                  <w:rFonts w:hint="eastAsia"/>
                  <w:iCs/>
                </w:rPr>
                <w:delText>R</w:delText>
              </w:r>
              <w:r w:rsidRPr="00E70B92" w:rsidDel="00410CAA">
                <w:rPr>
                  <w:iCs/>
                </w:rPr>
                <w:delText>+</w:delText>
              </w:r>
              <w:r w:rsidRPr="00E70B92" w:rsidDel="00410CAA">
                <w:rPr>
                  <w:rFonts w:hint="eastAsia"/>
                  <w:iCs/>
                </w:rPr>
                <w:delText>年月日</w:delText>
              </w:r>
              <w:r w:rsidRPr="00E70B92" w:rsidDel="00410CAA">
                <w:rPr>
                  <w:iCs/>
                </w:rPr>
                <w:delText>+000</w:delText>
              </w:r>
              <w:r w:rsidRPr="00E70B92" w:rsidDel="00410CAA">
                <w:rPr>
                  <w:rFonts w:hint="eastAsia"/>
                  <w:iCs/>
                </w:rPr>
                <w:delText>例</w:delText>
              </w:r>
              <w:r w:rsidRPr="00E70B92" w:rsidDel="00410CAA">
                <w:rPr>
                  <w:iCs/>
                </w:rPr>
                <w:delText>：</w:delText>
              </w:r>
              <w:r w:rsidRPr="00E70B92" w:rsidDel="00410CAA">
                <w:rPr>
                  <w:iCs/>
                </w:rPr>
                <w:delText>R</w:delText>
              </w:r>
              <w:r w:rsidRPr="00E70B92" w:rsidDel="00410CAA">
                <w:rPr>
                  <w:rFonts w:hint="eastAsia"/>
                  <w:iCs/>
                </w:rPr>
                <w:delText>20150825001</w:delText>
              </w:r>
            </w:del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t>选择调拨单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Transfer Order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下拉框</w:t>
            </w:r>
            <w:r>
              <w:rPr>
                <w:rFonts w:hint="eastAsia"/>
                <w:iCs/>
              </w:rPr>
              <w:t>，只能</w:t>
            </w:r>
            <w:r>
              <w:rPr>
                <w:iCs/>
              </w:rPr>
              <w:t>选择一个调拨单；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发货</w:t>
            </w:r>
            <w:r>
              <w:rPr>
                <w:iCs/>
              </w:rPr>
              <w:t>单位</w:t>
            </w:r>
            <w:r w:rsidRPr="00191E5D">
              <w:rPr>
                <w:rFonts w:hint="eastAsia"/>
                <w:iCs/>
              </w:rPr>
              <w:t>（</w:t>
            </w:r>
            <w:r w:rsidR="00E853AE">
              <w:rPr>
                <w:rFonts w:hint="eastAsia"/>
                <w:iCs/>
              </w:rPr>
              <w:t>Delivering Unit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860DB5">
              <w:rPr>
                <w:rFonts w:hint="eastAsia"/>
                <w:iCs/>
              </w:rPr>
              <w:t>文本</w:t>
            </w:r>
            <w:r w:rsidR="00860DB5">
              <w:rPr>
                <w:iCs/>
              </w:rPr>
              <w:t>框显示</w:t>
            </w:r>
          </w:p>
          <w:p w:rsidR="00E36B27" w:rsidRPr="00F1273D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收货</w:t>
            </w:r>
            <w:r>
              <w:rPr>
                <w:iCs/>
              </w:rPr>
              <w:t>单位</w:t>
            </w:r>
            <w:r w:rsidRPr="00191E5D">
              <w:rPr>
                <w:rFonts w:hint="eastAsia"/>
                <w:iCs/>
              </w:rPr>
              <w:t>（</w:t>
            </w:r>
            <w:r w:rsidR="00E853AE">
              <w:rPr>
                <w:rFonts w:hint="eastAsia"/>
                <w:iCs/>
              </w:rPr>
              <w:t>Receiving Unit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860DB5">
              <w:rPr>
                <w:rFonts w:hint="eastAsia"/>
                <w:iCs/>
              </w:rPr>
              <w:t>文本</w:t>
            </w:r>
            <w:r w:rsidR="00860DB5">
              <w:rPr>
                <w:iCs/>
              </w:rPr>
              <w:t>框显示</w:t>
            </w:r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调拨单方案</w:t>
            </w:r>
            <w:r>
              <w:rPr>
                <w:iCs/>
              </w:rPr>
              <w:t>信息</w:t>
            </w:r>
            <w:r>
              <w:rPr>
                <w:rFonts w:hint="eastAsia"/>
                <w:iCs/>
              </w:rPr>
              <w:t>列表：</w:t>
            </w:r>
          </w:p>
          <w:p w:rsidR="00804DB6" w:rsidRPr="00804DB6" w:rsidRDefault="00804DB6" w:rsidP="00804DB6">
            <w:pPr>
              <w:pStyle w:val="a8"/>
              <w:numPr>
                <w:ilvl w:val="0"/>
                <w:numId w:val="62"/>
              </w:numPr>
              <w:ind w:firstLineChars="0"/>
              <w:rPr>
                <w:iCs/>
              </w:rPr>
            </w:pPr>
            <w:r w:rsidRPr="00804DB6">
              <w:rPr>
                <w:rFonts w:hint="eastAsia"/>
                <w:iCs/>
              </w:rPr>
              <w:t>方案</w:t>
            </w:r>
            <w:r w:rsidRPr="00804DB6">
              <w:rPr>
                <w:iCs/>
              </w:rPr>
              <w:t>代码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Plan Code</w:t>
            </w:r>
            <w:r w:rsidR="008E3398" w:rsidRPr="008E3398">
              <w:rPr>
                <w:iCs/>
              </w:rPr>
              <w:t>）</w:t>
            </w:r>
            <w:r w:rsidRPr="00804DB6"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名称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Plan Name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数量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Quantity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  <w:r w:rsidR="00804DB6">
              <w:rPr>
                <w:rFonts w:hint="eastAsia"/>
                <w:iCs/>
              </w:rPr>
              <w:t>张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金额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Value</w:t>
            </w:r>
            <w:r w:rsidR="008E3398" w:rsidRPr="008E3398">
              <w:rPr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总金额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Total Value</w:t>
            </w:r>
            <w:r w:rsidR="008E3398" w:rsidRPr="008E3398">
              <w:rPr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第二步：</w:t>
            </w:r>
          </w:p>
          <w:p w:rsidR="00E36B27" w:rsidRPr="00F1273D" w:rsidRDefault="00E36B27" w:rsidP="003967F2">
            <w:pPr>
              <w:pStyle w:val="a8"/>
              <w:numPr>
                <w:ilvl w:val="0"/>
                <w:numId w:val="55"/>
              </w:numPr>
              <w:ind w:firstLineChars="0"/>
              <w:rPr>
                <w:iCs/>
              </w:rPr>
            </w:pPr>
            <w:r w:rsidRPr="00F1273D">
              <w:rPr>
                <w:rFonts w:hint="eastAsia"/>
                <w:iCs/>
              </w:rPr>
              <w:t>显示信息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Transfer Code</w:t>
            </w:r>
            <w:r w:rsidR="008E3398" w:rsidRPr="008E3398">
              <w:rPr>
                <w:iCs/>
              </w:rPr>
              <w:t>）</w:t>
            </w:r>
            <w:r w:rsidRPr="00F1273D">
              <w:rPr>
                <w:iCs/>
              </w:rPr>
              <w:t>：</w:t>
            </w:r>
            <w:r w:rsidRPr="00F1273D">
              <w:rPr>
                <w:rFonts w:hint="eastAsia"/>
                <w:iCs/>
              </w:rPr>
              <w:t>调拨单</w:t>
            </w:r>
            <w:r w:rsidRPr="00F1273D">
              <w:rPr>
                <w:iCs/>
              </w:rPr>
              <w:t>编号</w:t>
            </w:r>
          </w:p>
          <w:p w:rsidR="00E36B27" w:rsidRPr="005D2E70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条形码编号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Barcode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条形码</w:t>
            </w:r>
            <w:r>
              <w:rPr>
                <w:iCs/>
              </w:rPr>
              <w:t>显示区，</w:t>
            </w:r>
            <w:r>
              <w:rPr>
                <w:rFonts w:hint="eastAsia"/>
                <w:iCs/>
              </w:rPr>
              <w:t>可</w:t>
            </w:r>
            <w:r>
              <w:rPr>
                <w:iCs/>
              </w:rPr>
              <w:t>手动输入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箱</w:t>
            </w:r>
            <w:r>
              <w:rPr>
                <w:iCs/>
              </w:rPr>
              <w:t>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Trunk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盒数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Box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本数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Pack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合计</w:t>
            </w:r>
            <w:r>
              <w:rPr>
                <w:iCs/>
              </w:rPr>
              <w:t>张数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Tickets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 w:rsidRPr="00191E5D">
              <w:rPr>
                <w:rFonts w:hint="eastAsia"/>
                <w:iCs/>
              </w:rPr>
              <w:t>）</w:t>
            </w:r>
          </w:p>
          <w:p w:rsidR="00E36B27" w:rsidRDefault="00E36B27" w:rsidP="00E36B27">
            <w:pPr>
              <w:rPr>
                <w:iCs/>
              </w:rPr>
            </w:pPr>
            <w:r w:rsidRPr="00ED4DD8">
              <w:rPr>
                <w:rFonts w:hint="eastAsia"/>
                <w:iCs/>
              </w:rPr>
              <w:t>入库</w:t>
            </w:r>
            <w:r w:rsidRPr="00ED4DD8">
              <w:rPr>
                <w:iCs/>
              </w:rPr>
              <w:t>详细信息列表：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Plan Code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Plan Name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Batch Code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Prize Group Code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Specification</w:t>
            </w:r>
            <w:r w:rsidR="008E3398" w:rsidRPr="008E3398">
              <w:rPr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Barcode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Pr="008F6C84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总张数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Total Tickets</w:t>
            </w:r>
            <w:r w:rsidR="008E3398" w:rsidRPr="008E3398">
              <w:rPr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每条记录后删除</w:t>
            </w:r>
            <w:r>
              <w:rPr>
                <w:iCs/>
              </w:rPr>
              <w:t>按钮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可对某一个货物进行删除</w:t>
            </w:r>
            <w:r>
              <w:rPr>
                <w:rFonts w:hint="eastAsia"/>
                <w:iCs/>
              </w:rPr>
              <w:t>；</w:t>
            </w:r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第三步</w:t>
            </w:r>
            <w:r>
              <w:rPr>
                <w:iCs/>
              </w:rPr>
              <w:t>：</w:t>
            </w:r>
            <w:ins w:id="790" w:author="Microsoft" w:date="2015-10-28T17:04:00Z">
              <w:r w:rsidR="00EE0855">
                <w:rPr>
                  <w:rFonts w:hint="eastAsia"/>
                  <w:iCs/>
                </w:rPr>
                <w:t>入库完成</w:t>
              </w:r>
            </w:ins>
            <w:del w:id="791" w:author="Microsoft" w:date="2015-10-28T17:04:00Z">
              <w:r w:rsidDel="00EE0855">
                <w:rPr>
                  <w:rFonts w:hint="eastAsia"/>
                  <w:iCs/>
                </w:rPr>
                <w:delText>提交</w:delText>
              </w:r>
            </w:del>
          </w:p>
          <w:p w:rsidR="00E36B27" w:rsidRDefault="00E36B27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调拨单</w:t>
            </w:r>
            <w:r>
              <w:rPr>
                <w:iCs/>
              </w:rPr>
              <w:t>编号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Transfer Code</w:t>
            </w:r>
            <w:r w:rsidR="008E3398" w:rsidRPr="008E3398">
              <w:rPr>
                <w:iCs/>
              </w:rPr>
              <w:t>）</w:t>
            </w:r>
            <w:r w:rsidR="008E3398">
              <w:rPr>
                <w:rFonts w:hint="eastAsia"/>
                <w:iCs/>
              </w:rPr>
              <w:t>：</w:t>
            </w:r>
          </w:p>
          <w:p w:rsidR="00E36B27" w:rsidRPr="00F1273D" w:rsidRDefault="00E36B27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 w:rsidRPr="00F1273D">
              <w:rPr>
                <w:rFonts w:hint="eastAsia"/>
                <w:iCs/>
              </w:rPr>
              <w:t>应入库</w:t>
            </w:r>
            <w:r w:rsidRPr="00F1273D">
              <w:rPr>
                <w:iCs/>
              </w:rPr>
              <w:t>数量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Quantity Receivable</w:t>
            </w:r>
            <w:r w:rsidR="008E3398" w:rsidRPr="008E3398">
              <w:rPr>
                <w:iCs/>
              </w:rPr>
              <w:t>）</w:t>
            </w:r>
            <w:r w:rsidRPr="00F1273D">
              <w:rPr>
                <w:iCs/>
              </w:rPr>
              <w:t>：</w:t>
            </w:r>
            <w:r w:rsidRPr="00F1273D">
              <w:rPr>
                <w:rFonts w:hint="eastAsia"/>
                <w:iCs/>
              </w:rPr>
              <w:t>张</w:t>
            </w:r>
          </w:p>
          <w:p w:rsidR="00E36B27" w:rsidRDefault="00E36B27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实际入库</w:t>
            </w:r>
            <w:r>
              <w:rPr>
                <w:iCs/>
              </w:rPr>
              <w:t>数量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Quantity Received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E36B27" w:rsidRPr="006B281B" w:rsidRDefault="00E36B27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差异值</w:t>
            </w:r>
            <w:r w:rsidR="008E3398" w:rsidRPr="008E3398">
              <w:rPr>
                <w:iCs/>
              </w:rPr>
              <w:t>（</w:t>
            </w:r>
            <w:r w:rsidR="00A314DD">
              <w:rPr>
                <w:rFonts w:hint="eastAsia"/>
                <w:iCs/>
              </w:rPr>
              <w:t>Discrepancy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E36B27" w:rsidRPr="006B281B" w:rsidRDefault="00E36B27" w:rsidP="00E36B27">
            <w:pPr>
              <w:rPr>
                <w:iCs/>
              </w:rPr>
            </w:pPr>
            <w:r w:rsidRPr="006B281B">
              <w:rPr>
                <w:rFonts w:hint="eastAsia"/>
                <w:iCs/>
              </w:rPr>
              <w:t>第四步：</w:t>
            </w:r>
            <w:r>
              <w:rPr>
                <w:rFonts w:hint="eastAsia"/>
                <w:iCs/>
              </w:rPr>
              <w:t>确认</w:t>
            </w:r>
            <w:ins w:id="792" w:author="Microsoft" w:date="2015-10-28T17:05:00Z">
              <w:r w:rsidR="00EE0855">
                <w:rPr>
                  <w:rFonts w:hint="eastAsia"/>
                  <w:iCs/>
                </w:rPr>
                <w:t>完成</w:t>
              </w:r>
            </w:ins>
            <w:del w:id="793" w:author="Microsoft" w:date="2015-10-28T17:05:00Z">
              <w:r w:rsidDel="00EE0855">
                <w:rPr>
                  <w:iCs/>
                </w:rPr>
                <w:delText>入库完成</w:delText>
              </w:r>
            </w:del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未</w:t>
            </w:r>
            <w:r>
              <w:rPr>
                <w:iCs/>
              </w:rPr>
              <w:t>进行入库</w:t>
            </w:r>
            <w:r>
              <w:rPr>
                <w:rFonts w:hint="eastAsia"/>
                <w:iCs/>
              </w:rPr>
              <w:t>与</w:t>
            </w:r>
            <w:r>
              <w:rPr>
                <w:iCs/>
              </w:rPr>
              <w:t>实际应入库的</w:t>
            </w:r>
            <w:r>
              <w:rPr>
                <w:rFonts w:hint="eastAsia"/>
                <w:iCs/>
              </w:rPr>
              <w:t>进行</w:t>
            </w:r>
            <w:r>
              <w:rPr>
                <w:iCs/>
              </w:rPr>
              <w:t>差异登记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损毁登记</w:t>
            </w:r>
            <w:r>
              <w:rPr>
                <w:rFonts w:hint="eastAsia"/>
                <w:iCs/>
              </w:rPr>
              <w:t>；列表</w:t>
            </w:r>
            <w:r>
              <w:rPr>
                <w:iCs/>
              </w:rPr>
              <w:t>后【</w:t>
            </w:r>
            <w:r>
              <w:rPr>
                <w:rFonts w:hint="eastAsia"/>
                <w:iCs/>
              </w:rPr>
              <w:t>损毁</w:t>
            </w:r>
            <w:r>
              <w:rPr>
                <w:iCs/>
              </w:rPr>
              <w:t>登记】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Register Damaged Goods</w:t>
            </w:r>
            <w:r>
              <w:rPr>
                <w:rFonts w:hint="eastAsia"/>
                <w:iCs/>
              </w:rPr>
              <w:t>）按钮</w:t>
            </w:r>
            <w:r>
              <w:rPr>
                <w:iCs/>
              </w:rPr>
              <w:t>：</w:t>
            </w:r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损毁</w:t>
            </w:r>
            <w:r>
              <w:rPr>
                <w:iCs/>
              </w:rPr>
              <w:t>登记表：</w:t>
            </w:r>
          </w:p>
          <w:p w:rsidR="00E36B27" w:rsidRDefault="00E36B27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调拨单</w:t>
            </w:r>
            <w:r>
              <w:rPr>
                <w:iCs/>
              </w:rPr>
              <w:t>编号</w:t>
            </w:r>
            <w:r w:rsidR="008E3398" w:rsidRPr="008E3398">
              <w:rPr>
                <w:iCs/>
              </w:rPr>
              <w:t>（</w:t>
            </w:r>
            <w:r w:rsidR="00A314DD">
              <w:rPr>
                <w:rFonts w:hint="eastAsia"/>
                <w:iCs/>
              </w:rPr>
              <w:t>Transfer Code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损毁数量</w:t>
            </w:r>
            <w:r w:rsidR="008E3398" w:rsidRPr="008E3398">
              <w:rPr>
                <w:iCs/>
              </w:rPr>
              <w:t>（</w:t>
            </w:r>
            <w:r w:rsidR="00A314DD">
              <w:rPr>
                <w:rFonts w:hint="eastAsia"/>
                <w:iCs/>
              </w:rPr>
              <w:t>Quantity Damaged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：张</w:t>
            </w:r>
            <w:r>
              <w:rPr>
                <w:rFonts w:hint="eastAsia"/>
                <w:iCs/>
              </w:rPr>
              <w:t>；</w:t>
            </w:r>
            <w:r>
              <w:rPr>
                <w:iCs/>
              </w:rPr>
              <w:t>显示的为</w:t>
            </w:r>
            <w:r>
              <w:rPr>
                <w:rFonts w:hint="eastAsia"/>
                <w:iCs/>
              </w:rPr>
              <w:t>入库差异</w:t>
            </w:r>
            <w:r>
              <w:rPr>
                <w:iCs/>
              </w:rPr>
              <w:t>值，不可修改；</w:t>
            </w:r>
          </w:p>
          <w:p w:rsidR="00E36B27" w:rsidRPr="00F1273D" w:rsidRDefault="00E36B27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iCs/>
              </w:rPr>
            </w:pPr>
            <w:r w:rsidRPr="00F1273D">
              <w:rPr>
                <w:rFonts w:hint="eastAsia"/>
                <w:iCs/>
              </w:rPr>
              <w:t>备注（</w:t>
            </w:r>
            <w:r w:rsidRPr="00F1273D">
              <w:rPr>
                <w:rFonts w:hint="eastAsia"/>
                <w:iCs/>
              </w:rPr>
              <w:t>Remarks</w:t>
            </w:r>
            <w:r w:rsidRPr="00F1273D">
              <w:rPr>
                <w:rFonts w:hint="eastAsia"/>
                <w:iCs/>
              </w:rPr>
              <w:t>）：</w:t>
            </w:r>
            <w:r w:rsidRPr="00F1273D">
              <w:rPr>
                <w:rFonts w:hint="eastAsia"/>
                <w:iCs/>
              </w:rPr>
              <w:t>1-500</w:t>
            </w:r>
            <w:r w:rsidRPr="00F1273D">
              <w:rPr>
                <w:rFonts w:hint="eastAsia"/>
                <w:iCs/>
              </w:rPr>
              <w:t>，非必填项</w:t>
            </w:r>
            <w:r w:rsidRPr="00F1273D">
              <w:rPr>
                <w:iCs/>
              </w:rPr>
              <w:t>；</w:t>
            </w:r>
          </w:p>
          <w:p w:rsidR="00D864BE" w:rsidRPr="00D864BE" w:rsidRDefault="00D864BE" w:rsidP="00E36B27">
            <w:pPr>
              <w:pStyle w:val="a8"/>
              <w:ind w:left="420" w:firstLineChars="0" w:firstLine="0"/>
              <w:rPr>
                <w:iCs/>
              </w:rPr>
            </w:pPr>
          </w:p>
        </w:tc>
      </w:tr>
      <w:tr w:rsidR="00E70B92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E70B92" w:rsidRPr="00883F4B" w:rsidRDefault="00E70B92" w:rsidP="0001177D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E70B92" w:rsidRDefault="00AF77D6" w:rsidP="0001177D">
            <w:r>
              <w:rPr>
                <w:rFonts w:hint="eastAsia"/>
              </w:rPr>
              <w:t>【提交】</w:t>
            </w:r>
            <w:r w:rsidR="00D102E3">
              <w:rPr>
                <w:rFonts w:hint="eastAsia"/>
              </w:rPr>
              <w:t>（</w:t>
            </w:r>
            <w:r w:rsidR="00D102E3">
              <w:rPr>
                <w:rFonts w:hint="eastAsia"/>
              </w:rPr>
              <w:t>Submit</w:t>
            </w:r>
            <w:r w:rsidR="00D102E3">
              <w:rPr>
                <w:rFonts w:hint="eastAsia"/>
              </w:rPr>
              <w:t>）</w:t>
            </w:r>
            <w:r>
              <w:rPr>
                <w:rFonts w:hint="eastAsia"/>
              </w:rPr>
              <w:t>扫描</w:t>
            </w:r>
            <w:r>
              <w:t>入库</w:t>
            </w:r>
            <w:r>
              <w:rPr>
                <w:rFonts w:hint="eastAsia"/>
              </w:rPr>
              <w:t>后</w:t>
            </w:r>
            <w:r>
              <w:t>可点击提交按钮，将已扫描的货物进行入库；</w:t>
            </w:r>
          </w:p>
          <w:p w:rsidR="00AF77D6" w:rsidRDefault="00AF77D6" w:rsidP="0001177D">
            <w:r>
              <w:rPr>
                <w:rFonts w:hint="eastAsia"/>
              </w:rPr>
              <w:t>【完成</w:t>
            </w:r>
            <w:r>
              <w:t>】</w:t>
            </w:r>
            <w:r w:rsidR="00D102E3">
              <w:rPr>
                <w:rFonts w:hint="eastAsia"/>
              </w:rPr>
              <w:t>（</w:t>
            </w:r>
            <w:r w:rsidR="00D102E3">
              <w:rPr>
                <w:rFonts w:hint="eastAsia"/>
              </w:rPr>
              <w:t>Complete</w:t>
            </w:r>
            <w:r w:rsidR="00D102E3">
              <w:rPr>
                <w:rFonts w:hint="eastAsia"/>
              </w:rPr>
              <w:t>）</w:t>
            </w:r>
            <w:r>
              <w:t>应入库的数量和</w:t>
            </w:r>
            <w:r>
              <w:rPr>
                <w:rFonts w:hint="eastAsia"/>
              </w:rPr>
              <w:t>已</w:t>
            </w:r>
            <w:r>
              <w:t>入库的数量一致时，完成按钮可点，表示该入库操作完成；</w:t>
            </w:r>
          </w:p>
          <w:p w:rsidR="00AF77D6" w:rsidRDefault="00AF77D6" w:rsidP="0001177D">
            <w:r>
              <w:rPr>
                <w:rFonts w:hint="eastAsia"/>
              </w:rPr>
              <w:t>【继续</w:t>
            </w:r>
            <w:r>
              <w:t>入库】</w:t>
            </w:r>
            <w:r w:rsidR="00D102E3">
              <w:rPr>
                <w:rFonts w:hint="eastAsia"/>
              </w:rPr>
              <w:t>（</w:t>
            </w:r>
            <w:r w:rsidR="00D102E3">
              <w:rPr>
                <w:rFonts w:hint="eastAsia"/>
              </w:rPr>
              <w:t>Continue</w:t>
            </w:r>
            <w:r w:rsidR="00D102E3">
              <w:rPr>
                <w:rFonts w:hint="eastAsia"/>
              </w:rPr>
              <w:t>）</w:t>
            </w:r>
            <w:r>
              <w:rPr>
                <w:rFonts w:hint="eastAsia"/>
              </w:rPr>
              <w:t>当应</w:t>
            </w:r>
            <w:r>
              <w:t>入库的</w:t>
            </w:r>
            <w:r>
              <w:rPr>
                <w:rFonts w:hint="eastAsia"/>
              </w:rPr>
              <w:t>数量</w:t>
            </w:r>
            <w:r>
              <w:t>和</w:t>
            </w:r>
            <w:r>
              <w:rPr>
                <w:rFonts w:hint="eastAsia"/>
              </w:rPr>
              <w:t>已入库</w:t>
            </w:r>
            <w:r>
              <w:t>的数量不一致时，可选择继续入库操作；</w:t>
            </w:r>
          </w:p>
          <w:p w:rsidR="00AF77D6" w:rsidRDefault="00AF77D6" w:rsidP="0001177D">
            <w:r>
              <w:rPr>
                <w:rFonts w:hint="eastAsia"/>
              </w:rPr>
              <w:t>【关闭</w:t>
            </w:r>
            <w:r>
              <w:t>】</w:t>
            </w:r>
            <w:r w:rsidR="00D102E3">
              <w:rPr>
                <w:rFonts w:hint="eastAsia"/>
              </w:rPr>
              <w:t>（</w:t>
            </w:r>
            <w:r w:rsidR="00D102E3">
              <w:rPr>
                <w:rFonts w:hint="eastAsia"/>
              </w:rPr>
              <w:t>Close</w:t>
            </w:r>
            <w:r w:rsidR="00D102E3">
              <w:rPr>
                <w:rFonts w:hint="eastAsia"/>
              </w:rPr>
              <w:t>）</w:t>
            </w:r>
            <w:r>
              <w:rPr>
                <w:rFonts w:hint="eastAsia"/>
              </w:rPr>
              <w:t>关闭</w:t>
            </w:r>
            <w:r>
              <w:t>当前入库操作，入库单状态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rPr>
                <w:rFonts w:hint="eastAsia"/>
              </w:rPr>
              <w:t>未完成</w:t>
            </w:r>
            <w:r>
              <w:t>”</w:t>
            </w:r>
            <w:r w:rsidR="00F9000B">
              <w:rPr>
                <w:rFonts w:hint="eastAsia"/>
              </w:rPr>
              <w:t>，</w:t>
            </w:r>
            <w:r w:rsidR="00F9000B">
              <w:t>可继续进行入库；</w:t>
            </w:r>
          </w:p>
          <w:p w:rsidR="00F9000B" w:rsidRPr="00883F4B" w:rsidRDefault="00F9000B" w:rsidP="0001177D">
            <w:r>
              <w:rPr>
                <w:rFonts w:hint="eastAsia"/>
              </w:rPr>
              <w:t>【关闭</w:t>
            </w:r>
            <w:r>
              <w:t>】</w:t>
            </w:r>
            <w:r>
              <w:rPr>
                <w:rFonts w:hint="eastAsia"/>
              </w:rPr>
              <w:t>时</w:t>
            </w:r>
            <w:r>
              <w:t>，如果入库列表中的货物未</w:t>
            </w:r>
            <w:r>
              <w:rPr>
                <w:rFonts w:hint="eastAsia"/>
              </w:rPr>
              <w:t>进行</w:t>
            </w:r>
            <w:r>
              <w:t>提交，那么表示这些</w:t>
            </w:r>
            <w:r>
              <w:rPr>
                <w:rFonts w:hint="eastAsia"/>
              </w:rPr>
              <w:t>货物</w:t>
            </w:r>
            <w:r>
              <w:t>没有入库</w:t>
            </w:r>
            <w:r>
              <w:rPr>
                <w:rFonts w:hint="eastAsia"/>
              </w:rPr>
              <w:t>，</w:t>
            </w:r>
            <w:r>
              <w:t>库存信息中</w:t>
            </w:r>
            <w:r>
              <w:rPr>
                <w:rFonts w:hint="eastAsia"/>
              </w:rPr>
              <w:t>没有</w:t>
            </w:r>
            <w:r>
              <w:t>记录；</w:t>
            </w:r>
          </w:p>
        </w:tc>
      </w:tr>
      <w:tr w:rsidR="00E70B92" w:rsidRPr="00883F4B" w:rsidTr="0001177D">
        <w:tc>
          <w:tcPr>
            <w:tcW w:w="1384" w:type="dxa"/>
            <w:shd w:val="clear" w:color="auto" w:fill="D9D9D9"/>
            <w:vAlign w:val="center"/>
          </w:tcPr>
          <w:p w:rsidR="00E70B92" w:rsidRPr="00883F4B" w:rsidRDefault="00E70B92" w:rsidP="0001177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E70B92" w:rsidRPr="00FE4DC0" w:rsidRDefault="00206EEC" w:rsidP="0001177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E70B92" w:rsidRPr="00883F4B" w:rsidTr="0001177D">
        <w:tc>
          <w:tcPr>
            <w:tcW w:w="1384" w:type="dxa"/>
            <w:shd w:val="clear" w:color="auto" w:fill="D9D9D9"/>
            <w:vAlign w:val="center"/>
          </w:tcPr>
          <w:p w:rsidR="00E70B92" w:rsidRPr="00883F4B" w:rsidRDefault="00E70B92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E70B92" w:rsidRPr="00883F4B" w:rsidRDefault="00E70B92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E70B92" w:rsidRPr="00883F4B" w:rsidTr="0001177D">
        <w:tc>
          <w:tcPr>
            <w:tcW w:w="1384" w:type="dxa"/>
            <w:shd w:val="clear" w:color="auto" w:fill="D9D9D9"/>
            <w:vAlign w:val="center"/>
          </w:tcPr>
          <w:p w:rsidR="00E70B92" w:rsidRPr="00883F4B" w:rsidRDefault="00E70B92" w:rsidP="0001177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E70B92" w:rsidRPr="00883F4B" w:rsidRDefault="00E70B92" w:rsidP="0001177D">
            <w:r>
              <w:rPr>
                <w:rFonts w:hint="eastAsia"/>
              </w:rPr>
              <w:t>【打印】</w:t>
            </w:r>
            <w:r w:rsidR="00191E5D" w:rsidRPr="00191E5D">
              <w:rPr>
                <w:rFonts w:hint="eastAsia"/>
                <w:iCs/>
              </w:rPr>
              <w:t>（</w:t>
            </w:r>
            <w:r w:rsidR="00F205EE">
              <w:rPr>
                <w:rFonts w:hint="eastAsia"/>
                <w:iCs/>
              </w:rPr>
              <w:t>Print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入库单</w:t>
            </w:r>
          </w:p>
        </w:tc>
      </w:tr>
    </w:tbl>
    <w:p w:rsidR="00DD24CD" w:rsidRPr="00DD24CD" w:rsidRDefault="00DD24CD" w:rsidP="00DD24CD">
      <w:pPr>
        <w:pStyle w:val="a0"/>
      </w:pPr>
    </w:p>
    <w:p w:rsidR="00944A57" w:rsidDel="00E155E2" w:rsidRDefault="00E55822" w:rsidP="003C64BA">
      <w:pPr>
        <w:pStyle w:val="4"/>
        <w:rPr>
          <w:del w:id="794" w:author="Microsoft" w:date="2015-11-06T14:02:00Z"/>
        </w:rPr>
      </w:pPr>
      <w:del w:id="795" w:author="Microsoft" w:date="2015-11-06T14:02:00Z">
        <w:r w:rsidDel="00E155E2">
          <w:rPr>
            <w:rFonts w:hint="eastAsia"/>
          </w:rPr>
          <w:delText>还</w:delText>
        </w:r>
        <w:r w:rsidR="00944A57" w:rsidDel="00E155E2">
          <w:rPr>
            <w:rFonts w:hint="eastAsia"/>
          </w:rPr>
          <w:delText>货列表</w:delText>
        </w:r>
        <w:r w:rsidR="00323126" w:rsidRPr="00323126" w:rsidDel="00E155E2">
          <w:rPr>
            <w:rFonts w:hint="eastAsia"/>
          </w:rPr>
          <w:delText>（</w:delText>
        </w:r>
        <w:r w:rsidR="00692B89" w:rsidDel="00E155E2">
          <w:rPr>
            <w:rFonts w:hint="eastAsia"/>
          </w:rPr>
          <w:delText>Return Delivery</w:delText>
        </w:r>
        <w:r w:rsidR="00323126" w:rsidRPr="00323126" w:rsidDel="00E155E2">
          <w:rPr>
            <w:rFonts w:hint="eastAsia"/>
          </w:rPr>
          <w:delText>）</w:delText>
        </w:r>
      </w:del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944A57" w:rsidRPr="00883F4B" w:rsidDel="00E155E2" w:rsidTr="000823DB">
        <w:trPr>
          <w:del w:id="796" w:author="Microsoft" w:date="2015-11-06T14:02:00Z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797" w:author="Microsoft" w:date="2015-11-06T14:02:00Z"/>
              </w:rPr>
            </w:pPr>
            <w:del w:id="798" w:author="Microsoft" w:date="2015-11-06T14:02:00Z">
              <w:r w:rsidRPr="00883F4B" w:rsidDel="00E155E2">
                <w:rPr>
                  <w:rFonts w:hint="eastAsia"/>
                </w:rPr>
                <w:delText>功能点编号</w:delText>
              </w:r>
            </w:del>
          </w:p>
        </w:tc>
        <w:tc>
          <w:tcPr>
            <w:tcW w:w="2505" w:type="dxa"/>
            <w:vAlign w:val="center"/>
          </w:tcPr>
          <w:p w:rsidR="00944A57" w:rsidRPr="00883F4B" w:rsidDel="00E155E2" w:rsidRDefault="00944A57" w:rsidP="008E5A19">
            <w:pPr>
              <w:rPr>
                <w:del w:id="799" w:author="Microsoft" w:date="2015-11-06T14:02:00Z"/>
                <w:iCs/>
              </w:rPr>
            </w:pPr>
            <w:del w:id="800" w:author="Microsoft" w:date="2015-11-06T14:02:00Z">
              <w:r w:rsidDel="00E155E2">
                <w:rPr>
                  <w:iCs/>
                </w:rPr>
                <w:delText>Jk05</w:delText>
              </w:r>
              <w:r w:rsidR="008E5A19" w:rsidDel="00E155E2">
                <w:rPr>
                  <w:iCs/>
                </w:rPr>
                <w:delText>9</w:delText>
              </w:r>
            </w:del>
          </w:p>
        </w:tc>
        <w:tc>
          <w:tcPr>
            <w:tcW w:w="1860" w:type="dxa"/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801" w:author="Microsoft" w:date="2015-11-06T14:02:00Z"/>
              </w:rPr>
            </w:pPr>
            <w:del w:id="802" w:author="Microsoft" w:date="2015-11-06T14:02:00Z">
              <w:r w:rsidRPr="00883F4B" w:rsidDel="00E155E2">
                <w:rPr>
                  <w:rFonts w:hint="eastAsia"/>
                  <w:color w:val="000000"/>
                  <w:sz w:val="22"/>
                  <w:szCs w:val="22"/>
                </w:rPr>
                <w:delText>功能</w:delText>
              </w:r>
            </w:del>
          </w:p>
        </w:tc>
        <w:tc>
          <w:tcPr>
            <w:tcW w:w="2997" w:type="dxa"/>
            <w:vAlign w:val="center"/>
          </w:tcPr>
          <w:p w:rsidR="00944A57" w:rsidRPr="00883F4B" w:rsidDel="00E155E2" w:rsidRDefault="00944A57" w:rsidP="000823DB">
            <w:pPr>
              <w:rPr>
                <w:del w:id="803" w:author="Microsoft" w:date="2015-11-06T14:02:00Z"/>
                <w:iCs/>
              </w:rPr>
            </w:pPr>
          </w:p>
        </w:tc>
      </w:tr>
      <w:tr w:rsidR="00944A57" w:rsidRPr="00883F4B" w:rsidDel="00E155E2" w:rsidTr="000823DB">
        <w:trPr>
          <w:del w:id="804" w:author="Microsoft" w:date="2015-11-06T14:02:00Z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805" w:author="Microsoft" w:date="2015-11-06T14:02:00Z"/>
              </w:rPr>
            </w:pPr>
            <w:del w:id="806" w:author="Microsoft" w:date="2015-11-06T14:02:00Z">
              <w:r w:rsidRPr="00883F4B" w:rsidDel="00E155E2">
                <w:rPr>
                  <w:rFonts w:hint="eastAsia"/>
                </w:rPr>
                <w:delText>功能点名称</w:delText>
              </w:r>
            </w:del>
          </w:p>
        </w:tc>
        <w:tc>
          <w:tcPr>
            <w:tcW w:w="2505" w:type="dxa"/>
            <w:vAlign w:val="center"/>
          </w:tcPr>
          <w:p w:rsidR="00944A57" w:rsidDel="00E155E2" w:rsidRDefault="00944A57" w:rsidP="000823DB">
            <w:pPr>
              <w:rPr>
                <w:del w:id="807" w:author="Microsoft" w:date="2015-11-06T14:02:00Z"/>
                <w:iCs/>
              </w:rPr>
            </w:pPr>
            <w:del w:id="808" w:author="Microsoft" w:date="2015-09-17T14:53:00Z">
              <w:r w:rsidDel="006E1496">
                <w:rPr>
                  <w:iCs/>
                </w:rPr>
                <w:delText>退</w:delText>
              </w:r>
            </w:del>
            <w:del w:id="809" w:author="Microsoft" w:date="2015-11-06T14:02:00Z">
              <w:r w:rsidDel="00E155E2">
                <w:rPr>
                  <w:iCs/>
                </w:rPr>
                <w:delText>货列表</w:delText>
              </w:r>
            </w:del>
          </w:p>
          <w:p w:rsidR="00191E5D" w:rsidRPr="00883F4B" w:rsidDel="00E155E2" w:rsidRDefault="00191E5D" w:rsidP="000823DB">
            <w:pPr>
              <w:rPr>
                <w:del w:id="810" w:author="Microsoft" w:date="2015-11-06T14:02:00Z"/>
                <w:iCs/>
              </w:rPr>
            </w:pPr>
            <w:del w:id="811" w:author="Microsoft" w:date="2015-11-06T14:02:00Z">
              <w:r w:rsidRPr="00191E5D" w:rsidDel="00E155E2">
                <w:rPr>
                  <w:rFonts w:hint="eastAsia"/>
                  <w:iCs/>
                </w:rPr>
                <w:delText>（</w:delText>
              </w:r>
              <w:r w:rsidR="00045876" w:rsidDel="00E155E2">
                <w:rPr>
                  <w:rFonts w:hint="eastAsia"/>
                  <w:iCs/>
                </w:rPr>
                <w:delText>List of return deliveries</w:delText>
              </w:r>
              <w:r w:rsidRPr="00191E5D" w:rsidDel="00E155E2">
                <w:rPr>
                  <w:rFonts w:hint="eastAsia"/>
                  <w:iCs/>
                </w:rPr>
                <w:delText>）</w:delText>
              </w:r>
            </w:del>
          </w:p>
        </w:tc>
        <w:tc>
          <w:tcPr>
            <w:tcW w:w="1860" w:type="dxa"/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812" w:author="Microsoft" w:date="2015-11-06T14:02:00Z"/>
                <w:iCs/>
              </w:rPr>
            </w:pPr>
            <w:del w:id="813" w:author="Microsoft" w:date="2015-11-06T14:02:00Z">
              <w:r w:rsidRPr="00883F4B" w:rsidDel="00E155E2">
                <w:rPr>
                  <w:rFonts w:hint="eastAsia"/>
                  <w:iCs/>
                </w:rPr>
                <w:delText>优先级</w:delText>
              </w:r>
            </w:del>
          </w:p>
        </w:tc>
        <w:tc>
          <w:tcPr>
            <w:tcW w:w="2997" w:type="dxa"/>
            <w:vAlign w:val="center"/>
          </w:tcPr>
          <w:p w:rsidR="00944A57" w:rsidRPr="00883F4B" w:rsidDel="00E155E2" w:rsidRDefault="00944A57" w:rsidP="000823DB">
            <w:pPr>
              <w:rPr>
                <w:del w:id="814" w:author="Microsoft" w:date="2015-11-06T14:02:00Z"/>
                <w:iCs/>
              </w:rPr>
            </w:pPr>
          </w:p>
        </w:tc>
      </w:tr>
      <w:tr w:rsidR="00944A57" w:rsidRPr="00883F4B" w:rsidDel="00E155E2" w:rsidTr="000823DB">
        <w:trPr>
          <w:trHeight w:val="390"/>
          <w:del w:id="815" w:author="Microsoft" w:date="2015-11-06T14:02:00Z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816" w:author="Microsoft" w:date="2015-11-06T14:02:00Z"/>
              </w:rPr>
            </w:pPr>
            <w:del w:id="817" w:author="Microsoft" w:date="2015-11-06T14:02:00Z">
              <w:r w:rsidRPr="00883F4B" w:rsidDel="00E155E2">
                <w:rPr>
                  <w:rFonts w:hint="eastAsia"/>
                </w:rPr>
                <w:delText>功能描述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944A57" w:rsidRPr="00883F4B" w:rsidDel="00E155E2" w:rsidRDefault="00944A57" w:rsidP="000823DB">
            <w:pPr>
              <w:rPr>
                <w:del w:id="818" w:author="Microsoft" w:date="2015-11-06T14:02:00Z"/>
              </w:rPr>
            </w:pPr>
            <w:del w:id="819" w:author="Microsoft" w:date="2015-09-17T14:54:00Z">
              <w:r w:rsidDel="006E1496">
                <w:rPr>
                  <w:rFonts w:hint="eastAsia"/>
                </w:rPr>
                <w:delText>退</w:delText>
              </w:r>
            </w:del>
            <w:del w:id="820" w:author="Microsoft" w:date="2015-11-06T14:02:00Z">
              <w:r w:rsidDel="00E155E2">
                <w:rPr>
                  <w:rFonts w:hint="eastAsia"/>
                </w:rPr>
                <w:delText>货订单</w:delText>
              </w:r>
            </w:del>
          </w:p>
        </w:tc>
      </w:tr>
      <w:tr w:rsidR="00944A57" w:rsidRPr="00883F4B" w:rsidDel="00E155E2" w:rsidTr="000823DB">
        <w:trPr>
          <w:trHeight w:val="420"/>
          <w:del w:id="821" w:author="Microsoft" w:date="2015-11-06T14:02:00Z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822" w:author="Microsoft" w:date="2015-11-06T14:02:00Z"/>
              </w:rPr>
            </w:pPr>
            <w:del w:id="823" w:author="Microsoft" w:date="2015-11-06T14:02:00Z">
              <w:r w:rsidRPr="00883F4B" w:rsidDel="00E155E2">
                <w:rPr>
                  <w:rFonts w:hint="eastAsia"/>
                </w:rPr>
                <w:delText>输入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944A57" w:rsidDel="00E155E2" w:rsidRDefault="00944A57" w:rsidP="000823DB">
            <w:pPr>
              <w:rPr>
                <w:del w:id="824" w:author="Microsoft" w:date="2015-11-06T14:02:00Z"/>
                <w:iCs/>
              </w:rPr>
            </w:pPr>
            <w:del w:id="825" w:author="Microsoft" w:date="2015-11-06T14:02:00Z">
              <w:r w:rsidDel="00E155E2">
                <w:rPr>
                  <w:rFonts w:hint="eastAsia"/>
                  <w:iCs/>
                </w:rPr>
                <w:delText>查询条件</w:delText>
              </w:r>
              <w:r w:rsidDel="00E155E2">
                <w:rPr>
                  <w:rFonts w:hint="eastAsia"/>
                  <w:iCs/>
                </w:rPr>
                <w:delText>;</w:delText>
              </w:r>
            </w:del>
          </w:p>
          <w:p w:rsidR="00944A57" w:rsidDel="00E155E2" w:rsidRDefault="00792A73" w:rsidP="000823DB">
            <w:pPr>
              <w:rPr>
                <w:del w:id="826" w:author="Microsoft" w:date="2015-11-06T14:02:00Z"/>
                <w:iCs/>
              </w:rPr>
            </w:pPr>
            <w:del w:id="827" w:author="Microsoft" w:date="2015-11-06T14:02:00Z">
              <w:r w:rsidDel="00E155E2">
                <w:rPr>
                  <w:rFonts w:hint="eastAsia"/>
                  <w:iCs/>
                </w:rPr>
                <w:delText>还</w:delText>
              </w:r>
              <w:r w:rsidDel="00E155E2">
                <w:rPr>
                  <w:iCs/>
                </w:rPr>
                <w:delText>货</w:delText>
              </w:r>
              <w:r w:rsidR="00944A57" w:rsidDel="00E155E2">
                <w:rPr>
                  <w:iCs/>
                </w:rPr>
                <w:delText>申请编号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9F536B" w:rsidDel="00E155E2">
                <w:rPr>
                  <w:rFonts w:hint="eastAsia"/>
                  <w:iCs/>
                </w:rPr>
                <w:delText>Return Code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R="00944A57" w:rsidDel="00E155E2">
                <w:rPr>
                  <w:rFonts w:hint="eastAsia"/>
                  <w:iCs/>
                </w:rPr>
                <w:delText>：</w:delText>
              </w:r>
            </w:del>
          </w:p>
          <w:p w:rsidR="00944A57" w:rsidRPr="00624CAD" w:rsidDel="00E155E2" w:rsidRDefault="00792A73" w:rsidP="000823DB">
            <w:pPr>
              <w:rPr>
                <w:del w:id="828" w:author="Microsoft" w:date="2015-11-06T14:02:00Z"/>
                <w:iCs/>
              </w:rPr>
            </w:pPr>
            <w:del w:id="829" w:author="Microsoft" w:date="2015-11-06T14:02:00Z">
              <w:r w:rsidDel="00E155E2">
                <w:rPr>
                  <w:rFonts w:hint="eastAsia"/>
                  <w:iCs/>
                </w:rPr>
                <w:delText>还</w:delText>
              </w:r>
              <w:r w:rsidR="00944A57" w:rsidDel="00E155E2">
                <w:rPr>
                  <w:iCs/>
                </w:rPr>
                <w:delText>货日期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9F536B" w:rsidDel="00E155E2">
                <w:rPr>
                  <w:rFonts w:hint="eastAsia"/>
                  <w:iCs/>
                </w:rPr>
                <w:delText>Date of Return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R="00944A57" w:rsidDel="00E155E2">
                <w:rPr>
                  <w:rFonts w:hint="eastAsia"/>
                  <w:iCs/>
                </w:rPr>
                <w:delText>：</w:delText>
              </w:r>
            </w:del>
          </w:p>
        </w:tc>
      </w:tr>
      <w:tr w:rsidR="00944A57" w:rsidRPr="00883F4B" w:rsidDel="00E155E2" w:rsidTr="000823DB">
        <w:trPr>
          <w:trHeight w:val="420"/>
          <w:del w:id="830" w:author="Microsoft" w:date="2015-11-06T14:02:00Z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831" w:author="Microsoft" w:date="2015-11-06T14:02:00Z"/>
              </w:rPr>
            </w:pPr>
            <w:del w:id="832" w:author="Microsoft" w:date="2015-11-06T14:02:00Z">
              <w:r w:rsidRPr="00883F4B" w:rsidDel="00E155E2">
                <w:rPr>
                  <w:rFonts w:hint="eastAsia"/>
                </w:rPr>
                <w:delText>输出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944A57" w:rsidDel="00E155E2" w:rsidRDefault="00792A73" w:rsidP="000823DB">
            <w:pPr>
              <w:rPr>
                <w:del w:id="833" w:author="Microsoft" w:date="2015-11-06T14:02:00Z"/>
                <w:iCs/>
              </w:rPr>
            </w:pPr>
            <w:del w:id="834" w:author="Microsoft" w:date="2015-11-06T14:02:00Z">
              <w:r w:rsidDel="00E155E2">
                <w:rPr>
                  <w:rFonts w:hint="eastAsia"/>
                  <w:iCs/>
                </w:rPr>
                <w:delText>还</w:delText>
              </w:r>
              <w:r w:rsidR="00944A57" w:rsidDel="00E155E2">
                <w:rPr>
                  <w:rFonts w:hint="eastAsia"/>
                  <w:iCs/>
                </w:rPr>
                <w:delText>货申请编号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9F536B" w:rsidDel="00E155E2">
                <w:rPr>
                  <w:rFonts w:hint="eastAsia"/>
                  <w:iCs/>
                </w:rPr>
                <w:delText>Return Code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R="00944A57" w:rsidDel="00E155E2">
                <w:rPr>
                  <w:rFonts w:hint="eastAsia"/>
                  <w:iCs/>
                </w:rPr>
                <w:delText>：</w:delText>
              </w:r>
            </w:del>
          </w:p>
          <w:p w:rsidR="00944A57" w:rsidDel="0036733D" w:rsidRDefault="00792A73" w:rsidP="000823DB">
            <w:pPr>
              <w:rPr>
                <w:del w:id="835" w:author="Microsoft" w:date="2015-09-17T15:19:00Z"/>
                <w:iCs/>
              </w:rPr>
            </w:pPr>
            <w:del w:id="836" w:author="Microsoft" w:date="2015-09-17T15:19:00Z">
              <w:r w:rsidDel="0036733D">
                <w:rPr>
                  <w:rFonts w:hint="eastAsia"/>
                  <w:iCs/>
                </w:rPr>
                <w:delText>还</w:delText>
              </w:r>
              <w:r w:rsidR="00944A57" w:rsidDel="0036733D">
                <w:rPr>
                  <w:iCs/>
                </w:rPr>
                <w:delText>货</w:delText>
              </w:r>
              <w:r w:rsidR="00944A57" w:rsidDel="0036733D">
                <w:rPr>
                  <w:rFonts w:hint="eastAsia"/>
                  <w:iCs/>
                </w:rPr>
                <w:delText>站点</w:delText>
              </w:r>
              <w:r w:rsidR="00191E5D" w:rsidRPr="00191E5D" w:rsidDel="0036733D">
                <w:rPr>
                  <w:rFonts w:hint="eastAsia"/>
                  <w:iCs/>
                </w:rPr>
                <w:delText>（</w:delText>
              </w:r>
              <w:r w:rsidR="009F536B" w:rsidDel="0036733D">
                <w:rPr>
                  <w:rFonts w:hint="eastAsia"/>
                  <w:iCs/>
                </w:rPr>
                <w:delText>Returned From</w:delText>
              </w:r>
              <w:r w:rsidR="00191E5D" w:rsidRPr="00191E5D" w:rsidDel="0036733D">
                <w:rPr>
                  <w:rFonts w:hint="eastAsia"/>
                  <w:iCs/>
                </w:rPr>
                <w:delText>）</w:delText>
              </w:r>
              <w:r w:rsidR="00944A57" w:rsidDel="0036733D">
                <w:rPr>
                  <w:rFonts w:hint="eastAsia"/>
                  <w:iCs/>
                </w:rPr>
                <w:delText>：</w:delText>
              </w:r>
            </w:del>
          </w:p>
          <w:p w:rsidR="00944A57" w:rsidDel="00E155E2" w:rsidRDefault="003252ED" w:rsidP="000823DB">
            <w:pPr>
              <w:rPr>
                <w:del w:id="837" w:author="Microsoft" w:date="2015-11-06T14:02:00Z"/>
                <w:iCs/>
              </w:rPr>
            </w:pPr>
            <w:del w:id="838" w:author="Microsoft" w:date="2015-11-06T14:02:00Z">
              <w:r w:rsidDel="00E155E2">
                <w:rPr>
                  <w:rFonts w:hint="eastAsia"/>
                  <w:iCs/>
                </w:rPr>
                <w:delText>还</w:delText>
              </w:r>
              <w:r w:rsidR="00792A73" w:rsidDel="00E155E2">
                <w:rPr>
                  <w:rFonts w:hint="eastAsia"/>
                  <w:iCs/>
                </w:rPr>
                <w:delText>货人</w:delText>
              </w:r>
              <w:r w:rsidR="00792A73" w:rsidDel="00E155E2">
                <w:rPr>
                  <w:iCs/>
                </w:rPr>
                <w:delText>：</w:delText>
              </w:r>
              <w:r w:rsidR="00944A57" w:rsidDel="00E155E2">
                <w:rPr>
                  <w:iCs/>
                </w:rPr>
                <w:delText>仓库管理员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9F536B" w:rsidDel="00E155E2">
                <w:rPr>
                  <w:rFonts w:hint="eastAsia"/>
                  <w:iCs/>
                </w:rPr>
                <w:delText>Warehouse Manager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R="00944A57" w:rsidDel="00E155E2">
                <w:rPr>
                  <w:rFonts w:hint="eastAsia"/>
                  <w:iCs/>
                </w:rPr>
                <w:delText>：</w:delText>
              </w:r>
            </w:del>
          </w:p>
          <w:p w:rsidR="00944A57" w:rsidDel="00E155E2" w:rsidRDefault="00944A57" w:rsidP="000823DB">
            <w:pPr>
              <w:rPr>
                <w:del w:id="839" w:author="Microsoft" w:date="2015-11-06T14:02:00Z"/>
                <w:iCs/>
              </w:rPr>
            </w:pPr>
            <w:del w:id="840" w:author="Microsoft" w:date="2015-11-06T14:02:00Z">
              <w:r w:rsidDel="00E155E2">
                <w:rPr>
                  <w:iCs/>
                </w:rPr>
                <w:delText>财务审批人</w:delText>
              </w:r>
              <w:r w:rsidR="009F536B" w:rsidDel="00E155E2">
                <w:rPr>
                  <w:rFonts w:hint="eastAsia"/>
                  <w:iCs/>
                </w:rPr>
                <w:delText>（</w:delText>
              </w:r>
              <w:r w:rsidR="004456FE" w:rsidDel="00E155E2">
                <w:rPr>
                  <w:rFonts w:hint="eastAsia"/>
                  <w:iCs/>
                </w:rPr>
                <w:delText>Financial Manager</w:delText>
              </w:r>
              <w:r w:rsidR="009F536B" w:rsidDel="00E155E2">
                <w:rPr>
                  <w:rFonts w:hint="eastAsia"/>
                  <w:iCs/>
                </w:rPr>
                <w:delText>）</w:delText>
              </w:r>
              <w:r w:rsidDel="00E155E2">
                <w:rPr>
                  <w:rFonts w:hint="eastAsia"/>
                  <w:iCs/>
                </w:rPr>
                <w:delText>：</w:delText>
              </w:r>
            </w:del>
          </w:p>
          <w:p w:rsidR="00944A57" w:rsidDel="00E155E2" w:rsidRDefault="003252ED" w:rsidP="000823DB">
            <w:pPr>
              <w:rPr>
                <w:del w:id="841" w:author="Microsoft" w:date="2015-11-06T14:02:00Z"/>
                <w:iCs/>
              </w:rPr>
            </w:pPr>
            <w:del w:id="842" w:author="Microsoft" w:date="2015-11-06T14:02:00Z">
              <w:r w:rsidDel="00E155E2">
                <w:rPr>
                  <w:rFonts w:hint="eastAsia"/>
                  <w:iCs/>
                </w:rPr>
                <w:delText>还</w:delText>
              </w:r>
              <w:r w:rsidR="00944A57" w:rsidDel="00E155E2">
                <w:rPr>
                  <w:iCs/>
                </w:rPr>
                <w:delText>货日期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4456FE" w:rsidDel="00E155E2">
                <w:rPr>
                  <w:rFonts w:hint="eastAsia"/>
                  <w:iCs/>
                </w:rPr>
                <w:delText>Date of Return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R="00944A57" w:rsidDel="00E155E2">
                <w:rPr>
                  <w:rFonts w:hint="eastAsia"/>
                  <w:iCs/>
                </w:rPr>
                <w:delText>：</w:delText>
              </w:r>
            </w:del>
          </w:p>
          <w:p w:rsidR="00944A57" w:rsidDel="00E155E2" w:rsidRDefault="003252ED" w:rsidP="000823DB">
            <w:pPr>
              <w:rPr>
                <w:del w:id="843" w:author="Microsoft" w:date="2015-11-06T14:02:00Z"/>
                <w:iCs/>
              </w:rPr>
            </w:pPr>
            <w:del w:id="844" w:author="Microsoft" w:date="2015-11-06T14:02:00Z">
              <w:r w:rsidDel="00E155E2">
                <w:rPr>
                  <w:rFonts w:hint="eastAsia"/>
                  <w:iCs/>
                </w:rPr>
                <w:delText>还</w:delText>
              </w:r>
              <w:r w:rsidR="00944A57" w:rsidDel="00E155E2">
                <w:rPr>
                  <w:iCs/>
                </w:rPr>
                <w:delText>货数量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A7450A" w:rsidDel="00E155E2">
                <w:rPr>
                  <w:rFonts w:hint="eastAsia"/>
                  <w:iCs/>
                </w:rPr>
                <w:delText>Packs</w:delText>
              </w:r>
              <w:r w:rsidR="004456FE" w:rsidDel="00E155E2">
                <w:rPr>
                  <w:rFonts w:hint="eastAsia"/>
                  <w:iCs/>
                </w:rPr>
                <w:delText xml:space="preserve"> Returned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R="0034584A" w:rsidDel="00E155E2">
                <w:rPr>
                  <w:rFonts w:hint="eastAsia"/>
                  <w:iCs/>
                </w:rPr>
                <w:delText>：（张</w:delText>
              </w:r>
              <w:r w:rsidR="00944A57" w:rsidDel="00E155E2">
                <w:rPr>
                  <w:rFonts w:hint="eastAsia"/>
                  <w:iCs/>
                </w:rPr>
                <w:delText>数）</w:delText>
              </w:r>
              <w:r w:rsidR="005153E1" w:rsidDel="00E155E2">
                <w:rPr>
                  <w:rFonts w:hint="eastAsia"/>
                  <w:iCs/>
                </w:rPr>
                <w:delText>（</w:delText>
              </w:r>
              <w:r w:rsidR="005153E1" w:rsidDel="00E155E2">
                <w:rPr>
                  <w:rFonts w:hint="eastAsia"/>
                  <w:iCs/>
                </w:rPr>
                <w:delText>tickets</w:delText>
              </w:r>
              <w:r w:rsidR="005153E1" w:rsidDel="00E155E2">
                <w:rPr>
                  <w:rFonts w:hint="eastAsia"/>
                  <w:iCs/>
                </w:rPr>
                <w:delText>）</w:delText>
              </w:r>
              <w:r w:rsidDel="00E155E2">
                <w:rPr>
                  <w:rFonts w:hint="eastAsia"/>
                  <w:iCs/>
                </w:rPr>
                <w:delText>还</w:delText>
              </w:r>
              <w:r w:rsidR="0034584A" w:rsidRPr="0034584A" w:rsidDel="00E155E2">
                <w:rPr>
                  <w:rFonts w:hint="eastAsia"/>
                  <w:iCs/>
                </w:rPr>
                <w:delText>货最小单位为本，统计数量按张</w:delText>
              </w:r>
            </w:del>
          </w:p>
          <w:p w:rsidR="00944A57" w:rsidDel="00E155E2" w:rsidRDefault="003252ED" w:rsidP="000823DB">
            <w:pPr>
              <w:rPr>
                <w:del w:id="845" w:author="Microsoft" w:date="2015-11-06T14:02:00Z"/>
                <w:iCs/>
              </w:rPr>
            </w:pPr>
            <w:del w:id="846" w:author="Microsoft" w:date="2015-11-06T14:02:00Z">
              <w:r w:rsidDel="00E155E2">
                <w:rPr>
                  <w:rFonts w:hint="eastAsia"/>
                  <w:iCs/>
                </w:rPr>
                <w:delText>还</w:delText>
              </w:r>
              <w:r w:rsidR="00944A57" w:rsidDel="00E155E2">
                <w:rPr>
                  <w:iCs/>
                </w:rPr>
                <w:delText>货总金额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4456FE" w:rsidDel="00E155E2">
                <w:rPr>
                  <w:rFonts w:hint="eastAsia"/>
                  <w:iCs/>
                </w:rPr>
                <w:delText>Value Returned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R="00944A57" w:rsidDel="00E155E2">
                <w:rPr>
                  <w:rFonts w:hint="eastAsia"/>
                  <w:iCs/>
                </w:rPr>
                <w:delText>：</w:delText>
              </w:r>
              <w:r w:rsidR="00944A57" w:rsidDel="00E155E2">
                <w:rPr>
                  <w:iCs/>
                </w:rPr>
                <w:delText>瑞尔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4456FE" w:rsidDel="00E155E2">
                <w:rPr>
                  <w:rFonts w:hint="eastAsia"/>
                  <w:iCs/>
                </w:rPr>
                <w:delText>riels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</w:del>
          </w:p>
          <w:p w:rsidR="00944A57" w:rsidDel="00E155E2" w:rsidRDefault="00944A57" w:rsidP="000823DB">
            <w:pPr>
              <w:rPr>
                <w:del w:id="847" w:author="Microsoft" w:date="2015-11-06T14:02:00Z"/>
                <w:iCs/>
              </w:rPr>
            </w:pPr>
            <w:del w:id="848" w:author="Microsoft" w:date="2015-11-06T14:02:00Z">
              <w:r w:rsidDel="00E155E2">
                <w:rPr>
                  <w:iCs/>
                </w:rPr>
                <w:delText>申请状态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04375B" w:rsidDel="00E155E2">
                <w:rPr>
                  <w:rFonts w:hint="eastAsia"/>
                  <w:iCs/>
                </w:rPr>
                <w:delText>Status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Del="00E155E2">
                <w:rPr>
                  <w:rFonts w:hint="eastAsia"/>
                  <w:iCs/>
                </w:rPr>
                <w:delText>：</w:delText>
              </w:r>
              <w:r w:rsidDel="00E155E2">
                <w:rPr>
                  <w:iCs/>
                </w:rPr>
                <w:delText>已提交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04375B" w:rsidDel="00E155E2">
                <w:rPr>
                  <w:rFonts w:hint="eastAsia"/>
                  <w:iCs/>
                </w:rPr>
                <w:delText>Submitted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Del="00E155E2">
                <w:rPr>
                  <w:rFonts w:hint="eastAsia"/>
                  <w:iCs/>
                </w:rPr>
                <w:delText>，</w:delText>
              </w:r>
              <w:r w:rsidDel="00E155E2">
                <w:rPr>
                  <w:iCs/>
                </w:rPr>
                <w:delText>已取消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04375B" w:rsidDel="00E155E2">
                <w:rPr>
                  <w:rFonts w:hint="eastAsia"/>
                  <w:iCs/>
                </w:rPr>
                <w:delText>Cancelled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Del="00E155E2">
                <w:rPr>
                  <w:rFonts w:hint="eastAsia"/>
                  <w:iCs/>
                </w:rPr>
                <w:delText>，</w:delText>
              </w:r>
              <w:r w:rsidDel="00E155E2">
                <w:rPr>
                  <w:iCs/>
                </w:rPr>
                <w:delText>已审批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04375B" w:rsidDel="00E155E2">
                <w:rPr>
                  <w:rFonts w:hint="eastAsia"/>
                  <w:iCs/>
                </w:rPr>
                <w:delText>Approved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Del="00E155E2">
                <w:rPr>
                  <w:rFonts w:hint="eastAsia"/>
                  <w:iCs/>
                </w:rPr>
                <w:delText>，</w:delText>
              </w:r>
              <w:r w:rsidDel="00E155E2">
                <w:rPr>
                  <w:iCs/>
                </w:rPr>
                <w:delText>已拒绝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04375B" w:rsidDel="00E155E2">
                <w:rPr>
                  <w:rFonts w:hint="eastAsia"/>
                  <w:iCs/>
                </w:rPr>
                <w:delText>Rejected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Del="00E155E2">
                <w:rPr>
                  <w:rFonts w:hint="eastAsia"/>
                  <w:iCs/>
                </w:rPr>
                <w:delText>，</w:delText>
              </w:r>
              <w:r w:rsidDel="00E155E2">
                <w:rPr>
                  <w:iCs/>
                </w:rPr>
                <w:delText>已</w:delText>
              </w:r>
            </w:del>
            <w:del w:id="849" w:author="Microsoft" w:date="2015-09-17T16:19:00Z">
              <w:r w:rsidDel="009531ED">
                <w:rPr>
                  <w:iCs/>
                </w:rPr>
                <w:delText>退</w:delText>
              </w:r>
            </w:del>
            <w:del w:id="850" w:author="Microsoft" w:date="2015-11-06T14:02:00Z">
              <w:r w:rsidDel="00E155E2">
                <w:rPr>
                  <w:iCs/>
                </w:rPr>
                <w:delText>货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04375B" w:rsidDel="00E155E2">
                <w:rPr>
                  <w:rFonts w:hint="eastAsia"/>
                  <w:iCs/>
                </w:rPr>
                <w:delText>Goods Returned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Del="00E155E2">
                <w:rPr>
                  <w:rFonts w:hint="eastAsia"/>
                  <w:iCs/>
                </w:rPr>
                <w:delText>，</w:delText>
              </w:r>
              <w:r w:rsidDel="00E155E2">
                <w:rPr>
                  <w:iCs/>
                </w:rPr>
                <w:delText>已退款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04375B" w:rsidDel="00E155E2">
                <w:rPr>
                  <w:rFonts w:hint="eastAsia"/>
                  <w:iCs/>
                </w:rPr>
                <w:delText>Payment Returned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</w:del>
          </w:p>
          <w:p w:rsidR="00944A57" w:rsidRPr="00883F4B" w:rsidDel="00E155E2" w:rsidRDefault="00944A57" w:rsidP="000823DB">
            <w:pPr>
              <w:rPr>
                <w:del w:id="851" w:author="Microsoft" w:date="2015-11-06T14:02:00Z"/>
              </w:rPr>
            </w:pPr>
          </w:p>
        </w:tc>
      </w:tr>
      <w:tr w:rsidR="00944A57" w:rsidRPr="00883F4B" w:rsidDel="00E155E2" w:rsidTr="000823DB">
        <w:trPr>
          <w:del w:id="852" w:author="Microsoft" w:date="2015-11-06T14:02:00Z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853" w:author="Microsoft" w:date="2015-11-06T14:02:00Z"/>
              </w:rPr>
            </w:pPr>
            <w:del w:id="854" w:author="Microsoft" w:date="2015-11-06T14:02:00Z">
              <w:r w:rsidRPr="00883F4B" w:rsidDel="00E155E2">
                <w:rPr>
                  <w:rFonts w:hint="eastAsia"/>
                </w:rPr>
                <w:delText>异常情况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944A57" w:rsidRPr="00FE4DC0" w:rsidDel="00E155E2" w:rsidRDefault="00944A57" w:rsidP="000823DB">
            <w:pPr>
              <w:rPr>
                <w:del w:id="855" w:author="Microsoft" w:date="2015-11-06T14:02:00Z"/>
                <w:noProof/>
                <w:szCs w:val="21"/>
              </w:rPr>
            </w:pPr>
            <w:del w:id="856" w:author="Microsoft" w:date="2015-11-06T14:02:00Z">
              <w:r w:rsidDel="00E155E2">
                <w:rPr>
                  <w:rFonts w:hint="eastAsia"/>
                  <w:noProof/>
                  <w:szCs w:val="21"/>
                </w:rPr>
                <w:delText>无</w:delText>
              </w:r>
            </w:del>
          </w:p>
        </w:tc>
      </w:tr>
      <w:tr w:rsidR="00944A57" w:rsidRPr="00883F4B" w:rsidDel="00E155E2" w:rsidTr="000823DB">
        <w:trPr>
          <w:del w:id="857" w:author="Microsoft" w:date="2015-11-06T14:02:00Z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858" w:author="Microsoft" w:date="2015-11-06T14:02:00Z"/>
              </w:rPr>
            </w:pPr>
            <w:del w:id="859" w:author="Microsoft" w:date="2015-11-06T14:02:00Z">
              <w:r w:rsidRPr="00883F4B" w:rsidDel="00E155E2">
                <w:rPr>
                  <w:rFonts w:hint="eastAsia"/>
                </w:rPr>
                <w:delText>约束条件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944A57" w:rsidRPr="00883F4B" w:rsidDel="00E155E2" w:rsidRDefault="00944A57" w:rsidP="000823DB">
            <w:pPr>
              <w:rPr>
                <w:del w:id="860" w:author="Microsoft" w:date="2015-11-06T14:02:00Z"/>
                <w:bCs/>
                <w:iCs/>
              </w:rPr>
            </w:pPr>
            <w:del w:id="861" w:author="Microsoft" w:date="2015-11-06T14:02:00Z">
              <w:r w:rsidDel="00E155E2">
                <w:rPr>
                  <w:rFonts w:hint="eastAsia"/>
                  <w:bCs/>
                  <w:iCs/>
                </w:rPr>
                <w:delText>无</w:delText>
              </w:r>
            </w:del>
          </w:p>
        </w:tc>
      </w:tr>
      <w:tr w:rsidR="00944A57" w:rsidRPr="00883F4B" w:rsidDel="00E155E2" w:rsidTr="000823DB">
        <w:trPr>
          <w:del w:id="862" w:author="Microsoft" w:date="2015-11-06T14:02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863" w:author="Microsoft" w:date="2015-11-06T14:02:00Z"/>
              </w:rPr>
            </w:pPr>
            <w:del w:id="864" w:author="Microsoft" w:date="2015-11-06T14:02:00Z">
              <w:r w:rsidRPr="00883F4B" w:rsidDel="00E155E2">
                <w:rPr>
                  <w:rFonts w:hint="eastAsia"/>
                </w:rPr>
                <w:delText>其它说明</w:delText>
              </w:r>
            </w:del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2ED" w:rsidDel="00E155E2" w:rsidRDefault="003252ED" w:rsidP="003252ED">
            <w:pPr>
              <w:rPr>
                <w:del w:id="865" w:author="Microsoft" w:date="2015-11-06T14:02:00Z"/>
                <w:bCs/>
                <w:iCs/>
              </w:rPr>
            </w:pPr>
            <w:del w:id="866" w:author="Microsoft" w:date="2015-11-06T14:02:00Z">
              <w:r w:rsidDel="00E155E2">
                <w:rPr>
                  <w:rFonts w:hint="eastAsia"/>
                  <w:bCs/>
                  <w:iCs/>
                </w:rPr>
                <w:delText>当还</w:delText>
              </w:r>
              <w:r w:rsidDel="00E155E2">
                <w:rPr>
                  <w:bCs/>
                  <w:iCs/>
                </w:rPr>
                <w:delText>货金额大于</w:delText>
              </w:r>
              <w:r w:rsidDel="00E155E2">
                <w:rPr>
                  <w:rFonts w:hint="eastAsia"/>
                  <w:bCs/>
                  <w:iCs/>
                </w:rPr>
                <w:delText>200</w:delText>
              </w:r>
              <w:r w:rsidDel="00E155E2">
                <w:rPr>
                  <w:rFonts w:hint="eastAsia"/>
                  <w:bCs/>
                  <w:iCs/>
                </w:rPr>
                <w:delText>美金时</w:delText>
              </w:r>
              <w:r w:rsidDel="00E155E2">
                <w:rPr>
                  <w:bCs/>
                  <w:iCs/>
                </w:rPr>
                <w:delText>，需要财务部门进行审批，</w:delText>
              </w:r>
              <w:r w:rsidDel="00E155E2">
                <w:rPr>
                  <w:rFonts w:hint="eastAsia"/>
                  <w:bCs/>
                  <w:iCs/>
                </w:rPr>
                <w:delText>小于</w:delText>
              </w:r>
              <w:r w:rsidDel="00E155E2">
                <w:rPr>
                  <w:rFonts w:hint="eastAsia"/>
                  <w:bCs/>
                  <w:iCs/>
                </w:rPr>
                <w:delText>200</w:delText>
              </w:r>
              <w:r w:rsidDel="00E155E2">
                <w:rPr>
                  <w:rFonts w:hint="eastAsia"/>
                  <w:bCs/>
                  <w:iCs/>
                </w:rPr>
                <w:delText>美金</w:delText>
              </w:r>
              <w:r w:rsidDel="00E155E2">
                <w:rPr>
                  <w:bCs/>
                  <w:iCs/>
                </w:rPr>
                <w:delText>，系统自动审批通过；</w:delText>
              </w:r>
            </w:del>
          </w:p>
          <w:p w:rsidR="00944A57" w:rsidRPr="003E77B5" w:rsidDel="00E155E2" w:rsidRDefault="00944A57" w:rsidP="000823DB">
            <w:pPr>
              <w:rPr>
                <w:del w:id="867" w:author="Microsoft" w:date="2015-11-06T14:02:00Z"/>
                <w:bCs/>
                <w:iCs/>
              </w:rPr>
            </w:pPr>
            <w:del w:id="868" w:author="Microsoft" w:date="2015-11-06T14:02:00Z">
              <w:r w:rsidDel="00E155E2">
                <w:rPr>
                  <w:bCs/>
                  <w:iCs/>
                </w:rPr>
                <w:delText>仓库人员能查看到已经审批通过的</w:delText>
              </w:r>
              <w:r w:rsidR="003252ED" w:rsidDel="00E155E2">
                <w:rPr>
                  <w:rFonts w:hint="eastAsia"/>
                  <w:bCs/>
                  <w:iCs/>
                </w:rPr>
                <w:delText>还</w:delText>
              </w:r>
              <w:r w:rsidDel="00E155E2">
                <w:rPr>
                  <w:bCs/>
                  <w:iCs/>
                </w:rPr>
                <w:delText>货申请</w:delText>
              </w:r>
              <w:r w:rsidDel="00E155E2">
                <w:rPr>
                  <w:rFonts w:hint="eastAsia"/>
                  <w:bCs/>
                  <w:iCs/>
                </w:rPr>
                <w:delText>，</w:delText>
              </w:r>
              <w:r w:rsidDel="00E155E2">
                <w:rPr>
                  <w:bCs/>
                  <w:iCs/>
                </w:rPr>
                <w:delText>进行</w:delText>
              </w:r>
              <w:r w:rsidR="003252ED" w:rsidDel="00E155E2">
                <w:rPr>
                  <w:rFonts w:hint="eastAsia"/>
                  <w:bCs/>
                  <w:iCs/>
                </w:rPr>
                <w:delText>收</w:delText>
              </w:r>
              <w:r w:rsidDel="00E155E2">
                <w:rPr>
                  <w:bCs/>
                  <w:iCs/>
                </w:rPr>
                <w:delText>货确认</w:delText>
              </w:r>
              <w:r w:rsidDel="00E155E2">
                <w:rPr>
                  <w:rFonts w:hint="eastAsia"/>
                  <w:bCs/>
                  <w:iCs/>
                </w:rPr>
                <w:delText>；</w:delText>
              </w:r>
            </w:del>
          </w:p>
        </w:tc>
      </w:tr>
    </w:tbl>
    <w:p w:rsidR="00944A57" w:rsidRPr="00944A57" w:rsidRDefault="00944A57" w:rsidP="00944A57">
      <w:pPr>
        <w:pStyle w:val="a0"/>
        <w:ind w:firstLineChars="0" w:firstLine="0"/>
      </w:pPr>
    </w:p>
    <w:p w:rsidR="00944A57" w:rsidRDefault="00E55822" w:rsidP="00E155E2">
      <w:pPr>
        <w:pStyle w:val="4"/>
        <w:pPrChange w:id="869" w:author="Microsoft" w:date="2015-11-06T14:02:00Z">
          <w:pPr>
            <w:pStyle w:val="5"/>
          </w:pPr>
        </w:pPrChange>
      </w:pPr>
      <w:r>
        <w:rPr>
          <w:rFonts w:hint="eastAsia"/>
        </w:rPr>
        <w:t>还</w:t>
      </w:r>
      <w:r w:rsidR="00944A57">
        <w:rPr>
          <w:rFonts w:hint="eastAsia"/>
        </w:rPr>
        <w:t>货</w:t>
      </w:r>
      <w:r w:rsidR="00944A57">
        <w:t>入库</w:t>
      </w:r>
      <w:r w:rsidR="00323126" w:rsidRPr="00323126">
        <w:rPr>
          <w:rFonts w:hint="eastAsia"/>
        </w:rPr>
        <w:t>（</w:t>
      </w:r>
      <w:r w:rsidR="00692B89">
        <w:rPr>
          <w:rFonts w:hint="eastAsia"/>
        </w:rPr>
        <w:t>Goods Receipt by Return Delivery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944A57" w:rsidRPr="00883F4B" w:rsidTr="00CF4F8F"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944A57" w:rsidRPr="00883F4B" w:rsidRDefault="00944A57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60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944A57" w:rsidRPr="00883F4B" w:rsidRDefault="00944A57" w:rsidP="000823DB">
            <w:pPr>
              <w:rPr>
                <w:iCs/>
              </w:rPr>
            </w:pPr>
          </w:p>
        </w:tc>
      </w:tr>
      <w:tr w:rsidR="00944A57" w:rsidRPr="00883F4B" w:rsidTr="00CF4F8F"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944A57" w:rsidRPr="00883F4B" w:rsidRDefault="00E55822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>
              <w:rPr>
                <w:iCs/>
              </w:rPr>
              <w:t>货</w:t>
            </w:r>
            <w:r w:rsidR="00944A57">
              <w:rPr>
                <w:rFonts w:hint="eastAsia"/>
                <w:iCs/>
              </w:rPr>
              <w:t>入库</w:t>
            </w:r>
            <w:r w:rsidR="00944A57">
              <w:rPr>
                <w:iCs/>
              </w:rPr>
              <w:t>操作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944A57" w:rsidRPr="00883F4B" w:rsidRDefault="00944A57" w:rsidP="000823D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944A57" w:rsidRPr="00883F4B" w:rsidRDefault="00944A57" w:rsidP="000823DB">
            <w:pPr>
              <w:rPr>
                <w:iCs/>
              </w:rPr>
            </w:pPr>
          </w:p>
        </w:tc>
      </w:tr>
      <w:tr w:rsidR="00944A57" w:rsidRPr="00883F4B" w:rsidTr="00CF4F8F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944A57" w:rsidRPr="00883F4B" w:rsidRDefault="00E55822" w:rsidP="000823DB">
            <w:r>
              <w:rPr>
                <w:rFonts w:hint="eastAsia"/>
              </w:rPr>
              <w:t>市场</w:t>
            </w:r>
            <w:r>
              <w:t>管理员提交</w:t>
            </w:r>
            <w:r>
              <w:rPr>
                <w:rFonts w:hint="eastAsia"/>
              </w:rPr>
              <w:t>还</w:t>
            </w:r>
            <w:r>
              <w:t>货申请，</w:t>
            </w:r>
            <w:r>
              <w:rPr>
                <w:rFonts w:hint="eastAsia"/>
              </w:rPr>
              <w:t>通过审批</w:t>
            </w:r>
            <w:r>
              <w:t>后，仓库管理员</w:t>
            </w:r>
            <w:r>
              <w:rPr>
                <w:rFonts w:hint="eastAsia"/>
              </w:rPr>
              <w:t>对还</w:t>
            </w:r>
            <w:r>
              <w:t>货单进行入库；</w:t>
            </w:r>
          </w:p>
        </w:tc>
      </w:tr>
      <w:tr w:rsidR="00944A57" w:rsidRPr="00883F4B" w:rsidTr="00CF4F8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944A57" w:rsidRPr="00AF77D6" w:rsidRDefault="00F024D6" w:rsidP="000823DB">
            <w:pPr>
              <w:rPr>
                <w:iCs/>
              </w:rPr>
            </w:pPr>
            <w:ins w:id="870" w:author="Microsoft" w:date="2015-11-09T13:42:00Z">
              <w:r>
                <w:rPr>
                  <w:rFonts w:hint="eastAsia"/>
                  <w:iCs/>
                </w:rPr>
                <w:t>在</w:t>
              </w:r>
              <w:r>
                <w:rPr>
                  <w:iCs/>
                </w:rPr>
                <w:t>还货</w:t>
              </w:r>
            </w:ins>
            <w:del w:id="871" w:author="Microsoft" w:date="2015-11-09T13:42:00Z">
              <w:r w:rsidR="00944A57" w:rsidDel="00F024D6">
                <w:rPr>
                  <w:rFonts w:hint="eastAsia"/>
                  <w:iCs/>
                </w:rPr>
                <w:delText>在</w:delText>
              </w:r>
            </w:del>
            <w:ins w:id="872" w:author="Microsoft" w:date="2015-11-06T14:01:00Z">
              <w:r w:rsidR="00E155E2">
                <w:rPr>
                  <w:rFonts w:hint="eastAsia"/>
                  <w:iCs/>
                </w:rPr>
                <w:t>入库选择已审批</w:t>
              </w:r>
              <w:r w:rsidR="00E155E2">
                <w:rPr>
                  <w:iCs/>
                </w:rPr>
                <w:t>通过的还货单编号；</w:t>
              </w:r>
            </w:ins>
            <w:del w:id="873" w:author="Microsoft" w:date="2015-09-17T14:54:00Z">
              <w:r w:rsidR="00944A57" w:rsidDel="006E1496">
                <w:rPr>
                  <w:rFonts w:hint="eastAsia"/>
                  <w:iCs/>
                </w:rPr>
                <w:delText>退</w:delText>
              </w:r>
            </w:del>
            <w:del w:id="874" w:author="Microsoft" w:date="2015-11-06T14:00:00Z">
              <w:r w:rsidR="00944A57" w:rsidDel="00E155E2">
                <w:rPr>
                  <w:rFonts w:hint="eastAsia"/>
                  <w:iCs/>
                </w:rPr>
                <w:delText>货</w:delText>
              </w:r>
              <w:r w:rsidR="00944A57" w:rsidDel="00E155E2">
                <w:rPr>
                  <w:iCs/>
                </w:rPr>
                <w:delText>申请列表</w:delText>
              </w:r>
              <w:r w:rsidR="00944A57" w:rsidDel="00E155E2">
                <w:rPr>
                  <w:rFonts w:hint="eastAsia"/>
                  <w:iCs/>
                </w:rPr>
                <w:delText>中，</w:delText>
              </w:r>
            </w:del>
            <w:ins w:id="875" w:author="Microsoft" w:date="2015-11-06T14:00:00Z">
              <w:r w:rsidR="00E155E2" w:rsidDel="00E155E2">
                <w:rPr>
                  <w:iCs/>
                </w:rPr>
                <w:t xml:space="preserve"> </w:t>
              </w:r>
            </w:ins>
            <w:del w:id="876" w:author="Microsoft" w:date="2015-11-06T14:00:00Z">
              <w:r w:rsidR="00944A57" w:rsidDel="00E155E2">
                <w:rPr>
                  <w:iCs/>
                </w:rPr>
                <w:delText>选择一条</w:delText>
              </w:r>
            </w:del>
            <w:del w:id="877" w:author="Microsoft" w:date="2015-09-17T14:54:00Z">
              <w:r w:rsidR="00944A57" w:rsidDel="006E1496">
                <w:rPr>
                  <w:rFonts w:hint="eastAsia"/>
                  <w:iCs/>
                </w:rPr>
                <w:delText>退</w:delText>
              </w:r>
            </w:del>
            <w:del w:id="878" w:author="Microsoft" w:date="2015-11-06T14:00:00Z">
              <w:r w:rsidR="00944A57" w:rsidDel="00E155E2">
                <w:rPr>
                  <w:rFonts w:hint="eastAsia"/>
                  <w:iCs/>
                </w:rPr>
                <w:delText>货申请</w:delText>
              </w:r>
              <w:r w:rsidR="00944A57" w:rsidDel="00E155E2">
                <w:rPr>
                  <w:iCs/>
                </w:rPr>
                <w:delText>为</w:delText>
              </w:r>
              <w:r w:rsidR="00944A57" w:rsidDel="00E155E2">
                <w:rPr>
                  <w:iCs/>
                </w:rPr>
                <w:delText>“</w:delText>
              </w:r>
              <w:r w:rsidR="00944A57" w:rsidDel="00E155E2">
                <w:rPr>
                  <w:rFonts w:hint="eastAsia"/>
                  <w:iCs/>
                </w:rPr>
                <w:delText>已</w:delText>
              </w:r>
              <w:r w:rsidR="00944A57" w:rsidDel="00E155E2">
                <w:rPr>
                  <w:iCs/>
                </w:rPr>
                <w:delText>审批</w:delText>
              </w:r>
              <w:r w:rsidR="00944A57" w:rsidDel="00E155E2">
                <w:rPr>
                  <w:iCs/>
                </w:rPr>
                <w:delText>”</w:delText>
              </w:r>
              <w:r w:rsidR="00944A57" w:rsidDel="00E155E2">
                <w:rPr>
                  <w:rFonts w:hint="eastAsia"/>
                  <w:iCs/>
                </w:rPr>
                <w:delText>的</w:delText>
              </w:r>
              <w:r w:rsidR="00944A57" w:rsidDel="00E155E2">
                <w:rPr>
                  <w:iCs/>
                </w:rPr>
                <w:delText>点击【</w:delText>
              </w:r>
              <w:r w:rsidR="00944A57" w:rsidDel="00E155E2">
                <w:rPr>
                  <w:rFonts w:hint="eastAsia"/>
                  <w:iCs/>
                </w:rPr>
                <w:delText>入库</w:delText>
              </w:r>
              <w:r w:rsidR="00944A57" w:rsidDel="00E155E2">
                <w:rPr>
                  <w:iCs/>
                </w:rPr>
                <w:delText>】</w:delText>
              </w:r>
              <w:r w:rsidR="00396348" w:rsidDel="00E155E2">
                <w:rPr>
                  <w:rFonts w:hint="eastAsia"/>
                  <w:iCs/>
                </w:rPr>
                <w:delText>（</w:delText>
              </w:r>
              <w:r w:rsidR="00396348" w:rsidDel="00E155E2">
                <w:rPr>
                  <w:rFonts w:hint="eastAsia"/>
                  <w:iCs/>
                </w:rPr>
                <w:delText>Process</w:delText>
              </w:r>
              <w:r w:rsidR="00396348" w:rsidDel="00E155E2">
                <w:rPr>
                  <w:rFonts w:hint="eastAsia"/>
                  <w:iCs/>
                </w:rPr>
                <w:delText>）</w:delText>
              </w:r>
              <w:r w:rsidR="00944A57" w:rsidDel="00E155E2">
                <w:rPr>
                  <w:rFonts w:hint="eastAsia"/>
                  <w:iCs/>
                </w:rPr>
                <w:delText>按钮跳入</w:delText>
              </w:r>
              <w:r w:rsidR="00944A57" w:rsidDel="00E155E2">
                <w:rPr>
                  <w:iCs/>
                </w:rPr>
                <w:delText>入库页面：</w:delText>
              </w:r>
            </w:del>
          </w:p>
          <w:p w:rsidR="008819C0" w:rsidRPr="00AF77D6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第一步</w:t>
            </w:r>
            <w:r>
              <w:rPr>
                <w:iCs/>
              </w:rPr>
              <w:t>：</w:t>
            </w:r>
          </w:p>
          <w:p w:rsidR="008819C0" w:rsidRPr="00192F00" w:rsidDel="00410CAA" w:rsidRDefault="008819C0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879" w:author="Microsoft" w:date="2015-09-21T15:58:00Z"/>
                <w:iCs/>
              </w:rPr>
            </w:pPr>
            <w:del w:id="880" w:author="Microsoft" w:date="2015-09-21T15:58:00Z">
              <w:r w:rsidDel="00410CAA">
                <w:rPr>
                  <w:rFonts w:hint="eastAsia"/>
                  <w:iCs/>
                </w:rPr>
                <w:delText>入库单编号</w:delText>
              </w:r>
              <w:r w:rsidRPr="00191E5D" w:rsidDel="00410CAA">
                <w:rPr>
                  <w:rFonts w:hint="eastAsia"/>
                  <w:iCs/>
                </w:rPr>
                <w:delText>（</w:delText>
              </w:r>
              <w:r w:rsidDel="00410CAA">
                <w:rPr>
                  <w:rFonts w:hint="eastAsia"/>
                  <w:iCs/>
                </w:rPr>
                <w:delText>Receipt Code</w:delText>
              </w:r>
              <w:r w:rsidRPr="00191E5D" w:rsidDel="00410CAA">
                <w:rPr>
                  <w:rFonts w:hint="eastAsia"/>
                  <w:iCs/>
                </w:rPr>
                <w:delText>）</w:delText>
              </w:r>
              <w:r w:rsidDel="00410CAA">
                <w:rPr>
                  <w:iCs/>
                </w:rPr>
                <w:delText>：</w:delText>
              </w:r>
              <w:r w:rsidDel="00410CAA">
                <w:rPr>
                  <w:rFonts w:hint="eastAsia"/>
                  <w:iCs/>
                </w:rPr>
                <w:delText>R</w:delText>
              </w:r>
              <w:r w:rsidDel="00410CAA">
                <w:rPr>
                  <w:iCs/>
                </w:rPr>
                <w:delText>+</w:delText>
              </w:r>
              <w:r w:rsidDel="00410CAA">
                <w:rPr>
                  <w:rFonts w:hint="eastAsia"/>
                  <w:iCs/>
                </w:rPr>
                <w:delText>年月日</w:delText>
              </w:r>
              <w:r w:rsidDel="00410CAA">
                <w:rPr>
                  <w:iCs/>
                </w:rPr>
                <w:delText>+000</w:delText>
              </w:r>
              <w:r w:rsidDel="00410CAA">
                <w:rPr>
                  <w:rFonts w:hint="eastAsia"/>
                  <w:iCs/>
                </w:rPr>
                <w:delText>例</w:delText>
              </w:r>
              <w:r w:rsidDel="00410CAA">
                <w:rPr>
                  <w:iCs/>
                </w:rPr>
                <w:delText>：</w:delText>
              </w:r>
              <w:r w:rsidDel="00410CAA">
                <w:rPr>
                  <w:iCs/>
                </w:rPr>
                <w:delText>R</w:delText>
              </w:r>
              <w:r w:rsidDel="00410CAA">
                <w:rPr>
                  <w:rFonts w:hint="eastAsia"/>
                  <w:iCs/>
                </w:rPr>
                <w:delText>20150825001</w:delText>
              </w:r>
            </w:del>
          </w:p>
          <w:p w:rsidR="008819C0" w:rsidRDefault="006E1496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ns w:id="881" w:author="Microsoft" w:date="2015-11-09T13:41:00Z"/>
                <w:iCs/>
              </w:rPr>
            </w:pPr>
            <w:ins w:id="882" w:author="Microsoft" w:date="2015-09-17T14:54:00Z">
              <w:r>
                <w:rPr>
                  <w:rFonts w:hint="eastAsia"/>
                  <w:iCs/>
                </w:rPr>
                <w:t>还</w:t>
              </w:r>
            </w:ins>
            <w:del w:id="883" w:author="Microsoft" w:date="2015-09-17T14:54:00Z">
              <w:r w:rsidR="008819C0" w:rsidRPr="00192F00" w:rsidDel="006E1496">
                <w:rPr>
                  <w:rFonts w:hint="eastAsia"/>
                  <w:iCs/>
                </w:rPr>
                <w:delText>退</w:delText>
              </w:r>
            </w:del>
            <w:r w:rsidR="008819C0" w:rsidRPr="00192F00">
              <w:rPr>
                <w:rFonts w:hint="eastAsia"/>
                <w:iCs/>
              </w:rPr>
              <w:t>货单</w:t>
            </w:r>
            <w:r w:rsidR="008819C0" w:rsidRPr="00192F00">
              <w:rPr>
                <w:iCs/>
              </w:rPr>
              <w:t>编号</w:t>
            </w:r>
            <w:r w:rsidR="008819C0" w:rsidRPr="00191E5D">
              <w:rPr>
                <w:rFonts w:hint="eastAsia"/>
                <w:iCs/>
              </w:rPr>
              <w:t>（</w:t>
            </w:r>
            <w:r w:rsidR="008819C0">
              <w:rPr>
                <w:rFonts w:hint="eastAsia"/>
                <w:iCs/>
              </w:rPr>
              <w:t>Return Code</w:t>
            </w:r>
            <w:r w:rsidR="008819C0" w:rsidRPr="00191E5D">
              <w:rPr>
                <w:rFonts w:hint="eastAsia"/>
                <w:iCs/>
              </w:rPr>
              <w:t>）</w:t>
            </w:r>
            <w:r w:rsidR="008819C0" w:rsidRPr="00192F00">
              <w:rPr>
                <w:iCs/>
              </w:rPr>
              <w:t>：</w:t>
            </w:r>
          </w:p>
          <w:p w:rsidR="00F024D6" w:rsidRDefault="00F024D6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ns w:id="884" w:author="Microsoft" w:date="2015-11-09T13:42:00Z"/>
                <w:iCs/>
              </w:rPr>
            </w:pPr>
            <w:ins w:id="885" w:author="Microsoft" w:date="2015-11-09T13:42:00Z">
              <w:r>
                <w:rPr>
                  <w:rFonts w:hint="eastAsia"/>
                  <w:iCs/>
                </w:rPr>
                <w:t>还货</w:t>
              </w:r>
              <w:r>
                <w:rPr>
                  <w:iCs/>
                </w:rPr>
                <w:t>人：</w:t>
              </w:r>
              <w:r>
                <w:rPr>
                  <w:rFonts w:hint="eastAsia"/>
                  <w:iCs/>
                </w:rPr>
                <w:t>市场</w:t>
              </w:r>
              <w:r>
                <w:rPr>
                  <w:iCs/>
                </w:rPr>
                <w:t>管理员姓名，显示文本信息；</w:t>
              </w:r>
            </w:ins>
          </w:p>
          <w:p w:rsidR="00F024D6" w:rsidRDefault="00F024D6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ins w:id="886" w:author="Microsoft" w:date="2015-11-09T13:42:00Z">
              <w:r>
                <w:rPr>
                  <w:rFonts w:hint="eastAsia"/>
                  <w:iCs/>
                </w:rPr>
                <w:t>还</w:t>
              </w:r>
              <w:r>
                <w:rPr>
                  <w:iCs/>
                </w:rPr>
                <w:t>货数量</w:t>
              </w:r>
              <w:r>
                <w:rPr>
                  <w:rFonts w:hint="eastAsia"/>
                  <w:iCs/>
                </w:rPr>
                <w:t>：张</w:t>
              </w:r>
              <w:r>
                <w:rPr>
                  <w:iCs/>
                </w:rPr>
                <w:t>；显示文本信息；</w:t>
              </w:r>
            </w:ins>
          </w:p>
          <w:p w:rsidR="008819C0" w:rsidRPr="00417427" w:rsidRDefault="008819C0" w:rsidP="008819C0">
            <w:pPr>
              <w:rPr>
                <w:iCs/>
              </w:rPr>
            </w:pPr>
            <w:r w:rsidRPr="00417427">
              <w:rPr>
                <w:rFonts w:hint="eastAsia"/>
                <w:iCs/>
              </w:rPr>
              <w:t>第二步</w:t>
            </w:r>
            <w:r>
              <w:rPr>
                <w:rFonts w:hint="eastAsia"/>
                <w:iCs/>
              </w:rPr>
              <w:t>：</w:t>
            </w:r>
          </w:p>
          <w:p w:rsidR="008819C0" w:rsidRDefault="006E1496" w:rsidP="008819C0">
            <w:pPr>
              <w:rPr>
                <w:iCs/>
              </w:rPr>
            </w:pPr>
            <w:ins w:id="887" w:author="Microsoft" w:date="2015-09-17T14:54:00Z">
              <w:r>
                <w:rPr>
                  <w:rFonts w:hint="eastAsia"/>
                  <w:iCs/>
                </w:rPr>
                <w:t>还</w:t>
              </w:r>
            </w:ins>
            <w:del w:id="888" w:author="Microsoft" w:date="2015-09-17T14:54:00Z">
              <w:r w:rsidR="008819C0" w:rsidDel="006E1496">
                <w:rPr>
                  <w:iCs/>
                </w:rPr>
                <w:delText>退</w:delText>
              </w:r>
            </w:del>
            <w:r w:rsidR="008819C0">
              <w:rPr>
                <w:iCs/>
              </w:rPr>
              <w:t>货入库</w:t>
            </w:r>
            <w:r w:rsidR="008819C0">
              <w:rPr>
                <w:rFonts w:hint="eastAsia"/>
                <w:iCs/>
              </w:rPr>
              <w:t>：</w:t>
            </w:r>
          </w:p>
          <w:p w:rsidR="00605BE9" w:rsidRPr="00B2069C" w:rsidRDefault="00605BE9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显示信息</w:t>
            </w:r>
            <w:r>
              <w:rPr>
                <w:iCs/>
              </w:rPr>
              <w:t>：</w:t>
            </w:r>
            <w:ins w:id="889" w:author="Microsoft" w:date="2015-09-17T14:54:00Z">
              <w:r w:rsidR="006E1496">
                <w:rPr>
                  <w:rFonts w:hint="eastAsia"/>
                  <w:iCs/>
                </w:rPr>
                <w:t>还</w:t>
              </w:r>
            </w:ins>
            <w:del w:id="890" w:author="Microsoft" w:date="2015-09-17T14:54:00Z">
              <w:r w:rsidDel="006E1496">
                <w:rPr>
                  <w:rFonts w:hint="eastAsia"/>
                  <w:iCs/>
                </w:rPr>
                <w:delText>退</w:delText>
              </w:r>
            </w:del>
            <w:r>
              <w:rPr>
                <w:rFonts w:hint="eastAsia"/>
                <w:iCs/>
              </w:rPr>
              <w:t>货单</w:t>
            </w:r>
            <w:r>
              <w:rPr>
                <w:iCs/>
              </w:rPr>
              <w:t>编号：</w:t>
            </w:r>
          </w:p>
          <w:p w:rsidR="008819C0" w:rsidRDefault="008819C0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条形码编号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Barcode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819C0" w:rsidRDefault="008819C0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t>方案编号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8819C0" w:rsidRPr="005D2E70" w:rsidRDefault="008819C0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t>规格</w:t>
            </w:r>
            <w:r>
              <w:rPr>
                <w:rFonts w:hint="eastAsia"/>
                <w:iCs/>
              </w:rPr>
              <w:t>（箱，盒，本）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Specification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Trunk, Box, Pack</w:t>
            </w:r>
            <w:r>
              <w:rPr>
                <w:rFonts w:hint="eastAsia"/>
                <w:iCs/>
              </w:rPr>
              <w:t>）</w:t>
            </w:r>
          </w:p>
          <w:p w:rsidR="008819C0" w:rsidRDefault="008819C0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合计</w:t>
            </w:r>
            <w:r>
              <w:rPr>
                <w:iCs/>
              </w:rPr>
              <w:t>张数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Tickets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819C0" w:rsidRPr="00192F00" w:rsidRDefault="008819C0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lastRenderedPageBreak/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>
              <w:rPr>
                <w:rFonts w:hint="eastAsia"/>
                <w:iCs/>
              </w:rPr>
              <w:t>）</w:t>
            </w:r>
          </w:p>
          <w:p w:rsidR="008819C0" w:rsidRDefault="008819C0" w:rsidP="008819C0">
            <w:pPr>
              <w:rPr>
                <w:iCs/>
              </w:rPr>
            </w:pPr>
            <w:r w:rsidRPr="00ED4DD8">
              <w:rPr>
                <w:rFonts w:hint="eastAsia"/>
                <w:iCs/>
              </w:rPr>
              <w:t>入库</w:t>
            </w:r>
            <w:r w:rsidRPr="00ED4DD8">
              <w:rPr>
                <w:iCs/>
              </w:rPr>
              <w:t>详细信息列表：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="00CF4F8F" w:rsidRPr="00CF4F8F">
              <w:rPr>
                <w:rFonts w:hint="eastAsia"/>
                <w:iCs/>
              </w:rPr>
              <w:t>（</w:t>
            </w:r>
            <w:r w:rsidR="003A4F16">
              <w:rPr>
                <w:rFonts w:hint="eastAsia"/>
                <w:iCs/>
              </w:rPr>
              <w:t>Plan Code</w:t>
            </w:r>
            <w:r w:rsidR="00CF4F8F" w:rsidRPr="00CF4F8F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="00CF4F8F" w:rsidRPr="00CF4F8F">
              <w:rPr>
                <w:rFonts w:hint="eastAsia"/>
                <w:iCs/>
              </w:rPr>
              <w:t>（</w:t>
            </w:r>
            <w:r w:rsidR="003A4F16">
              <w:rPr>
                <w:rFonts w:hint="eastAsia"/>
                <w:iCs/>
              </w:rPr>
              <w:t>Plan Name</w:t>
            </w:r>
            <w:r w:rsidR="00CF4F8F" w:rsidRPr="00CF4F8F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="00CF4F8F" w:rsidRPr="00CF4F8F">
              <w:rPr>
                <w:rFonts w:hint="eastAsia"/>
                <w:iCs/>
              </w:rPr>
              <w:t>（</w:t>
            </w:r>
            <w:r w:rsidR="003A4F16">
              <w:rPr>
                <w:rFonts w:hint="eastAsia"/>
                <w:iCs/>
              </w:rPr>
              <w:t>Batch Code</w:t>
            </w:r>
            <w:r w:rsidR="00CF4F8F" w:rsidRPr="00CF4F8F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="00CF4F8F" w:rsidRPr="00CF4F8F">
              <w:rPr>
                <w:rFonts w:hint="eastAsia"/>
                <w:iCs/>
              </w:rPr>
              <w:t>（</w:t>
            </w:r>
            <w:r w:rsidR="003A4F16">
              <w:rPr>
                <w:rFonts w:hint="eastAsia"/>
                <w:iCs/>
              </w:rPr>
              <w:t>Prize Group Code</w:t>
            </w:r>
            <w:r w:rsidR="00CF4F8F" w:rsidRPr="00CF4F8F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="00CF4F8F" w:rsidRPr="00CF4F8F">
              <w:rPr>
                <w:rFonts w:hint="eastAsia"/>
                <w:iCs/>
              </w:rPr>
              <w:t>（</w:t>
            </w:r>
            <w:r w:rsidR="003A4F16">
              <w:rPr>
                <w:rFonts w:hint="eastAsia"/>
                <w:iCs/>
              </w:rPr>
              <w:t>Specification</w:t>
            </w:r>
            <w:r w:rsidR="00CF4F8F" w:rsidRPr="00CF4F8F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</w:t>
            </w:r>
            <w:r w:rsidR="00CF4F8F" w:rsidRPr="00CF4F8F">
              <w:rPr>
                <w:rFonts w:hint="eastAsia"/>
                <w:iCs/>
              </w:rPr>
              <w:t>（</w:t>
            </w:r>
            <w:r w:rsidR="003A4F16">
              <w:rPr>
                <w:rFonts w:hint="eastAsia"/>
                <w:iCs/>
              </w:rPr>
              <w:t>Barcode</w:t>
            </w:r>
            <w:r w:rsidR="00CF4F8F" w:rsidRPr="00CF4F8F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Pr="008F6C84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总张数</w:t>
            </w:r>
            <w:r w:rsidR="00CF4F8F" w:rsidRPr="00CF4F8F">
              <w:rPr>
                <w:rFonts w:hint="eastAsia"/>
                <w:iCs/>
              </w:rPr>
              <w:t>（</w:t>
            </w:r>
            <w:r w:rsidR="003A4F16">
              <w:rPr>
                <w:rFonts w:hint="eastAsia"/>
                <w:iCs/>
              </w:rPr>
              <w:t>Total Tickets</w:t>
            </w:r>
            <w:r w:rsidR="00CF4F8F" w:rsidRPr="00CF4F8F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每条记录后删除</w:t>
            </w:r>
            <w:r>
              <w:rPr>
                <w:iCs/>
              </w:rPr>
              <w:t>按钮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可对某一个货物进行删除</w:t>
            </w:r>
            <w:r>
              <w:rPr>
                <w:rFonts w:hint="eastAsia"/>
                <w:iCs/>
              </w:rPr>
              <w:t>；</w:t>
            </w:r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第三步</w:t>
            </w:r>
            <w:r>
              <w:rPr>
                <w:iCs/>
              </w:rPr>
              <w:t>：</w:t>
            </w:r>
          </w:p>
          <w:p w:rsidR="008819C0" w:rsidRDefault="009531ED" w:rsidP="008819C0">
            <w:pPr>
              <w:rPr>
                <w:iCs/>
              </w:rPr>
            </w:pPr>
            <w:ins w:id="891" w:author="Microsoft" w:date="2015-09-17T16:20:00Z">
              <w:r>
                <w:rPr>
                  <w:rFonts w:hint="eastAsia"/>
                  <w:iCs/>
                </w:rPr>
                <w:t>还</w:t>
              </w:r>
            </w:ins>
            <w:del w:id="892" w:author="Microsoft" w:date="2015-09-17T16:20:00Z">
              <w:r w:rsidR="008819C0" w:rsidDel="009531ED">
                <w:rPr>
                  <w:rFonts w:hint="eastAsia"/>
                  <w:iCs/>
                </w:rPr>
                <w:delText>退</w:delText>
              </w:r>
            </w:del>
            <w:r w:rsidR="008819C0">
              <w:rPr>
                <w:rFonts w:hint="eastAsia"/>
                <w:iCs/>
              </w:rPr>
              <w:t>货</w:t>
            </w:r>
            <w:r w:rsidR="008819C0">
              <w:rPr>
                <w:iCs/>
              </w:rPr>
              <w:t>信息列表：</w:t>
            </w:r>
          </w:p>
          <w:p w:rsidR="008819C0" w:rsidRDefault="008819C0" w:rsidP="003967F2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名称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8819C0" w:rsidRDefault="008819C0" w:rsidP="003967F2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应</w:t>
            </w:r>
            <w:r>
              <w:rPr>
                <w:iCs/>
              </w:rPr>
              <w:t>入库数量</w:t>
            </w:r>
            <w:r w:rsidRPr="00191E5D">
              <w:rPr>
                <w:rFonts w:hint="eastAsia"/>
                <w:iCs/>
              </w:rPr>
              <w:t>（</w:t>
            </w:r>
            <w:r w:rsidR="00CF4F8F">
              <w:rPr>
                <w:rFonts w:hint="eastAsia"/>
                <w:iCs/>
              </w:rPr>
              <w:t xml:space="preserve">Quantity </w:t>
            </w:r>
            <w:r>
              <w:rPr>
                <w:rFonts w:hint="eastAsia"/>
                <w:iCs/>
              </w:rPr>
              <w:t>Receivable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张（</w:t>
            </w:r>
            <w:r>
              <w:rPr>
                <w:rFonts w:hint="eastAsia"/>
                <w:iCs/>
              </w:rPr>
              <w:t>tickets</w:t>
            </w:r>
            <w:r>
              <w:rPr>
                <w:rFonts w:hint="eastAsia"/>
                <w:iCs/>
              </w:rPr>
              <w:t>）</w:t>
            </w:r>
          </w:p>
          <w:p w:rsidR="00944A57" w:rsidRPr="00D864BE" w:rsidRDefault="008819C0" w:rsidP="00CF4F8F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 w:rsidRPr="00D864BE">
              <w:rPr>
                <w:rFonts w:hint="eastAsia"/>
                <w:iCs/>
              </w:rPr>
              <w:t>本次</w:t>
            </w:r>
            <w:r w:rsidRPr="00D864BE">
              <w:rPr>
                <w:iCs/>
              </w:rPr>
              <w:t>实际入库数量</w:t>
            </w:r>
            <w:r w:rsidRPr="00191E5D">
              <w:rPr>
                <w:rFonts w:hint="eastAsia"/>
                <w:iCs/>
              </w:rPr>
              <w:t>（</w:t>
            </w:r>
            <w:r w:rsidR="00CF4F8F">
              <w:rPr>
                <w:rFonts w:hint="eastAsia"/>
                <w:iCs/>
              </w:rPr>
              <w:t xml:space="preserve">Quantity </w:t>
            </w:r>
            <w:r>
              <w:rPr>
                <w:rFonts w:hint="eastAsia"/>
                <w:iCs/>
              </w:rPr>
              <w:t>Received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：张</w:t>
            </w:r>
          </w:p>
        </w:tc>
      </w:tr>
      <w:tr w:rsidR="00944A57" w:rsidRPr="00883F4B" w:rsidTr="00CF4F8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944A57" w:rsidRPr="00883F4B" w:rsidRDefault="00944A57" w:rsidP="000823DB">
            <w:r>
              <w:rPr>
                <w:rFonts w:hint="eastAsia"/>
              </w:rPr>
              <w:t>【完成</w:t>
            </w:r>
            <w:r>
              <w:t>】</w:t>
            </w:r>
            <w:r w:rsidR="00141CED">
              <w:rPr>
                <w:rFonts w:hint="eastAsia"/>
              </w:rPr>
              <w:t>（</w:t>
            </w:r>
            <w:r w:rsidR="00141CED">
              <w:rPr>
                <w:rFonts w:hint="eastAsia"/>
              </w:rPr>
              <w:t>Complete</w:t>
            </w:r>
            <w:r w:rsidR="00141CED">
              <w:rPr>
                <w:rFonts w:hint="eastAsia"/>
              </w:rPr>
              <w:t>）</w:t>
            </w:r>
            <w:r>
              <w:rPr>
                <w:rFonts w:hint="eastAsia"/>
              </w:rPr>
              <w:t>入库</w:t>
            </w:r>
            <w:r>
              <w:t>成功！</w:t>
            </w:r>
            <w:r w:rsidR="00A7450A" w:rsidRPr="00A7450A">
              <w:t>（</w:t>
            </w:r>
            <w:r w:rsidR="00A7450A" w:rsidRPr="00A7450A">
              <w:rPr>
                <w:rFonts w:hint="eastAsia"/>
              </w:rPr>
              <w:t>The lottery tickets have been successfully added into the warehouse!</w:t>
            </w:r>
            <w:r w:rsidR="00A7450A" w:rsidRPr="00A7450A">
              <w:t>）</w:t>
            </w:r>
          </w:p>
        </w:tc>
      </w:tr>
      <w:tr w:rsidR="00944A57" w:rsidRPr="00883F4B" w:rsidTr="00CF4F8F"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944A57" w:rsidRPr="00FE4DC0" w:rsidRDefault="00944A57" w:rsidP="000823D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944A57" w:rsidRPr="00883F4B" w:rsidTr="00CF4F8F"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944A57" w:rsidRPr="00883F4B" w:rsidRDefault="00944A57" w:rsidP="000823D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944A57" w:rsidRPr="00883F4B" w:rsidTr="00CF4F8F"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944A57" w:rsidRPr="00883F4B" w:rsidRDefault="00944A57" w:rsidP="000823DB">
            <w:r>
              <w:rPr>
                <w:rFonts w:hint="eastAsia"/>
              </w:rPr>
              <w:t>【打印】</w:t>
            </w:r>
            <w:r w:rsidR="00191E5D" w:rsidRPr="00191E5D">
              <w:rPr>
                <w:rFonts w:hint="eastAsia"/>
                <w:iCs/>
              </w:rPr>
              <w:t>（</w:t>
            </w:r>
            <w:r w:rsidR="00141CED">
              <w:rPr>
                <w:rFonts w:hint="eastAsia"/>
                <w:iCs/>
              </w:rPr>
              <w:t>Print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入库单</w:t>
            </w:r>
          </w:p>
        </w:tc>
      </w:tr>
    </w:tbl>
    <w:p w:rsidR="00944A57" w:rsidRPr="00944A57" w:rsidRDefault="00944A57" w:rsidP="00944A57">
      <w:pPr>
        <w:pStyle w:val="a0"/>
      </w:pPr>
    </w:p>
    <w:p w:rsidR="007316DC" w:rsidRDefault="007316DC" w:rsidP="003C64BA">
      <w:pPr>
        <w:pStyle w:val="3"/>
      </w:pPr>
      <w:bookmarkStart w:id="893" w:name="_Toc430873029"/>
      <w:r>
        <w:rPr>
          <w:rFonts w:hint="eastAsia"/>
        </w:rPr>
        <w:t>出库管理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Goods Issue</w:t>
      </w:r>
      <w:r w:rsidR="00F76D21">
        <w:rPr>
          <w:rFonts w:hint="eastAsia"/>
        </w:rPr>
        <w:t>s</w:t>
      </w:r>
      <w:r w:rsidR="00323126" w:rsidRPr="00323126">
        <w:rPr>
          <w:rFonts w:hint="eastAsia"/>
        </w:rPr>
        <w:t>）</w:t>
      </w:r>
      <w:bookmarkEnd w:id="893"/>
    </w:p>
    <w:p w:rsidR="007316DC" w:rsidRDefault="007316DC" w:rsidP="00410CAA">
      <w:pPr>
        <w:pStyle w:val="4"/>
      </w:pPr>
      <w:r>
        <w:rPr>
          <w:rFonts w:hint="eastAsia"/>
        </w:rPr>
        <w:t>出库</w:t>
      </w:r>
      <w:r>
        <w:t>信息查询</w:t>
      </w:r>
      <w:r w:rsidR="00323126" w:rsidRPr="00323126">
        <w:rPr>
          <w:rFonts w:hint="eastAsia"/>
        </w:rPr>
        <w:t>（</w:t>
      </w:r>
      <w:r w:rsidR="00A60E7E">
        <w:rPr>
          <w:rFonts w:hint="eastAsia"/>
        </w:rPr>
        <w:t>Goods Issue Information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61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出库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对</w:t>
            </w:r>
            <w:r>
              <w:t>所有已出库的进行</w:t>
            </w:r>
            <w:r>
              <w:rPr>
                <w:rFonts w:hint="eastAsia"/>
              </w:rPr>
              <w:t>查询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7316DC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出库单</w:t>
            </w:r>
            <w:r>
              <w:rPr>
                <w:iCs/>
              </w:rPr>
              <w:t>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Issue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7316DC" w:rsidRPr="005D2E70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出库日期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Date of Issue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出库单</w:t>
            </w:r>
            <w:r>
              <w:rPr>
                <w:iCs/>
              </w:rPr>
              <w:t>编号</w:t>
            </w:r>
            <w:r w:rsidR="006B47A3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Issue Code</w:t>
            </w:r>
            <w:r w:rsidR="006B47A3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出库</w:t>
            </w:r>
            <w:r>
              <w:rPr>
                <w:iCs/>
              </w:rPr>
              <w:t>时间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Date of Issue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D875AA" w:rsidRDefault="007A2898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ins w:id="894" w:author="Microsoft" w:date="2015-09-17T15:31:00Z">
              <w:r>
                <w:rPr>
                  <w:rFonts w:hint="eastAsia"/>
                  <w:iCs/>
                </w:rPr>
                <w:t>总</w:t>
              </w:r>
            </w:ins>
            <w:del w:id="895" w:author="Microsoft" w:date="2015-09-17T15:31:00Z">
              <w:r w:rsidR="00D875AA" w:rsidDel="007A2898">
                <w:rPr>
                  <w:rFonts w:hint="eastAsia"/>
                  <w:iCs/>
                </w:rPr>
                <w:delText>出库</w:delText>
              </w:r>
            </w:del>
            <w:ins w:id="896" w:author="Microsoft" w:date="2015-09-17T15:31:00Z">
              <w:r>
                <w:rPr>
                  <w:rFonts w:hint="eastAsia"/>
                  <w:iCs/>
                </w:rPr>
                <w:t>数量</w:t>
              </w:r>
            </w:ins>
            <w:del w:id="897" w:author="Microsoft" w:date="2015-09-17T15:31:00Z">
              <w:r w:rsidR="00D875AA" w:rsidDel="007A2898">
                <w:rPr>
                  <w:rFonts w:hint="eastAsia"/>
                  <w:iCs/>
                </w:rPr>
                <w:delText>合计</w:delText>
              </w:r>
            </w:del>
            <w:r w:rsidR="00D875AA">
              <w:rPr>
                <w:rFonts w:hint="eastAsia"/>
                <w:iCs/>
              </w:rPr>
              <w:t>（</w:t>
            </w:r>
            <w:r w:rsidR="00D875AA">
              <w:rPr>
                <w:rFonts w:hint="eastAsia"/>
                <w:iCs/>
              </w:rPr>
              <w:t>Total Quantity Issued</w:t>
            </w:r>
            <w:r w:rsidR="00D875AA">
              <w:rPr>
                <w:rFonts w:hint="eastAsia"/>
                <w:iCs/>
              </w:rPr>
              <w:t>）：张数（</w:t>
            </w:r>
            <w:r w:rsidR="00D875AA">
              <w:rPr>
                <w:rFonts w:hint="eastAsia"/>
                <w:iCs/>
              </w:rPr>
              <w:t>tickets</w:t>
            </w:r>
            <w:r w:rsidR="00D875AA">
              <w:rPr>
                <w:rFonts w:hint="eastAsia"/>
                <w:iCs/>
              </w:rPr>
              <w:t>）</w:t>
            </w:r>
          </w:p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del w:id="898" w:author="Microsoft" w:date="2015-09-17T15:31:00Z">
              <w:r w:rsidDel="007A2898">
                <w:rPr>
                  <w:iCs/>
                </w:rPr>
                <w:delText>出库</w:delText>
              </w:r>
            </w:del>
            <w:ins w:id="899" w:author="Microsoft" w:date="2015-09-17T15:31:00Z">
              <w:r w:rsidR="007A2898">
                <w:rPr>
                  <w:rFonts w:hint="eastAsia"/>
                  <w:iCs/>
                </w:rPr>
                <w:t>总</w:t>
              </w:r>
            </w:ins>
            <w:r>
              <w:rPr>
                <w:iCs/>
              </w:rPr>
              <w:t>金额</w:t>
            </w:r>
            <w:del w:id="900" w:author="Microsoft" w:date="2015-09-17T15:31:00Z">
              <w:r w:rsidDel="007A2898">
                <w:rPr>
                  <w:iCs/>
                </w:rPr>
                <w:delText>合计</w:delText>
              </w:r>
            </w:del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Total Value Issued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riels</w:t>
            </w:r>
            <w:r w:rsidR="00191E5D" w:rsidRPr="00191E5D">
              <w:rPr>
                <w:rFonts w:hint="eastAsia"/>
                <w:iCs/>
              </w:rPr>
              <w:t>）</w:t>
            </w:r>
          </w:p>
          <w:p w:rsidR="005405D7" w:rsidRDefault="005405D7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出库人</w:t>
            </w:r>
            <w:r w:rsidR="00F33D09">
              <w:rPr>
                <w:rFonts w:hint="eastAsia"/>
                <w:iCs/>
              </w:rPr>
              <w:t>（</w:t>
            </w:r>
            <w:r w:rsidR="00FC31E5">
              <w:rPr>
                <w:rFonts w:hint="eastAsia"/>
                <w:iCs/>
              </w:rPr>
              <w:t>Processed</w:t>
            </w:r>
            <w:r w:rsidR="00F33D09">
              <w:rPr>
                <w:rFonts w:hint="eastAsia"/>
                <w:iCs/>
              </w:rPr>
              <w:t xml:space="preserve"> By</w:t>
            </w:r>
            <w:r w:rsidR="00F33D09">
              <w:rPr>
                <w:rFonts w:hint="eastAsia"/>
                <w:iCs/>
              </w:rPr>
              <w:t>）</w:t>
            </w:r>
            <w:r>
              <w:rPr>
                <w:iCs/>
              </w:rPr>
              <w:t>：进行出库操作时的</w:t>
            </w:r>
            <w:r>
              <w:rPr>
                <w:rFonts w:hint="eastAsia"/>
                <w:iCs/>
              </w:rPr>
              <w:t>仓库</w:t>
            </w:r>
            <w:r>
              <w:rPr>
                <w:iCs/>
              </w:rPr>
              <w:t>管理员</w:t>
            </w:r>
          </w:p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出库类型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Type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调拨</w:t>
            </w:r>
            <w:r>
              <w:rPr>
                <w:iCs/>
              </w:rPr>
              <w:t>出库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Stock Transfer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、</w:t>
            </w:r>
            <w:r>
              <w:rPr>
                <w:rFonts w:hint="eastAsia"/>
                <w:iCs/>
              </w:rPr>
              <w:t>出货单</w:t>
            </w:r>
            <w:r>
              <w:rPr>
                <w:iCs/>
              </w:rPr>
              <w:t>出</w:t>
            </w:r>
            <w:r>
              <w:rPr>
                <w:rFonts w:hint="eastAsia"/>
                <w:iCs/>
              </w:rPr>
              <w:t>库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Delivery Order</w:t>
            </w:r>
            <w:r w:rsidR="00191E5D" w:rsidRPr="00191E5D">
              <w:rPr>
                <w:rFonts w:hint="eastAsia"/>
                <w:iCs/>
              </w:rPr>
              <w:t>）</w:t>
            </w:r>
            <w:r w:rsidR="00881115">
              <w:rPr>
                <w:rFonts w:hint="eastAsia"/>
                <w:iCs/>
              </w:rPr>
              <w:t>，</w:t>
            </w:r>
            <w:r w:rsidR="00881115" w:rsidRPr="00881115">
              <w:rPr>
                <w:rFonts w:hint="eastAsia"/>
                <w:iCs/>
              </w:rPr>
              <w:t>，终结出库</w:t>
            </w:r>
            <w:r w:rsidR="00881115">
              <w:rPr>
                <w:rFonts w:hint="eastAsia"/>
                <w:iCs/>
              </w:rPr>
              <w:t>（</w:t>
            </w:r>
            <w:r w:rsidR="00881115">
              <w:rPr>
                <w:rFonts w:hint="eastAsia"/>
                <w:iCs/>
              </w:rPr>
              <w:t>Termination</w:t>
            </w:r>
            <w:r w:rsidR="00881115">
              <w:rPr>
                <w:rFonts w:hint="eastAsia"/>
                <w:iCs/>
              </w:rPr>
              <w:t>）</w:t>
            </w:r>
          </w:p>
          <w:p w:rsidR="007316DC" w:rsidRPr="005D2E70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状态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Status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未</w:t>
            </w:r>
            <w:r>
              <w:rPr>
                <w:iCs/>
              </w:rPr>
              <w:t>完成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Uncompleted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，已完成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Completed</w:t>
            </w:r>
            <w:r w:rsidR="00191E5D" w:rsidRPr="00191E5D">
              <w:rPr>
                <w:rFonts w:hint="eastAsia"/>
                <w:iCs/>
              </w:rPr>
              <w:t>）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FE4DC0" w:rsidRDefault="007316DC" w:rsidP="00DB45C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r>
              <w:rPr>
                <w:rFonts w:hint="eastAsia"/>
              </w:rPr>
              <w:t>当出</w:t>
            </w:r>
            <w:r>
              <w:t>库单状态为</w:t>
            </w:r>
            <w:r>
              <w:t>“</w:t>
            </w:r>
            <w:r>
              <w:rPr>
                <w:rFonts w:hint="eastAsia"/>
              </w:rPr>
              <w:t>未</w:t>
            </w:r>
            <w:r>
              <w:t>完成</w:t>
            </w:r>
            <w:r>
              <w:t>”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列表</w:t>
            </w:r>
            <w:r>
              <w:t>中有【</w:t>
            </w:r>
            <w:r>
              <w:rPr>
                <w:rFonts w:hint="eastAsia"/>
              </w:rPr>
              <w:t>继续出</w:t>
            </w:r>
            <w:r>
              <w:t>库】</w:t>
            </w:r>
            <w:r w:rsidR="00C204A7">
              <w:rPr>
                <w:rFonts w:hint="eastAsia"/>
              </w:rPr>
              <w:t>（</w:t>
            </w:r>
            <w:r w:rsidR="00C204A7">
              <w:rPr>
                <w:rFonts w:hint="eastAsia"/>
              </w:rPr>
              <w:t>Continue</w:t>
            </w:r>
            <w:r w:rsidR="00C204A7">
              <w:rPr>
                <w:rFonts w:hint="eastAsia"/>
              </w:rPr>
              <w:t>）</w:t>
            </w:r>
            <w:r>
              <w:rPr>
                <w:rFonts w:hint="eastAsia"/>
              </w:rPr>
              <w:t>按钮</w:t>
            </w:r>
            <w:r>
              <w:t>；</w:t>
            </w:r>
          </w:p>
          <w:p w:rsidR="007316DC" w:rsidRDefault="007316DC" w:rsidP="00DB45CE">
            <w:r>
              <w:rPr>
                <w:rFonts w:hint="eastAsia"/>
              </w:rPr>
              <w:t>新建出库单</w:t>
            </w:r>
            <w:r>
              <w:t>没有选择</w:t>
            </w:r>
            <w:r>
              <w:rPr>
                <w:rFonts w:hint="eastAsia"/>
              </w:rPr>
              <w:t>扫描</w:t>
            </w:r>
            <w:r>
              <w:t>货物时可进行删除，所选择的</w:t>
            </w:r>
            <w:r>
              <w:rPr>
                <w:rFonts w:hint="eastAsia"/>
              </w:rPr>
              <w:t>调拨单</w:t>
            </w:r>
            <w:r>
              <w:t>则变为</w:t>
            </w:r>
            <w:r>
              <w:rPr>
                <w:rFonts w:hint="eastAsia"/>
              </w:rPr>
              <w:t>已</w:t>
            </w:r>
            <w:r>
              <w:t>发货前的状态；</w:t>
            </w:r>
          </w:p>
          <w:p w:rsidR="007316DC" w:rsidRDefault="007316DC" w:rsidP="00DB45CE">
            <w:r>
              <w:rPr>
                <w:rFonts w:hint="eastAsia"/>
              </w:rPr>
              <w:t>已完成</w:t>
            </w:r>
            <w:r>
              <w:t>的</w:t>
            </w:r>
            <w:r>
              <w:rPr>
                <w:rFonts w:hint="eastAsia"/>
              </w:rPr>
              <w:t>出</w:t>
            </w:r>
            <w:r>
              <w:t>库单</w:t>
            </w:r>
            <w:r>
              <w:rPr>
                <w:rFonts w:hint="eastAsia"/>
              </w:rPr>
              <w:t>只能</w:t>
            </w:r>
            <w:r>
              <w:t>查看入库详情</w:t>
            </w:r>
            <w:r>
              <w:rPr>
                <w:rFonts w:hint="eastAsia"/>
              </w:rPr>
              <w:t>；</w:t>
            </w:r>
          </w:p>
          <w:p w:rsidR="007316DC" w:rsidRPr="00883F4B" w:rsidRDefault="007316DC" w:rsidP="00DB45CE">
            <w:r>
              <w:rPr>
                <w:rFonts w:hint="eastAsia"/>
              </w:rPr>
              <w:t>【打印出库单】</w:t>
            </w:r>
            <w:r w:rsidR="00C204A7">
              <w:rPr>
                <w:rFonts w:hint="eastAsia"/>
              </w:rPr>
              <w:t>（</w:t>
            </w:r>
            <w:r w:rsidR="00C204A7">
              <w:rPr>
                <w:rFonts w:hint="eastAsia"/>
              </w:rPr>
              <w:t>Print Goods Issue Slip</w:t>
            </w:r>
            <w:r w:rsidR="00C204A7">
              <w:rPr>
                <w:rFonts w:hint="eastAsia"/>
              </w:rPr>
              <w:t>）</w:t>
            </w:r>
          </w:p>
        </w:tc>
      </w:tr>
    </w:tbl>
    <w:p w:rsidR="007316DC" w:rsidRPr="00711B0D" w:rsidRDefault="007316DC" w:rsidP="007316DC">
      <w:pPr>
        <w:pStyle w:val="a0"/>
      </w:pPr>
    </w:p>
    <w:p w:rsidR="008950DC" w:rsidRDefault="008950DC" w:rsidP="003C64BA">
      <w:pPr>
        <w:pStyle w:val="5"/>
      </w:pPr>
      <w:r>
        <w:rPr>
          <w:rFonts w:hint="eastAsia"/>
        </w:rPr>
        <w:t>调拨单出库详情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>
              <w:rPr>
                <w:iCs/>
              </w:rPr>
              <w:t>Jk062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>
              <w:rPr>
                <w:rFonts w:hint="eastAsia"/>
                <w:iCs/>
              </w:rPr>
              <w:t>调拨</w:t>
            </w:r>
            <w:r>
              <w:rPr>
                <w:iCs/>
              </w:rPr>
              <w:t>单</w:t>
            </w:r>
            <w:r>
              <w:rPr>
                <w:rFonts w:hint="eastAsia"/>
                <w:iCs/>
              </w:rPr>
              <w:t>出库详情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E87197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查看</w:t>
            </w:r>
            <w:r>
              <w:t>调拨单出库详情</w:t>
            </w:r>
          </w:p>
        </w:tc>
      </w:tr>
      <w:tr w:rsidR="008950DC" w:rsidRPr="00883F4B" w:rsidTr="00E8719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A823C4" w:rsidDel="00410CAA" w:rsidRDefault="008950DC" w:rsidP="00115044">
            <w:pPr>
              <w:pStyle w:val="a8"/>
              <w:numPr>
                <w:ilvl w:val="0"/>
                <w:numId w:val="43"/>
              </w:numPr>
              <w:ind w:firstLineChars="0"/>
              <w:rPr>
                <w:del w:id="901" w:author="Microsoft" w:date="2015-09-21T15:57:00Z"/>
                <w:iCs/>
              </w:rPr>
            </w:pPr>
            <w:del w:id="902" w:author="Microsoft" w:date="2015-09-21T15:57:00Z">
              <w:r w:rsidRPr="00A823C4" w:rsidDel="00410CAA">
                <w:rPr>
                  <w:rFonts w:hint="eastAsia"/>
                  <w:iCs/>
                </w:rPr>
                <w:delText>出库单</w:delText>
              </w:r>
              <w:r w:rsidRPr="00A823C4" w:rsidDel="00410CAA">
                <w:rPr>
                  <w:iCs/>
                </w:rPr>
                <w:delText>编号</w:delText>
              </w:r>
              <w:r w:rsidRPr="00191E5D" w:rsidDel="00410CAA">
                <w:rPr>
                  <w:rFonts w:hint="eastAsia"/>
                  <w:iCs/>
                </w:rPr>
                <w:delText>（</w:delText>
              </w:r>
              <w:r w:rsidDel="00410CAA">
                <w:rPr>
                  <w:rFonts w:hint="eastAsia"/>
                  <w:iCs/>
                </w:rPr>
                <w:delText>Issue Code</w:delText>
              </w:r>
              <w:r w:rsidRPr="00191E5D" w:rsidDel="00410CAA">
                <w:rPr>
                  <w:rFonts w:hint="eastAsia"/>
                  <w:iCs/>
                </w:rPr>
                <w:delText>）</w:delText>
              </w:r>
              <w:r w:rsidRPr="00A823C4" w:rsidDel="00410CAA">
                <w:rPr>
                  <w:iCs/>
                </w:rPr>
                <w:delText>：</w:delText>
              </w:r>
              <w:r w:rsidDel="00410CAA">
                <w:rPr>
                  <w:rFonts w:hint="eastAsia"/>
                  <w:iCs/>
                </w:rPr>
                <w:delText>C</w:delText>
              </w:r>
              <w:r w:rsidRPr="00A823C4" w:rsidDel="00410CAA">
                <w:rPr>
                  <w:iCs/>
                </w:rPr>
                <w:delText>+</w:delText>
              </w:r>
              <w:r w:rsidRPr="00A823C4" w:rsidDel="00410CAA">
                <w:rPr>
                  <w:iCs/>
                </w:rPr>
                <w:delText>年月日</w:delText>
              </w:r>
              <w:r w:rsidRPr="00A823C4" w:rsidDel="00410CAA">
                <w:rPr>
                  <w:iCs/>
                </w:rPr>
                <w:delText xml:space="preserve">+000 </w:delText>
              </w:r>
              <w:r w:rsidRPr="00A823C4" w:rsidDel="00410CAA">
                <w:rPr>
                  <w:rFonts w:hint="eastAsia"/>
                  <w:iCs/>
                </w:rPr>
                <w:delText>例</w:delText>
              </w:r>
              <w:r w:rsidRPr="00A823C4" w:rsidDel="00410CAA">
                <w:rPr>
                  <w:iCs/>
                </w:rPr>
                <w:delText>：</w:delText>
              </w:r>
              <w:r w:rsidRPr="00A823C4" w:rsidDel="00410CAA">
                <w:rPr>
                  <w:rFonts w:hint="eastAsia"/>
                  <w:iCs/>
                </w:rPr>
                <w:delText>C20150825001</w:delText>
              </w:r>
            </w:del>
          </w:p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调拨</w:t>
            </w:r>
            <w:r>
              <w:rPr>
                <w:iCs/>
              </w:rPr>
              <w:t>单</w:t>
            </w:r>
            <w:r>
              <w:rPr>
                <w:rFonts w:hint="eastAsia"/>
                <w:iCs/>
              </w:rPr>
              <w:t>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Stock Transfer</w:t>
            </w:r>
            <w:r w:rsidRPr="00191E5D">
              <w:rPr>
                <w:rFonts w:hint="eastAsia"/>
                <w:iCs/>
              </w:rPr>
              <w:t>）</w:t>
            </w:r>
            <w:r w:rsidRPr="00B67BB6">
              <w:rPr>
                <w:rFonts w:hint="eastAsia"/>
                <w:iCs/>
              </w:rPr>
              <w:t>：</w:t>
            </w:r>
          </w:p>
          <w:p w:rsidR="008950DC" w:rsidRPr="00175AD1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 w:rsidRPr="00175AD1">
              <w:rPr>
                <w:iCs/>
              </w:rPr>
              <w:t>收货单位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Receiving Unit</w:t>
            </w:r>
            <w:r w:rsidRPr="00191E5D">
              <w:rPr>
                <w:rFonts w:hint="eastAsia"/>
                <w:iCs/>
              </w:rPr>
              <w:t>）</w:t>
            </w:r>
            <w:r w:rsidRPr="00175AD1">
              <w:rPr>
                <w:rFonts w:hint="eastAsia"/>
                <w:iCs/>
              </w:rPr>
              <w:t>：</w:t>
            </w:r>
          </w:p>
          <w:p w:rsidR="008950DC" w:rsidRPr="00973184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 w:rsidRPr="00175AD1">
              <w:rPr>
                <w:iCs/>
              </w:rPr>
              <w:t>发货单位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Delivering Unit</w:t>
            </w:r>
            <w:r w:rsidRPr="00191E5D">
              <w:rPr>
                <w:rFonts w:hint="eastAsia"/>
                <w:iCs/>
              </w:rPr>
              <w:t>）</w:t>
            </w:r>
            <w:r w:rsidRPr="00175AD1">
              <w:rPr>
                <w:rFonts w:hint="eastAsia"/>
                <w:iCs/>
              </w:rPr>
              <w:t>：</w:t>
            </w:r>
          </w:p>
          <w:p w:rsidR="008950DC" w:rsidRDefault="008950DC" w:rsidP="00115044">
            <w:pPr>
              <w:rPr>
                <w:iCs/>
              </w:rPr>
            </w:pPr>
            <w:r w:rsidRPr="00A823C4">
              <w:rPr>
                <w:rFonts w:hint="eastAsia"/>
                <w:iCs/>
              </w:rPr>
              <w:t>调拨单</w:t>
            </w:r>
            <w:r w:rsidRPr="00A823C4">
              <w:rPr>
                <w:iCs/>
              </w:rPr>
              <w:t>信息</w:t>
            </w:r>
            <w:r>
              <w:rPr>
                <w:rFonts w:hint="eastAsia"/>
                <w:iCs/>
              </w:rPr>
              <w:t>列表</w:t>
            </w:r>
            <w:r w:rsidRPr="00A823C4">
              <w:rPr>
                <w:iCs/>
              </w:rPr>
              <w:t>：</w:t>
            </w:r>
          </w:p>
          <w:p w:rsidR="00115AEE" w:rsidRPr="00115AEE" w:rsidRDefault="00115AEE" w:rsidP="00115AEE">
            <w:pPr>
              <w:pStyle w:val="a8"/>
              <w:numPr>
                <w:ilvl w:val="0"/>
                <w:numId w:val="5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>
              <w:rPr>
                <w:iCs/>
              </w:rPr>
              <w:t>：</w:t>
            </w:r>
          </w:p>
          <w:p w:rsidR="008950DC" w:rsidRPr="00A823C4" w:rsidRDefault="008950DC" w:rsidP="00115044">
            <w:pPr>
              <w:pStyle w:val="a8"/>
              <w:numPr>
                <w:ilvl w:val="0"/>
                <w:numId w:val="44"/>
              </w:numPr>
              <w:ind w:firstLineChars="0"/>
              <w:rPr>
                <w:iCs/>
              </w:rPr>
            </w:pPr>
            <w:r w:rsidRPr="00A823C4">
              <w:rPr>
                <w:rFonts w:hint="eastAsia"/>
                <w:iCs/>
              </w:rPr>
              <w:t>方案</w:t>
            </w:r>
            <w:r w:rsidRPr="00A823C4">
              <w:rPr>
                <w:iCs/>
              </w:rPr>
              <w:t>名称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191E5D">
              <w:rPr>
                <w:rFonts w:hint="eastAsia"/>
                <w:iCs/>
              </w:rPr>
              <w:t>）</w:t>
            </w:r>
            <w:r w:rsidRPr="00A823C4">
              <w:rPr>
                <w:iCs/>
              </w:rPr>
              <w:t>：</w:t>
            </w:r>
          </w:p>
          <w:p w:rsidR="008950DC" w:rsidRPr="00A823C4" w:rsidRDefault="008950DC" w:rsidP="00115044">
            <w:pPr>
              <w:pStyle w:val="a8"/>
              <w:numPr>
                <w:ilvl w:val="0"/>
                <w:numId w:val="44"/>
              </w:numPr>
              <w:ind w:firstLineChars="0"/>
              <w:rPr>
                <w:iCs/>
              </w:rPr>
            </w:pPr>
            <w:r w:rsidRPr="00A823C4">
              <w:rPr>
                <w:rFonts w:hint="eastAsia"/>
                <w:iCs/>
              </w:rPr>
              <w:t>数量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804DB6">
              <w:rPr>
                <w:rFonts w:hint="eastAsia"/>
                <w:iCs/>
              </w:rPr>
              <w:t>张</w:t>
            </w:r>
          </w:p>
          <w:p w:rsidR="008950DC" w:rsidRPr="00A823C4" w:rsidRDefault="008950DC" w:rsidP="00115044">
            <w:pPr>
              <w:pStyle w:val="a8"/>
              <w:numPr>
                <w:ilvl w:val="0"/>
                <w:numId w:val="44"/>
              </w:numPr>
              <w:ind w:firstLineChars="0"/>
              <w:rPr>
                <w:iCs/>
              </w:rPr>
            </w:pPr>
            <w:r w:rsidRPr="00A823C4">
              <w:rPr>
                <w:rFonts w:hint="eastAsia"/>
                <w:iCs/>
              </w:rPr>
              <w:t>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：瑞尔</w:t>
            </w:r>
          </w:p>
          <w:p w:rsidR="008950DC" w:rsidRDefault="008950DC" w:rsidP="00115044">
            <w:pPr>
              <w:pStyle w:val="a8"/>
              <w:numPr>
                <w:ilvl w:val="0"/>
                <w:numId w:val="44"/>
              </w:numPr>
              <w:ind w:firstLineChars="0"/>
              <w:rPr>
                <w:iCs/>
              </w:rPr>
            </w:pPr>
            <w:r w:rsidRPr="00A823C4">
              <w:rPr>
                <w:rFonts w:hint="eastAsia"/>
                <w:iCs/>
              </w:rPr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 w:rsidRPr="00A823C4">
              <w:rPr>
                <w:iCs/>
              </w:rPr>
              <w:t>：瑞尔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 w:rsidRPr="00191E5D">
              <w:rPr>
                <w:rFonts w:hint="eastAsia"/>
                <w:iCs/>
              </w:rPr>
              <w:t>）</w:t>
            </w:r>
          </w:p>
          <w:p w:rsidR="008950DC" w:rsidRPr="00A823C4" w:rsidRDefault="008950DC" w:rsidP="00115044">
            <w:pPr>
              <w:rPr>
                <w:iCs/>
              </w:rPr>
            </w:pPr>
            <w:r>
              <w:rPr>
                <w:rFonts w:hint="eastAsia"/>
                <w:iCs/>
              </w:rPr>
              <w:t>出库汇总</w:t>
            </w:r>
            <w:r>
              <w:rPr>
                <w:iCs/>
              </w:rPr>
              <w:t>列表：</w:t>
            </w:r>
          </w:p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iCs/>
              </w:rPr>
              <w:t>方案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规格（箱，盒，本）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Specification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Trunk, Box, Pack</w:t>
            </w:r>
            <w:r>
              <w:rPr>
                <w:rFonts w:hint="eastAsia"/>
                <w:iCs/>
              </w:rPr>
              <w:t>）</w:t>
            </w:r>
          </w:p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合计（</w:t>
            </w:r>
            <w:r>
              <w:rPr>
                <w:iCs/>
              </w:rPr>
              <w:t>张数</w:t>
            </w:r>
            <w:r>
              <w:rPr>
                <w:rFonts w:hint="eastAsia"/>
                <w:iCs/>
              </w:rPr>
              <w:t>）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Tickets</w:t>
            </w:r>
            <w:r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iCs/>
              </w:rPr>
              <w:lastRenderedPageBreak/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 w:rsidRPr="00191E5D">
              <w:rPr>
                <w:rFonts w:hint="eastAsia"/>
                <w:iCs/>
              </w:rPr>
              <w:t>）</w:t>
            </w:r>
          </w:p>
          <w:p w:rsidR="008950DC" w:rsidRDefault="008950DC" w:rsidP="00115044">
            <w:pPr>
              <w:rPr>
                <w:iCs/>
              </w:rPr>
            </w:pPr>
            <w:r>
              <w:rPr>
                <w:rFonts w:hint="eastAsia"/>
                <w:iCs/>
              </w:rPr>
              <w:t>出库</w:t>
            </w:r>
            <w:r>
              <w:rPr>
                <w:iCs/>
              </w:rPr>
              <w:t>信息</w:t>
            </w:r>
            <w:r>
              <w:rPr>
                <w:rFonts w:hint="eastAsia"/>
                <w:iCs/>
              </w:rPr>
              <w:t>详细列表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Plan 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Plan Name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Batch 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Prize Group 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Specification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Barcode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总张数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Total Tickets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8950DC" w:rsidRPr="003057A0" w:rsidRDefault="008950DC" w:rsidP="00115044">
            <w:pPr>
              <w:rPr>
                <w:iCs/>
              </w:rPr>
            </w:pPr>
            <w:r>
              <w:rPr>
                <w:rFonts w:hint="eastAsia"/>
                <w:iCs/>
              </w:rPr>
              <w:t>汇总</w:t>
            </w:r>
            <w:r>
              <w:rPr>
                <w:iCs/>
              </w:rPr>
              <w:t>信息：</w:t>
            </w:r>
          </w:p>
          <w:p w:rsidR="008950DC" w:rsidRPr="00F1273D" w:rsidRDefault="008950DC" w:rsidP="00115044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应出</w:t>
            </w:r>
            <w:r w:rsidRPr="00F1273D">
              <w:rPr>
                <w:rFonts w:hint="eastAsia"/>
                <w:iCs/>
              </w:rPr>
              <w:t>库</w:t>
            </w:r>
            <w:r w:rsidRPr="00F1273D">
              <w:rPr>
                <w:iCs/>
              </w:rPr>
              <w:t>数量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 Deliverable</w:t>
            </w:r>
            <w:r>
              <w:rPr>
                <w:rFonts w:hint="eastAsia"/>
                <w:iCs/>
              </w:rPr>
              <w:t>）</w:t>
            </w:r>
            <w:r w:rsidRPr="00F1273D">
              <w:rPr>
                <w:iCs/>
              </w:rPr>
              <w:t>：</w:t>
            </w:r>
            <w:r w:rsidRPr="00F1273D">
              <w:rPr>
                <w:rFonts w:hint="eastAsia"/>
                <w:iCs/>
              </w:rPr>
              <w:t>张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tickets</w:t>
            </w:r>
            <w:r>
              <w:rPr>
                <w:rFonts w:hint="eastAsia"/>
                <w:iCs/>
              </w:rPr>
              <w:t>）</w:t>
            </w:r>
          </w:p>
          <w:p w:rsidR="008950DC" w:rsidRDefault="008950DC" w:rsidP="00115044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实际出库</w:t>
            </w:r>
            <w:r>
              <w:rPr>
                <w:iCs/>
              </w:rPr>
              <w:t>数量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 Delivered</w:t>
            </w:r>
            <w:r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8950DC" w:rsidRPr="006B281B" w:rsidRDefault="008950DC" w:rsidP="00115044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差异值（</w:t>
            </w:r>
            <w:r>
              <w:rPr>
                <w:rFonts w:hint="eastAsia"/>
                <w:iCs/>
              </w:rPr>
              <w:t>Discrepancy</w:t>
            </w:r>
            <w:r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8950DC" w:rsidRPr="008819C0" w:rsidRDefault="008950DC" w:rsidP="00115044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 w:rsidRPr="008819C0">
              <w:rPr>
                <w:rFonts w:hint="eastAsia"/>
                <w:iCs/>
              </w:rPr>
              <w:t>备注</w:t>
            </w:r>
            <w:r w:rsidRPr="008819C0">
              <w:rPr>
                <w:iCs/>
              </w:rPr>
              <w:t>信息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Remarks</w:t>
            </w:r>
            <w:r>
              <w:rPr>
                <w:rFonts w:hint="eastAsia"/>
                <w:iCs/>
              </w:rPr>
              <w:t>）</w:t>
            </w:r>
            <w:r w:rsidRPr="008819C0">
              <w:rPr>
                <w:iCs/>
              </w:rPr>
              <w:t>：</w:t>
            </w:r>
            <w:r w:rsidRPr="008819C0">
              <w:rPr>
                <w:rFonts w:hint="eastAsia"/>
                <w:iCs/>
              </w:rPr>
              <w:t>1</w:t>
            </w:r>
            <w:r w:rsidRPr="008819C0">
              <w:rPr>
                <w:iCs/>
              </w:rPr>
              <w:t>-500</w:t>
            </w:r>
            <w:r w:rsidRPr="008819C0"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非必填项</w:t>
            </w:r>
            <w:r>
              <w:rPr>
                <w:iCs/>
              </w:rPr>
              <w:t>；</w:t>
            </w:r>
          </w:p>
        </w:tc>
      </w:tr>
      <w:tr w:rsidR="008950DC" w:rsidRPr="00883F4B" w:rsidTr="00E8719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无</w:t>
            </w:r>
          </w:p>
        </w:tc>
      </w:tr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FE4DC0" w:rsidRDefault="008950DC" w:rsidP="0011504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无</w:t>
            </w:r>
          </w:p>
        </w:tc>
      </w:tr>
    </w:tbl>
    <w:p w:rsidR="008950DC" w:rsidRPr="00CA1FBD" w:rsidRDefault="008950DC" w:rsidP="008950DC">
      <w:pPr>
        <w:pStyle w:val="a0"/>
      </w:pPr>
    </w:p>
    <w:p w:rsidR="008950DC" w:rsidRDefault="008950DC" w:rsidP="003C64BA">
      <w:pPr>
        <w:pStyle w:val="5"/>
      </w:pPr>
      <w:r>
        <w:rPr>
          <w:rFonts w:hint="eastAsia"/>
        </w:rPr>
        <w:t>出货单出库</w:t>
      </w:r>
      <w:r>
        <w:t>详情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>
              <w:rPr>
                <w:iCs/>
              </w:rPr>
              <w:t>Jk063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>
              <w:rPr>
                <w:rFonts w:hint="eastAsia"/>
                <w:iCs/>
              </w:rPr>
              <w:t>出货单出库</w:t>
            </w:r>
            <w:r>
              <w:rPr>
                <w:iCs/>
              </w:rPr>
              <w:t>详情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E87197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查看</w:t>
            </w:r>
            <w:r>
              <w:t>出货单出库详情</w:t>
            </w:r>
          </w:p>
        </w:tc>
      </w:tr>
      <w:tr w:rsidR="008950DC" w:rsidRPr="00883F4B" w:rsidTr="00E8719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出</w:t>
            </w:r>
            <w:ins w:id="903" w:author="Microsoft" w:date="2015-09-21T15:57:00Z">
              <w:r w:rsidR="00410CAA">
                <w:rPr>
                  <w:rFonts w:hint="eastAsia"/>
                  <w:iCs/>
                </w:rPr>
                <w:t>货</w:t>
              </w:r>
            </w:ins>
            <w:del w:id="904" w:author="Microsoft" w:date="2015-09-21T15:57:00Z">
              <w:r w:rsidDel="00410CAA">
                <w:rPr>
                  <w:rFonts w:hint="eastAsia"/>
                  <w:iCs/>
                </w:rPr>
                <w:delText>库</w:delText>
              </w:r>
            </w:del>
            <w:r>
              <w:rPr>
                <w:rFonts w:hint="eastAsia"/>
                <w:iCs/>
              </w:rPr>
              <w:t>单</w:t>
            </w:r>
            <w:r>
              <w:rPr>
                <w:iCs/>
              </w:rPr>
              <w:t>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Issue 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del w:id="905" w:author="Microsoft" w:date="2015-09-21T15:57:00Z">
              <w:r w:rsidDel="00410CAA">
                <w:rPr>
                  <w:rFonts w:hint="eastAsia"/>
                  <w:iCs/>
                </w:rPr>
                <w:delText>C</w:delText>
              </w:r>
              <w:r w:rsidDel="00410CAA">
                <w:rPr>
                  <w:iCs/>
                </w:rPr>
                <w:delText>+</w:delText>
              </w:r>
              <w:r w:rsidDel="00410CAA">
                <w:rPr>
                  <w:iCs/>
                </w:rPr>
                <w:delText>年月日</w:delText>
              </w:r>
              <w:r w:rsidDel="00410CAA">
                <w:rPr>
                  <w:iCs/>
                </w:rPr>
                <w:delText xml:space="preserve">+000 </w:delText>
              </w:r>
              <w:r w:rsidDel="00410CAA">
                <w:rPr>
                  <w:rFonts w:hint="eastAsia"/>
                  <w:iCs/>
                </w:rPr>
                <w:delText>例</w:delText>
              </w:r>
              <w:r w:rsidDel="00410CAA">
                <w:rPr>
                  <w:iCs/>
                </w:rPr>
                <w:delText>：</w:delText>
              </w:r>
              <w:r w:rsidDel="00410CAA">
                <w:rPr>
                  <w:rFonts w:hint="eastAsia"/>
                  <w:iCs/>
                </w:rPr>
                <w:delText>C20150825001</w:delText>
              </w:r>
            </w:del>
          </w:p>
          <w:p w:rsidR="008950DC" w:rsidDel="00410CAA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del w:id="906" w:author="Microsoft" w:date="2015-09-21T15:56:00Z"/>
                <w:iCs/>
              </w:rPr>
            </w:pPr>
            <w:del w:id="907" w:author="Microsoft" w:date="2015-09-21T15:56:00Z">
              <w:r w:rsidRPr="00410A2B" w:rsidDel="00410CAA">
                <w:rPr>
                  <w:rFonts w:hint="eastAsia"/>
                  <w:iCs/>
                </w:rPr>
                <w:delText>提货人</w:delText>
              </w:r>
              <w:r w:rsidDel="00410CAA">
                <w:rPr>
                  <w:rFonts w:hint="eastAsia"/>
                  <w:iCs/>
                </w:rPr>
                <w:delText>（</w:delText>
              </w:r>
              <w:r w:rsidDel="00410CAA">
                <w:rPr>
                  <w:rFonts w:hint="eastAsia"/>
                  <w:iCs/>
                </w:rPr>
                <w:delText>Delivered By</w:delText>
              </w:r>
              <w:r w:rsidDel="00410CAA">
                <w:rPr>
                  <w:rFonts w:hint="eastAsia"/>
                  <w:iCs/>
                </w:rPr>
                <w:delText>）</w:delText>
              </w:r>
              <w:r w:rsidRPr="00410A2B" w:rsidDel="00410CAA">
                <w:rPr>
                  <w:rFonts w:hint="eastAsia"/>
                  <w:iCs/>
                </w:rPr>
                <w:delText>：</w:delText>
              </w:r>
            </w:del>
          </w:p>
          <w:p w:rsidR="008950DC" w:rsidRPr="00973184" w:rsidDel="00410CAA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del w:id="908" w:author="Microsoft" w:date="2015-09-21T15:56:00Z"/>
                <w:iCs/>
              </w:rPr>
            </w:pPr>
            <w:del w:id="909" w:author="Microsoft" w:date="2015-09-21T15:56:00Z">
              <w:r w:rsidRPr="00410A2B" w:rsidDel="00410CAA">
                <w:rPr>
                  <w:rFonts w:hint="eastAsia"/>
                  <w:iCs/>
                </w:rPr>
                <w:delText>联系方式</w:delText>
              </w:r>
              <w:r w:rsidDel="00410CAA">
                <w:rPr>
                  <w:rFonts w:hint="eastAsia"/>
                  <w:iCs/>
                </w:rPr>
                <w:delText>（</w:delText>
              </w:r>
              <w:r w:rsidDel="00410CAA">
                <w:rPr>
                  <w:rFonts w:hint="eastAsia"/>
                  <w:iCs/>
                </w:rPr>
                <w:delText>Contact Phone</w:delText>
              </w:r>
              <w:r w:rsidDel="00410CAA">
                <w:rPr>
                  <w:rFonts w:hint="eastAsia"/>
                  <w:iCs/>
                </w:rPr>
                <w:delText>）</w:delText>
              </w:r>
              <w:r w:rsidRPr="00410A2B" w:rsidDel="00410CAA">
                <w:rPr>
                  <w:rFonts w:hint="eastAsia"/>
                  <w:iCs/>
                </w:rPr>
                <w:delText>：</w:delText>
              </w:r>
            </w:del>
          </w:p>
          <w:p w:rsidR="008950DC" w:rsidRPr="007A6C42" w:rsidRDefault="008950DC" w:rsidP="00115044">
            <w:pPr>
              <w:rPr>
                <w:iCs/>
              </w:rPr>
            </w:pPr>
            <w:r w:rsidRPr="007A6C42">
              <w:rPr>
                <w:rFonts w:hint="eastAsia"/>
                <w:iCs/>
              </w:rPr>
              <w:t>出货单</w:t>
            </w:r>
            <w:r w:rsidRPr="007A6C42">
              <w:rPr>
                <w:iCs/>
              </w:rPr>
              <w:t>列表：</w:t>
            </w:r>
          </w:p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数量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804DB6">
              <w:rPr>
                <w:rFonts w:hint="eastAsia"/>
                <w:iCs/>
              </w:rPr>
              <w:t>张</w:t>
            </w:r>
          </w:p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：瑞尔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 w:rsidRPr="00191E5D">
              <w:rPr>
                <w:rFonts w:hint="eastAsia"/>
                <w:iCs/>
              </w:rPr>
              <w:t>）</w:t>
            </w:r>
          </w:p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</w:t>
            </w:r>
            <w:r>
              <w:rPr>
                <w:iCs/>
              </w:rPr>
              <w:t>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：瑞尔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所有方案合计金额；</w:t>
            </w:r>
          </w:p>
          <w:p w:rsidR="008950DC" w:rsidRPr="000E56C7" w:rsidRDefault="008950DC" w:rsidP="00115044">
            <w:pPr>
              <w:rPr>
                <w:iCs/>
              </w:rPr>
            </w:pPr>
            <w:r>
              <w:rPr>
                <w:iCs/>
              </w:rPr>
              <w:t>出库列表：</w:t>
            </w:r>
          </w:p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</w:p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iCs/>
              </w:rPr>
              <w:t>规格</w:t>
            </w:r>
            <w:r>
              <w:rPr>
                <w:rFonts w:hint="eastAsia"/>
                <w:iCs/>
              </w:rPr>
              <w:t>（箱，盒，本）（</w:t>
            </w:r>
            <w:r>
              <w:rPr>
                <w:rFonts w:hint="eastAsia"/>
                <w:iCs/>
              </w:rPr>
              <w:t>Specification</w:t>
            </w:r>
            <w:r>
              <w:rPr>
                <w:rFonts w:hint="eastAsia"/>
                <w:iCs/>
              </w:rPr>
              <w:t>）（</w:t>
            </w:r>
            <w:r>
              <w:rPr>
                <w:rFonts w:hint="eastAsia"/>
                <w:iCs/>
              </w:rPr>
              <w:t>Trunk, Box, Pack</w:t>
            </w:r>
            <w:r>
              <w:rPr>
                <w:rFonts w:hint="eastAsia"/>
                <w:iCs/>
              </w:rPr>
              <w:t>）</w:t>
            </w:r>
          </w:p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合计数量（</w:t>
            </w:r>
            <w:r>
              <w:rPr>
                <w:rFonts w:hint="eastAsia"/>
                <w:iCs/>
              </w:rPr>
              <w:t>Total Quantity</w:t>
            </w:r>
            <w:r>
              <w:rPr>
                <w:rFonts w:hint="eastAsia"/>
                <w:iCs/>
              </w:rPr>
              <w:t>）：张数（</w:t>
            </w:r>
            <w:r>
              <w:rPr>
                <w:rFonts w:hint="eastAsia"/>
                <w:iCs/>
              </w:rPr>
              <w:t>tickets</w:t>
            </w:r>
            <w:r>
              <w:rPr>
                <w:rFonts w:hint="eastAsia"/>
                <w:iCs/>
              </w:rPr>
              <w:t>）</w:t>
            </w:r>
          </w:p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iCs/>
              </w:rPr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>
              <w:rPr>
                <w:rFonts w:hint="eastAsia"/>
                <w:iCs/>
              </w:rPr>
              <w:t>）</w:t>
            </w:r>
          </w:p>
          <w:p w:rsidR="008950DC" w:rsidRDefault="008950DC" w:rsidP="00115044">
            <w:pPr>
              <w:rPr>
                <w:iCs/>
              </w:rPr>
            </w:pPr>
            <w:r>
              <w:rPr>
                <w:rFonts w:hint="eastAsia"/>
                <w:iCs/>
              </w:rPr>
              <w:t>出库详细</w:t>
            </w:r>
            <w:r>
              <w:rPr>
                <w:iCs/>
              </w:rPr>
              <w:t>信息</w:t>
            </w:r>
            <w:r>
              <w:rPr>
                <w:rFonts w:hint="eastAsia"/>
                <w:iCs/>
              </w:rPr>
              <w:t>列表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Plan 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Plan Name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ins w:id="910" w:author="Microsoft" w:date="2015-10-19T14:29:00Z">
              <w:r w:rsidR="00C34754">
                <w:rPr>
                  <w:rFonts w:hint="eastAsia"/>
                  <w:iCs/>
                </w:rPr>
                <w:t xml:space="preserve"> </w:t>
              </w:r>
            </w:ins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Batch 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Prize Group 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Specification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Barcode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总张数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Total Tickets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8950DC" w:rsidRPr="003057A0" w:rsidRDefault="008950DC" w:rsidP="00115044">
            <w:pPr>
              <w:rPr>
                <w:iCs/>
              </w:rPr>
            </w:pPr>
            <w:r>
              <w:rPr>
                <w:rFonts w:hint="eastAsia"/>
                <w:iCs/>
              </w:rPr>
              <w:t>汇总信息</w:t>
            </w:r>
            <w:r>
              <w:rPr>
                <w:iCs/>
              </w:rPr>
              <w:t>：</w:t>
            </w:r>
          </w:p>
          <w:p w:rsidR="008950DC" w:rsidRPr="00F1273D" w:rsidRDefault="008950DC" w:rsidP="00115044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应出</w:t>
            </w:r>
            <w:r w:rsidRPr="00F1273D">
              <w:rPr>
                <w:rFonts w:hint="eastAsia"/>
                <w:iCs/>
              </w:rPr>
              <w:t>库</w:t>
            </w:r>
            <w:r w:rsidRPr="00F1273D">
              <w:rPr>
                <w:iCs/>
              </w:rPr>
              <w:t>数量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 Deliverable</w:t>
            </w:r>
            <w:r>
              <w:rPr>
                <w:rFonts w:hint="eastAsia"/>
                <w:iCs/>
              </w:rPr>
              <w:t>）</w:t>
            </w:r>
            <w:r w:rsidRPr="00F1273D">
              <w:rPr>
                <w:iCs/>
              </w:rPr>
              <w:t>：</w:t>
            </w:r>
            <w:r w:rsidRPr="00F1273D">
              <w:rPr>
                <w:rFonts w:hint="eastAsia"/>
                <w:iCs/>
              </w:rPr>
              <w:t>张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tickets</w:t>
            </w:r>
            <w:r>
              <w:rPr>
                <w:rFonts w:hint="eastAsia"/>
                <w:iCs/>
              </w:rPr>
              <w:t>）</w:t>
            </w:r>
          </w:p>
          <w:p w:rsidR="008950DC" w:rsidRDefault="008950DC" w:rsidP="00115044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实际出库</w:t>
            </w:r>
            <w:r>
              <w:rPr>
                <w:iCs/>
              </w:rPr>
              <w:t>数量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 Delivered</w:t>
            </w:r>
            <w:r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8950DC" w:rsidRPr="006B281B" w:rsidRDefault="008950DC" w:rsidP="00115044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差异值（</w:t>
            </w:r>
            <w:r>
              <w:rPr>
                <w:rFonts w:hint="eastAsia"/>
                <w:iCs/>
              </w:rPr>
              <w:t>Discrepancy</w:t>
            </w:r>
            <w:r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8950DC" w:rsidRPr="008819C0" w:rsidRDefault="008950DC" w:rsidP="00115044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 w:rsidRPr="008819C0">
              <w:rPr>
                <w:rFonts w:hint="eastAsia"/>
                <w:iCs/>
              </w:rPr>
              <w:t>备注</w:t>
            </w:r>
            <w:r w:rsidRPr="008819C0">
              <w:rPr>
                <w:iCs/>
              </w:rPr>
              <w:t>信息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Remarks</w:t>
            </w:r>
            <w:r>
              <w:rPr>
                <w:rFonts w:hint="eastAsia"/>
                <w:iCs/>
              </w:rPr>
              <w:t>）</w:t>
            </w:r>
            <w:r w:rsidRPr="008819C0">
              <w:rPr>
                <w:iCs/>
              </w:rPr>
              <w:t>：</w:t>
            </w:r>
            <w:r w:rsidRPr="008819C0">
              <w:rPr>
                <w:rFonts w:hint="eastAsia"/>
                <w:iCs/>
              </w:rPr>
              <w:t>1</w:t>
            </w:r>
            <w:r w:rsidRPr="008819C0">
              <w:rPr>
                <w:iCs/>
              </w:rPr>
              <w:t>-500</w:t>
            </w:r>
            <w:r w:rsidRPr="008819C0"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非必填项</w:t>
            </w:r>
            <w:r>
              <w:rPr>
                <w:iCs/>
              </w:rPr>
              <w:t>；</w:t>
            </w:r>
          </w:p>
        </w:tc>
      </w:tr>
      <w:tr w:rsidR="008950DC" w:rsidRPr="00883F4B" w:rsidTr="00E8719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无</w:t>
            </w:r>
          </w:p>
        </w:tc>
      </w:tr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FE4DC0" w:rsidRDefault="008950DC" w:rsidP="0011504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无</w:t>
            </w:r>
          </w:p>
        </w:tc>
      </w:tr>
    </w:tbl>
    <w:p w:rsidR="008950DC" w:rsidRPr="008950DC" w:rsidRDefault="008950DC" w:rsidP="008950DC">
      <w:pPr>
        <w:pStyle w:val="a0"/>
      </w:pPr>
    </w:p>
    <w:p w:rsidR="007316DC" w:rsidRDefault="007316DC" w:rsidP="003C64BA">
      <w:pPr>
        <w:pStyle w:val="4"/>
      </w:pPr>
      <w:r>
        <w:t>调拨</w:t>
      </w:r>
      <w:r>
        <w:rPr>
          <w:rFonts w:hint="eastAsia"/>
        </w:rPr>
        <w:t>单</w:t>
      </w:r>
      <w:r>
        <w:t>出库</w:t>
      </w:r>
      <w:r w:rsidR="00323126" w:rsidRPr="00323126">
        <w:rPr>
          <w:rFonts w:hint="eastAsia"/>
        </w:rPr>
        <w:t>（</w:t>
      </w:r>
      <w:r w:rsidR="00A60E7E">
        <w:rPr>
          <w:rFonts w:hint="eastAsia"/>
        </w:rPr>
        <w:t>Goods Issue by Stock Transfer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B40D9D" w:rsidRPr="00883F4B" w:rsidTr="00E87197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62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B40D9D" w:rsidRPr="00883F4B" w:rsidTr="00E87197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调拨</w:t>
            </w:r>
            <w:r>
              <w:rPr>
                <w:iCs/>
              </w:rPr>
              <w:t>单</w:t>
            </w:r>
            <w:r>
              <w:rPr>
                <w:rFonts w:hint="eastAsia"/>
                <w:iCs/>
              </w:rPr>
              <w:t>出库</w:t>
            </w:r>
            <w:r>
              <w:rPr>
                <w:iCs/>
              </w:rPr>
              <w:t>操作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B40D9D" w:rsidRPr="00883F4B" w:rsidTr="00E87197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对</w:t>
            </w:r>
            <w:r>
              <w:t>彩票进行出库操作</w:t>
            </w:r>
          </w:p>
        </w:tc>
      </w:tr>
      <w:tr w:rsidR="00B40D9D" w:rsidRPr="00883F4B" w:rsidTr="00E8719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819C0" w:rsidRPr="00973184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第一步</w:t>
            </w:r>
            <w:r>
              <w:rPr>
                <w:iCs/>
              </w:rPr>
              <w:t>：</w:t>
            </w:r>
          </w:p>
          <w:p w:rsidR="008819C0" w:rsidRPr="00A823C4" w:rsidRDefault="008819C0" w:rsidP="003967F2">
            <w:pPr>
              <w:pStyle w:val="a8"/>
              <w:numPr>
                <w:ilvl w:val="0"/>
                <w:numId w:val="43"/>
              </w:numPr>
              <w:ind w:firstLineChars="0"/>
              <w:rPr>
                <w:iCs/>
              </w:rPr>
            </w:pPr>
            <w:del w:id="911" w:author="Microsoft" w:date="2015-09-23T16:21:00Z">
              <w:r w:rsidRPr="00A823C4" w:rsidDel="00877EB3">
                <w:rPr>
                  <w:rFonts w:hint="eastAsia"/>
                  <w:iCs/>
                </w:rPr>
                <w:delText>出库单</w:delText>
              </w:r>
              <w:r w:rsidRPr="00A823C4" w:rsidDel="00877EB3">
                <w:rPr>
                  <w:iCs/>
                </w:rPr>
                <w:delText>编号</w:delText>
              </w:r>
              <w:r w:rsidRPr="00191E5D" w:rsidDel="00877EB3">
                <w:rPr>
                  <w:rFonts w:hint="eastAsia"/>
                  <w:iCs/>
                </w:rPr>
                <w:delText>（</w:delText>
              </w:r>
              <w:r w:rsidDel="00877EB3">
                <w:rPr>
                  <w:rFonts w:hint="eastAsia"/>
                  <w:iCs/>
                </w:rPr>
                <w:delText>Issue Code</w:delText>
              </w:r>
              <w:r w:rsidRPr="00191E5D" w:rsidDel="00877EB3">
                <w:rPr>
                  <w:rFonts w:hint="eastAsia"/>
                  <w:iCs/>
                </w:rPr>
                <w:delText>）</w:delText>
              </w:r>
              <w:r w:rsidRPr="00A823C4" w:rsidDel="00877EB3">
                <w:rPr>
                  <w:iCs/>
                </w:rPr>
                <w:delText>：</w:delText>
              </w:r>
              <w:r w:rsidDel="00877EB3">
                <w:rPr>
                  <w:rFonts w:hint="eastAsia"/>
                  <w:iCs/>
                </w:rPr>
                <w:delText>C</w:delText>
              </w:r>
              <w:r w:rsidRPr="00A823C4" w:rsidDel="00877EB3">
                <w:rPr>
                  <w:iCs/>
                </w:rPr>
                <w:delText>+</w:delText>
              </w:r>
              <w:r w:rsidRPr="00A823C4" w:rsidDel="00877EB3">
                <w:rPr>
                  <w:iCs/>
                </w:rPr>
                <w:delText>年月日</w:delText>
              </w:r>
              <w:r w:rsidRPr="00A823C4" w:rsidDel="00877EB3">
                <w:rPr>
                  <w:iCs/>
                </w:rPr>
                <w:delText xml:space="preserve">+000 </w:delText>
              </w:r>
              <w:r w:rsidRPr="00A823C4" w:rsidDel="00877EB3">
                <w:rPr>
                  <w:rFonts w:hint="eastAsia"/>
                  <w:iCs/>
                </w:rPr>
                <w:delText>例</w:delText>
              </w:r>
              <w:r w:rsidRPr="00A823C4" w:rsidDel="00877EB3">
                <w:rPr>
                  <w:iCs/>
                </w:rPr>
                <w:delText>：</w:delText>
              </w:r>
              <w:r w:rsidRPr="00A823C4" w:rsidDel="00877EB3">
                <w:rPr>
                  <w:rFonts w:hint="eastAsia"/>
                  <w:iCs/>
                </w:rPr>
                <w:delText>C20150825001</w:delText>
              </w:r>
            </w:del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iCs/>
              </w:rPr>
              <w:t>选择</w:t>
            </w:r>
            <w:r>
              <w:rPr>
                <w:rFonts w:hint="eastAsia"/>
                <w:iCs/>
              </w:rPr>
              <w:t>调拨</w:t>
            </w:r>
            <w:r>
              <w:rPr>
                <w:iCs/>
              </w:rPr>
              <w:t>单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Stock Transfer</w:t>
            </w:r>
            <w:r w:rsidRPr="00191E5D">
              <w:rPr>
                <w:rFonts w:hint="eastAsia"/>
                <w:iCs/>
              </w:rPr>
              <w:t>）</w:t>
            </w:r>
            <w:r w:rsidRPr="00B67BB6">
              <w:rPr>
                <w:rFonts w:hint="eastAsia"/>
                <w:iCs/>
              </w:rPr>
              <w:t>：</w:t>
            </w:r>
            <w:r>
              <w:rPr>
                <w:rFonts w:hint="eastAsia"/>
                <w:iCs/>
              </w:rPr>
              <w:t>下拉</w:t>
            </w:r>
            <w:r>
              <w:rPr>
                <w:iCs/>
              </w:rPr>
              <w:t>选择，只能选择一个调拨单；</w:t>
            </w:r>
          </w:p>
          <w:p w:rsidR="008819C0" w:rsidRPr="00175AD1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 w:rsidRPr="00175AD1">
              <w:rPr>
                <w:iCs/>
              </w:rPr>
              <w:t>收货单位</w:t>
            </w:r>
            <w:r w:rsidRPr="00191E5D">
              <w:rPr>
                <w:rFonts w:hint="eastAsia"/>
                <w:iCs/>
              </w:rPr>
              <w:t>（</w:t>
            </w:r>
            <w:r w:rsidR="00E853AE">
              <w:rPr>
                <w:rFonts w:hint="eastAsia"/>
                <w:iCs/>
              </w:rPr>
              <w:t>Receiving Unit</w:t>
            </w:r>
            <w:r w:rsidRPr="00191E5D">
              <w:rPr>
                <w:rFonts w:hint="eastAsia"/>
                <w:iCs/>
              </w:rPr>
              <w:t>）</w:t>
            </w:r>
            <w:r w:rsidRPr="00175AD1">
              <w:rPr>
                <w:rFonts w:hint="eastAsia"/>
                <w:iCs/>
              </w:rPr>
              <w:t>：</w:t>
            </w:r>
            <w:del w:id="912" w:author="Microsoft" w:date="2015-10-23T17:25:00Z">
              <w:r w:rsidDel="005D2F0C">
                <w:rPr>
                  <w:rFonts w:hint="eastAsia"/>
                  <w:iCs/>
                </w:rPr>
                <w:delText>下拉</w:delText>
              </w:r>
              <w:r w:rsidDel="005D2F0C">
                <w:rPr>
                  <w:iCs/>
                </w:rPr>
                <w:delText>列表选择</w:delText>
              </w:r>
            </w:del>
            <w:ins w:id="913" w:author="Microsoft" w:date="2015-10-23T17:25:00Z">
              <w:r w:rsidR="005D2F0C">
                <w:rPr>
                  <w:rFonts w:hint="eastAsia"/>
                  <w:iCs/>
                </w:rPr>
                <w:t>文本</w:t>
              </w:r>
              <w:r w:rsidR="005D2F0C">
                <w:rPr>
                  <w:iCs/>
                </w:rPr>
                <w:t>框显示</w:t>
              </w:r>
            </w:ins>
          </w:p>
          <w:p w:rsidR="008819C0" w:rsidRPr="00973184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 w:rsidRPr="00175AD1">
              <w:rPr>
                <w:iCs/>
              </w:rPr>
              <w:lastRenderedPageBreak/>
              <w:t>发货单位</w:t>
            </w:r>
            <w:r w:rsidRPr="00191E5D">
              <w:rPr>
                <w:rFonts w:hint="eastAsia"/>
                <w:iCs/>
              </w:rPr>
              <w:t>（</w:t>
            </w:r>
            <w:r w:rsidR="00E853AE">
              <w:rPr>
                <w:rFonts w:hint="eastAsia"/>
                <w:iCs/>
              </w:rPr>
              <w:t>Delivering Unit</w:t>
            </w:r>
            <w:r w:rsidRPr="00191E5D">
              <w:rPr>
                <w:rFonts w:hint="eastAsia"/>
                <w:iCs/>
              </w:rPr>
              <w:t>）</w:t>
            </w:r>
            <w:r w:rsidRPr="00175AD1">
              <w:rPr>
                <w:rFonts w:hint="eastAsia"/>
                <w:iCs/>
              </w:rPr>
              <w:t>：</w:t>
            </w:r>
            <w:ins w:id="914" w:author="Microsoft" w:date="2015-10-23T17:25:00Z">
              <w:r w:rsidR="005D2F0C">
                <w:rPr>
                  <w:rFonts w:hint="eastAsia"/>
                  <w:iCs/>
                </w:rPr>
                <w:t>文本</w:t>
              </w:r>
              <w:r w:rsidR="005D2F0C">
                <w:rPr>
                  <w:iCs/>
                </w:rPr>
                <w:t>框显示</w:t>
              </w:r>
            </w:ins>
            <w:del w:id="915" w:author="Microsoft" w:date="2015-10-23T17:25:00Z">
              <w:r w:rsidDel="005D2F0C">
                <w:rPr>
                  <w:rFonts w:hint="eastAsia"/>
                  <w:iCs/>
                </w:rPr>
                <w:delText>下拉</w:delText>
              </w:r>
              <w:r w:rsidDel="005D2F0C">
                <w:rPr>
                  <w:iCs/>
                </w:rPr>
                <w:delText>列表选择</w:delText>
              </w:r>
            </w:del>
          </w:p>
          <w:p w:rsidR="008819C0" w:rsidRDefault="008819C0" w:rsidP="008819C0">
            <w:pPr>
              <w:rPr>
                <w:iCs/>
              </w:rPr>
            </w:pPr>
            <w:r w:rsidRPr="00A823C4">
              <w:rPr>
                <w:rFonts w:hint="eastAsia"/>
                <w:iCs/>
              </w:rPr>
              <w:t>调拨单</w:t>
            </w:r>
            <w:r w:rsidRPr="00A823C4">
              <w:rPr>
                <w:iCs/>
              </w:rPr>
              <w:t>信息</w:t>
            </w:r>
            <w:r>
              <w:rPr>
                <w:rFonts w:hint="eastAsia"/>
                <w:iCs/>
              </w:rPr>
              <w:t>列表</w:t>
            </w:r>
            <w:r w:rsidRPr="00A823C4">
              <w:rPr>
                <w:iCs/>
              </w:rPr>
              <w:t>：</w:t>
            </w:r>
          </w:p>
          <w:p w:rsidR="00804DB6" w:rsidRPr="00804DB6" w:rsidRDefault="00804DB6" w:rsidP="00804DB6">
            <w:pPr>
              <w:pStyle w:val="a8"/>
              <w:numPr>
                <w:ilvl w:val="0"/>
                <w:numId w:val="59"/>
              </w:numPr>
              <w:ind w:firstLineChars="0"/>
              <w:rPr>
                <w:iCs/>
              </w:rPr>
            </w:pPr>
            <w:r w:rsidRPr="00804DB6">
              <w:rPr>
                <w:rFonts w:hint="eastAsia"/>
                <w:iCs/>
              </w:rPr>
              <w:t>方案</w:t>
            </w:r>
            <w:r w:rsidRPr="00804DB6">
              <w:rPr>
                <w:iCs/>
              </w:rPr>
              <w:t>代码：</w:t>
            </w:r>
          </w:p>
          <w:p w:rsidR="008819C0" w:rsidRPr="00A823C4" w:rsidRDefault="008819C0" w:rsidP="003967F2">
            <w:pPr>
              <w:pStyle w:val="a8"/>
              <w:numPr>
                <w:ilvl w:val="0"/>
                <w:numId w:val="44"/>
              </w:numPr>
              <w:ind w:firstLineChars="0"/>
              <w:rPr>
                <w:iCs/>
              </w:rPr>
            </w:pPr>
            <w:r w:rsidRPr="00A823C4">
              <w:rPr>
                <w:rFonts w:hint="eastAsia"/>
                <w:iCs/>
              </w:rPr>
              <w:t>方案</w:t>
            </w:r>
            <w:r w:rsidRPr="00A823C4">
              <w:rPr>
                <w:iCs/>
              </w:rPr>
              <w:t>名称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191E5D">
              <w:rPr>
                <w:rFonts w:hint="eastAsia"/>
                <w:iCs/>
              </w:rPr>
              <w:t>）</w:t>
            </w:r>
            <w:r w:rsidRPr="00A823C4">
              <w:rPr>
                <w:iCs/>
              </w:rPr>
              <w:t>：</w:t>
            </w:r>
          </w:p>
          <w:p w:rsidR="008819C0" w:rsidRPr="00A823C4" w:rsidRDefault="008819C0" w:rsidP="003967F2">
            <w:pPr>
              <w:pStyle w:val="a8"/>
              <w:numPr>
                <w:ilvl w:val="0"/>
                <w:numId w:val="44"/>
              </w:numPr>
              <w:ind w:firstLineChars="0"/>
              <w:rPr>
                <w:iCs/>
              </w:rPr>
            </w:pPr>
            <w:r w:rsidRPr="00A823C4">
              <w:rPr>
                <w:rFonts w:hint="eastAsia"/>
                <w:iCs/>
              </w:rPr>
              <w:t>数量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804DB6">
              <w:rPr>
                <w:rFonts w:hint="eastAsia"/>
                <w:iCs/>
              </w:rPr>
              <w:t>张</w:t>
            </w:r>
          </w:p>
          <w:p w:rsidR="008819C0" w:rsidRPr="00A823C4" w:rsidRDefault="008819C0" w:rsidP="003967F2">
            <w:pPr>
              <w:pStyle w:val="a8"/>
              <w:numPr>
                <w:ilvl w:val="0"/>
                <w:numId w:val="44"/>
              </w:numPr>
              <w:ind w:firstLineChars="0"/>
              <w:rPr>
                <w:iCs/>
              </w:rPr>
            </w:pPr>
            <w:r w:rsidRPr="00A823C4">
              <w:rPr>
                <w:rFonts w:hint="eastAsia"/>
                <w:iCs/>
              </w:rPr>
              <w:t>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：瑞尔</w:t>
            </w:r>
          </w:p>
          <w:p w:rsidR="008819C0" w:rsidRDefault="008819C0" w:rsidP="003967F2">
            <w:pPr>
              <w:pStyle w:val="a8"/>
              <w:numPr>
                <w:ilvl w:val="0"/>
                <w:numId w:val="44"/>
              </w:numPr>
              <w:ind w:firstLineChars="0"/>
              <w:rPr>
                <w:iCs/>
              </w:rPr>
            </w:pPr>
            <w:r w:rsidRPr="00A823C4">
              <w:rPr>
                <w:rFonts w:hint="eastAsia"/>
                <w:iCs/>
              </w:rPr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 w:rsidRPr="00A823C4">
              <w:rPr>
                <w:iCs/>
              </w:rPr>
              <w:t>：瑞尔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 w:rsidRPr="00191E5D">
              <w:rPr>
                <w:rFonts w:hint="eastAsia"/>
                <w:iCs/>
              </w:rPr>
              <w:t>）</w:t>
            </w:r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第二步</w:t>
            </w:r>
            <w:r>
              <w:rPr>
                <w:iCs/>
              </w:rPr>
              <w:t>：</w:t>
            </w:r>
          </w:p>
          <w:p w:rsidR="00605BE9" w:rsidRPr="00973184" w:rsidRDefault="00605BE9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显示</w:t>
            </w:r>
            <w:r>
              <w:rPr>
                <w:iCs/>
              </w:rPr>
              <w:t>信息：</w:t>
            </w:r>
            <w:r>
              <w:rPr>
                <w:rFonts w:hint="eastAsia"/>
                <w:iCs/>
              </w:rPr>
              <w:t>调拨单</w:t>
            </w:r>
            <w:r>
              <w:rPr>
                <w:iCs/>
              </w:rPr>
              <w:t>编号</w:t>
            </w:r>
            <w:r w:rsidR="007E5904">
              <w:rPr>
                <w:rFonts w:hint="eastAsia"/>
                <w:iCs/>
              </w:rPr>
              <w:t>（</w:t>
            </w:r>
            <w:r w:rsidR="007E5904">
              <w:rPr>
                <w:rFonts w:hint="eastAsia"/>
                <w:iCs/>
              </w:rPr>
              <w:t>Transfer Code</w:t>
            </w:r>
            <w:r w:rsidR="007E5904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819C0" w:rsidRDefault="008819C0" w:rsidP="008819C0">
            <w:pPr>
              <w:rPr>
                <w:iCs/>
              </w:rPr>
            </w:pPr>
            <w:r w:rsidRPr="006D5BEA">
              <w:rPr>
                <w:rFonts w:hint="eastAsia"/>
                <w:iCs/>
              </w:rPr>
              <w:t>条码显示</w:t>
            </w:r>
            <w:r w:rsidRPr="006D5BEA">
              <w:rPr>
                <w:iCs/>
              </w:rPr>
              <w:t>区：</w:t>
            </w:r>
          </w:p>
          <w:p w:rsidR="008819C0" w:rsidRPr="006D5BEA" w:rsidRDefault="008819C0" w:rsidP="003967F2">
            <w:pPr>
              <w:pStyle w:val="a8"/>
              <w:numPr>
                <w:ilvl w:val="0"/>
                <w:numId w:val="53"/>
              </w:numPr>
              <w:ind w:firstLineChars="0"/>
              <w:rPr>
                <w:iCs/>
              </w:rPr>
            </w:pPr>
            <w:r w:rsidRPr="006D5BEA">
              <w:rPr>
                <w:rFonts w:hint="eastAsia"/>
                <w:iCs/>
              </w:rPr>
              <w:t>条形码</w:t>
            </w:r>
            <w:r w:rsidRPr="006D5BEA">
              <w:rPr>
                <w:iCs/>
              </w:rPr>
              <w:t>编号</w:t>
            </w:r>
            <w:r w:rsidRPr="006D5BEA">
              <w:rPr>
                <w:rFonts w:hint="eastAsia"/>
                <w:iCs/>
              </w:rPr>
              <w:t>（</w:t>
            </w:r>
            <w:r w:rsidRPr="006D5BEA">
              <w:rPr>
                <w:rFonts w:hint="eastAsia"/>
                <w:iCs/>
              </w:rPr>
              <w:t>Barcode</w:t>
            </w:r>
            <w:r w:rsidRPr="006D5BEA">
              <w:rPr>
                <w:rFonts w:hint="eastAsia"/>
                <w:iCs/>
              </w:rPr>
              <w:t>）</w:t>
            </w:r>
            <w:r w:rsidRPr="006D5BEA">
              <w:rPr>
                <w:iCs/>
              </w:rPr>
              <w:t>：</w:t>
            </w:r>
            <w:r>
              <w:rPr>
                <w:rFonts w:hint="eastAsia"/>
                <w:iCs/>
              </w:rPr>
              <w:t>可</w:t>
            </w:r>
            <w:r>
              <w:rPr>
                <w:iCs/>
              </w:rPr>
              <w:t>手动输入</w:t>
            </w:r>
          </w:p>
          <w:p w:rsidR="008819C0" w:rsidRPr="00A823C4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出库汇总</w:t>
            </w:r>
            <w:r>
              <w:rPr>
                <w:iCs/>
              </w:rPr>
              <w:t>列表：</w:t>
            </w:r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规格（箱，盒，本）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Specification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Trunk, Box, Pack</w:t>
            </w:r>
            <w:r>
              <w:rPr>
                <w:rFonts w:hint="eastAsia"/>
                <w:iCs/>
              </w:rPr>
              <w:t>）</w:t>
            </w:r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合计（</w:t>
            </w:r>
            <w:r>
              <w:rPr>
                <w:iCs/>
              </w:rPr>
              <w:t>张数</w:t>
            </w:r>
            <w:r>
              <w:rPr>
                <w:rFonts w:hint="eastAsia"/>
                <w:iCs/>
              </w:rPr>
              <w:t>）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Tickets</w:t>
            </w:r>
            <w:r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iCs/>
              </w:rPr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 w:rsidRPr="00191E5D">
              <w:rPr>
                <w:rFonts w:hint="eastAsia"/>
                <w:iCs/>
              </w:rPr>
              <w:t>）</w:t>
            </w:r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出库</w:t>
            </w:r>
            <w:r>
              <w:rPr>
                <w:iCs/>
              </w:rPr>
              <w:t>信息</w:t>
            </w:r>
            <w:r>
              <w:rPr>
                <w:rFonts w:hint="eastAsia"/>
                <w:iCs/>
              </w:rPr>
              <w:t>详细列表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Plan 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Plan Name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Batch 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Prize Group 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Specification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Barcode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Pr="008F6C84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总张数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Total Tickets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每列后均有删除（</w:t>
            </w:r>
            <w:r>
              <w:rPr>
                <w:rFonts w:hint="eastAsia"/>
                <w:iCs/>
              </w:rPr>
              <w:t>Delete</w:t>
            </w:r>
            <w:r>
              <w:rPr>
                <w:rFonts w:hint="eastAsia"/>
                <w:iCs/>
              </w:rPr>
              <w:t>）</w:t>
            </w:r>
            <w:r>
              <w:rPr>
                <w:iCs/>
              </w:rPr>
              <w:t>按钮；</w:t>
            </w:r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第三步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确认</w:t>
            </w:r>
            <w:r>
              <w:rPr>
                <w:iCs/>
              </w:rPr>
              <w:t>出库</w:t>
            </w:r>
          </w:p>
          <w:p w:rsidR="008819C0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调拨单</w:t>
            </w:r>
            <w:r>
              <w:rPr>
                <w:iCs/>
              </w:rPr>
              <w:t>编号</w:t>
            </w:r>
            <w:r w:rsidR="00B006A2">
              <w:rPr>
                <w:rFonts w:hint="eastAsia"/>
                <w:iCs/>
              </w:rPr>
              <w:t>（</w:t>
            </w:r>
            <w:r w:rsidR="00B006A2">
              <w:rPr>
                <w:rFonts w:hint="eastAsia"/>
                <w:iCs/>
              </w:rPr>
              <w:t>Transfer Code</w:t>
            </w:r>
            <w:r w:rsidR="00B006A2">
              <w:rPr>
                <w:rFonts w:hint="eastAsia"/>
                <w:iCs/>
              </w:rPr>
              <w:t>）：</w:t>
            </w:r>
          </w:p>
          <w:p w:rsidR="008819C0" w:rsidRPr="00F1273D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应出</w:t>
            </w:r>
            <w:r w:rsidRPr="00F1273D">
              <w:rPr>
                <w:rFonts w:hint="eastAsia"/>
                <w:iCs/>
              </w:rPr>
              <w:t>库</w:t>
            </w:r>
            <w:r w:rsidRPr="00F1273D">
              <w:rPr>
                <w:iCs/>
              </w:rPr>
              <w:t>数量</w:t>
            </w:r>
            <w:r w:rsidR="00B006A2">
              <w:rPr>
                <w:rFonts w:hint="eastAsia"/>
                <w:iCs/>
              </w:rPr>
              <w:t>（</w:t>
            </w:r>
            <w:r w:rsidR="00B006A2">
              <w:rPr>
                <w:rFonts w:hint="eastAsia"/>
                <w:iCs/>
              </w:rPr>
              <w:t>Quantity Deliverable</w:t>
            </w:r>
            <w:r w:rsidR="00B006A2">
              <w:rPr>
                <w:rFonts w:hint="eastAsia"/>
                <w:iCs/>
              </w:rPr>
              <w:t>）</w:t>
            </w:r>
            <w:r w:rsidRPr="00F1273D">
              <w:rPr>
                <w:iCs/>
              </w:rPr>
              <w:t>：</w:t>
            </w:r>
            <w:r w:rsidRPr="00F1273D">
              <w:rPr>
                <w:rFonts w:hint="eastAsia"/>
                <w:iCs/>
              </w:rPr>
              <w:t>张</w:t>
            </w:r>
            <w:r w:rsidR="00DB22A7">
              <w:rPr>
                <w:rFonts w:hint="eastAsia"/>
                <w:iCs/>
              </w:rPr>
              <w:t>（</w:t>
            </w:r>
            <w:r w:rsidR="00DB22A7">
              <w:rPr>
                <w:rFonts w:hint="eastAsia"/>
                <w:iCs/>
              </w:rPr>
              <w:t>tickets</w:t>
            </w:r>
            <w:r w:rsidR="00DB22A7">
              <w:rPr>
                <w:rFonts w:hint="eastAsia"/>
                <w:iCs/>
              </w:rPr>
              <w:t>）</w:t>
            </w:r>
          </w:p>
          <w:p w:rsidR="008819C0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实际出库</w:t>
            </w:r>
            <w:r>
              <w:rPr>
                <w:iCs/>
              </w:rPr>
              <w:t>数量</w:t>
            </w:r>
            <w:r w:rsidR="00B006A2">
              <w:rPr>
                <w:rFonts w:hint="eastAsia"/>
                <w:iCs/>
              </w:rPr>
              <w:t>（</w:t>
            </w:r>
            <w:r w:rsidR="00B006A2">
              <w:rPr>
                <w:rFonts w:hint="eastAsia"/>
                <w:iCs/>
              </w:rPr>
              <w:t>Quantity Delivered</w:t>
            </w:r>
            <w:r w:rsidR="00B006A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8819C0" w:rsidRPr="006B281B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差异值</w:t>
            </w:r>
            <w:r w:rsidR="00B006A2">
              <w:rPr>
                <w:rFonts w:hint="eastAsia"/>
                <w:iCs/>
              </w:rPr>
              <w:t>（</w:t>
            </w:r>
            <w:r w:rsidR="00B006A2">
              <w:rPr>
                <w:rFonts w:hint="eastAsia"/>
                <w:iCs/>
              </w:rPr>
              <w:t>Discrepancy</w:t>
            </w:r>
            <w:r w:rsidR="00B006A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7316DC" w:rsidRPr="008819C0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 w:rsidRPr="008819C0">
              <w:rPr>
                <w:rFonts w:hint="eastAsia"/>
                <w:iCs/>
              </w:rPr>
              <w:t>备注</w:t>
            </w:r>
            <w:r w:rsidRPr="008819C0">
              <w:rPr>
                <w:iCs/>
              </w:rPr>
              <w:t>信息</w:t>
            </w:r>
            <w:r w:rsidR="00B006A2">
              <w:rPr>
                <w:rFonts w:hint="eastAsia"/>
                <w:iCs/>
              </w:rPr>
              <w:t>（</w:t>
            </w:r>
            <w:r w:rsidR="00B006A2">
              <w:rPr>
                <w:rFonts w:hint="eastAsia"/>
                <w:iCs/>
              </w:rPr>
              <w:t>Remarks</w:t>
            </w:r>
            <w:r w:rsidR="00B006A2">
              <w:rPr>
                <w:rFonts w:hint="eastAsia"/>
                <w:iCs/>
              </w:rPr>
              <w:t>）</w:t>
            </w:r>
            <w:r w:rsidRPr="008819C0">
              <w:rPr>
                <w:iCs/>
              </w:rPr>
              <w:t>：</w:t>
            </w:r>
            <w:r w:rsidRPr="008819C0">
              <w:rPr>
                <w:rFonts w:hint="eastAsia"/>
                <w:iCs/>
              </w:rPr>
              <w:t>1</w:t>
            </w:r>
            <w:r w:rsidRPr="008819C0">
              <w:rPr>
                <w:iCs/>
              </w:rPr>
              <w:t>-500</w:t>
            </w:r>
            <w:r w:rsidRPr="008819C0"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非必填项</w:t>
            </w:r>
            <w:r>
              <w:rPr>
                <w:iCs/>
              </w:rPr>
              <w:t>；</w:t>
            </w:r>
          </w:p>
        </w:tc>
      </w:tr>
      <w:tr w:rsidR="00B40D9D" w:rsidRPr="00883F4B" w:rsidTr="00E8719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确认</w:t>
            </w:r>
            <w:r>
              <w:t>出库</w:t>
            </w:r>
            <w:r w:rsidR="00DA1DD0">
              <w:rPr>
                <w:rFonts w:hint="eastAsia"/>
              </w:rPr>
              <w:t>（</w:t>
            </w:r>
            <w:r w:rsidR="00837676">
              <w:rPr>
                <w:rFonts w:hint="eastAsia"/>
              </w:rPr>
              <w:t>The lottery tickets have been successfully removed from the warehouse.</w:t>
            </w:r>
            <w:r w:rsidR="00DA1DD0">
              <w:rPr>
                <w:rFonts w:hint="eastAsia"/>
              </w:rPr>
              <w:t>）</w:t>
            </w:r>
          </w:p>
        </w:tc>
      </w:tr>
      <w:tr w:rsidR="00B40D9D" w:rsidRPr="00883F4B" w:rsidTr="00E87197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FE4DC0" w:rsidRDefault="007316DC" w:rsidP="00DB45C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B40D9D" w:rsidRPr="00883F4B" w:rsidTr="00E87197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B40D9D" w:rsidRPr="00883F4B" w:rsidTr="00E87197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lastRenderedPageBreak/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B40D9D" w:rsidRPr="00883F4B" w:rsidRDefault="00B40D9D" w:rsidP="00DB45CE">
            <w:r>
              <w:rPr>
                <w:rFonts w:hint="eastAsia"/>
              </w:rPr>
              <w:t>无</w:t>
            </w:r>
          </w:p>
        </w:tc>
      </w:tr>
    </w:tbl>
    <w:p w:rsidR="007316DC" w:rsidRPr="003E16A6" w:rsidRDefault="007316DC" w:rsidP="007316DC">
      <w:pPr>
        <w:pStyle w:val="a0"/>
        <w:ind w:firstLineChars="0" w:firstLine="0"/>
      </w:pPr>
    </w:p>
    <w:p w:rsidR="007316DC" w:rsidRDefault="007316DC" w:rsidP="003C64BA">
      <w:pPr>
        <w:pStyle w:val="4"/>
      </w:pPr>
      <w:r>
        <w:rPr>
          <w:rFonts w:hint="eastAsia"/>
        </w:rPr>
        <w:t>出货单出库</w:t>
      </w:r>
      <w:r w:rsidR="00323126" w:rsidRPr="00323126">
        <w:rPr>
          <w:rFonts w:hint="eastAsia"/>
        </w:rPr>
        <w:t>（</w:t>
      </w:r>
      <w:r w:rsidR="00A60E7E">
        <w:rPr>
          <w:rFonts w:hint="eastAsia"/>
        </w:rPr>
        <w:t>Goods Issue by Delivery Order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316DC" w:rsidRPr="00883F4B" w:rsidTr="00D44DBB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63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44DBB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出库</w:t>
            </w:r>
            <w:r>
              <w:rPr>
                <w:iCs/>
              </w:rPr>
              <w:t>操作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44DB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对</w:t>
            </w:r>
            <w:r>
              <w:t>彩票进行出库操作</w:t>
            </w:r>
          </w:p>
        </w:tc>
      </w:tr>
      <w:tr w:rsidR="007316DC" w:rsidRPr="00883F4B" w:rsidTr="00D44DB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B26271" w:rsidDel="00436FC9" w:rsidRDefault="007316DC" w:rsidP="00DB45CE">
            <w:pPr>
              <w:rPr>
                <w:del w:id="916" w:author="Microsoft" w:date="2015-10-10T14:39:00Z"/>
                <w:iCs/>
              </w:rPr>
            </w:pPr>
            <w:del w:id="917" w:author="Microsoft" w:date="2015-10-10T14:39:00Z">
              <w:r w:rsidDel="00436FC9">
                <w:rPr>
                  <w:rFonts w:hint="eastAsia"/>
                  <w:iCs/>
                </w:rPr>
                <w:delText>在出货</w:delText>
              </w:r>
              <w:r w:rsidDel="00436FC9">
                <w:rPr>
                  <w:iCs/>
                </w:rPr>
                <w:delText>单申请</w:delText>
              </w:r>
              <w:r w:rsidDel="00436FC9">
                <w:rPr>
                  <w:rFonts w:hint="eastAsia"/>
                  <w:iCs/>
                </w:rPr>
                <w:delText>列表中</w:delText>
              </w:r>
              <w:r w:rsidDel="00436FC9">
                <w:rPr>
                  <w:iCs/>
                </w:rPr>
                <w:delText>，选择状态为</w:delText>
              </w:r>
              <w:r w:rsidDel="00436FC9">
                <w:rPr>
                  <w:iCs/>
                </w:rPr>
                <w:delText>“</w:delText>
              </w:r>
              <w:r w:rsidDel="00436FC9">
                <w:rPr>
                  <w:rFonts w:hint="eastAsia"/>
                  <w:iCs/>
                </w:rPr>
                <w:delText>已提交</w:delText>
              </w:r>
              <w:r w:rsidDel="00436FC9">
                <w:rPr>
                  <w:iCs/>
                </w:rPr>
                <w:delText>”</w:delText>
              </w:r>
              <w:r w:rsidDel="00436FC9">
                <w:rPr>
                  <w:rFonts w:hint="eastAsia"/>
                  <w:iCs/>
                </w:rPr>
                <w:delText>的</w:delText>
              </w:r>
              <w:r w:rsidDel="00436FC9">
                <w:rPr>
                  <w:iCs/>
                </w:rPr>
                <w:delText>出货申请，</w:delText>
              </w:r>
              <w:r w:rsidDel="00436FC9">
                <w:rPr>
                  <w:rFonts w:hint="eastAsia"/>
                  <w:iCs/>
                </w:rPr>
                <w:delText>点击</w:delText>
              </w:r>
              <w:r w:rsidDel="00436FC9">
                <w:rPr>
                  <w:iCs/>
                </w:rPr>
                <w:delText>列表中的【</w:delText>
              </w:r>
              <w:r w:rsidDel="00436FC9">
                <w:rPr>
                  <w:rFonts w:hint="eastAsia"/>
                  <w:iCs/>
                </w:rPr>
                <w:delText>出库</w:delText>
              </w:r>
              <w:r w:rsidDel="00436FC9">
                <w:rPr>
                  <w:iCs/>
                </w:rPr>
                <w:delText>】</w:delText>
              </w:r>
              <w:r w:rsidR="00A35D0F" w:rsidDel="00436FC9">
                <w:rPr>
                  <w:rFonts w:hint="eastAsia"/>
                  <w:iCs/>
                </w:rPr>
                <w:delText>（</w:delText>
              </w:r>
              <w:r w:rsidR="00A35D0F" w:rsidDel="00436FC9">
                <w:rPr>
                  <w:rFonts w:hint="eastAsia"/>
                  <w:iCs/>
                </w:rPr>
                <w:delText>Goods Issue</w:delText>
              </w:r>
              <w:r w:rsidR="00A35D0F" w:rsidDel="00436FC9">
                <w:rPr>
                  <w:rFonts w:hint="eastAsia"/>
                  <w:iCs/>
                </w:rPr>
                <w:delText>）</w:delText>
              </w:r>
              <w:r w:rsidDel="00436FC9">
                <w:rPr>
                  <w:rFonts w:hint="eastAsia"/>
                  <w:iCs/>
                </w:rPr>
                <w:delText>按钮</w:delText>
              </w:r>
              <w:r w:rsidDel="00436FC9">
                <w:rPr>
                  <w:iCs/>
                </w:rPr>
                <w:delText>跳入出</w:delText>
              </w:r>
              <w:r w:rsidDel="00436FC9">
                <w:rPr>
                  <w:rFonts w:hint="eastAsia"/>
                  <w:iCs/>
                </w:rPr>
                <w:delText>库</w:delText>
              </w:r>
              <w:r w:rsidDel="00436FC9">
                <w:rPr>
                  <w:iCs/>
                </w:rPr>
                <w:delText>页面；</w:delText>
              </w:r>
            </w:del>
          </w:p>
          <w:p w:rsidR="008819C0" w:rsidRDefault="008819C0" w:rsidP="008819C0">
            <w:pPr>
              <w:rPr>
                <w:ins w:id="918" w:author="Microsoft" w:date="2015-10-10T14:39:00Z"/>
                <w:iCs/>
              </w:rPr>
            </w:pPr>
            <w:r>
              <w:rPr>
                <w:rFonts w:hint="eastAsia"/>
                <w:iCs/>
              </w:rPr>
              <w:t>第一步</w:t>
            </w:r>
            <w:r>
              <w:rPr>
                <w:iCs/>
              </w:rPr>
              <w:t>：</w:t>
            </w:r>
          </w:p>
          <w:p w:rsidR="00436FC9" w:rsidRPr="00436FC9" w:rsidRDefault="00436FC9">
            <w:pPr>
              <w:pStyle w:val="a8"/>
              <w:numPr>
                <w:ilvl w:val="0"/>
                <w:numId w:val="68"/>
              </w:numPr>
              <w:ind w:firstLineChars="0"/>
              <w:rPr>
                <w:iCs/>
                <w:rPrChange w:id="919" w:author="Microsoft" w:date="2015-10-10T14:39:00Z">
                  <w:rPr/>
                </w:rPrChange>
              </w:rPr>
              <w:pPrChange w:id="920" w:author="Microsoft" w:date="2015-10-10T14:39:00Z">
                <w:pPr/>
              </w:pPrChange>
            </w:pPr>
            <w:ins w:id="921" w:author="Microsoft" w:date="2015-10-10T14:39:00Z">
              <w:r>
                <w:rPr>
                  <w:rFonts w:hint="eastAsia"/>
                  <w:iCs/>
                </w:rPr>
                <w:t>选择</w:t>
              </w:r>
              <w:r>
                <w:rPr>
                  <w:iCs/>
                </w:rPr>
                <w:t>出货单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I</w:t>
              </w:r>
              <w:r>
                <w:rPr>
                  <w:iCs/>
                </w:rPr>
                <w:t>ssue Code</w:t>
              </w:r>
              <w:r>
                <w:rPr>
                  <w:iCs/>
                </w:rPr>
                <w:t>）：</w:t>
              </w:r>
            </w:ins>
            <w:ins w:id="922" w:author="Microsoft" w:date="2015-10-10T14:40:00Z">
              <w:r>
                <w:rPr>
                  <w:rFonts w:hint="eastAsia"/>
                  <w:iCs/>
                </w:rPr>
                <w:t>选择一条出货单</w:t>
              </w:r>
              <w:r>
                <w:rPr>
                  <w:iCs/>
                </w:rPr>
                <w:t>；</w:t>
              </w:r>
            </w:ins>
          </w:p>
          <w:p w:rsidR="008819C0" w:rsidDel="00877EB3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del w:id="923" w:author="Microsoft" w:date="2015-09-23T16:21:00Z"/>
                <w:iCs/>
              </w:rPr>
            </w:pPr>
            <w:del w:id="924" w:author="Microsoft" w:date="2015-09-23T16:21:00Z">
              <w:r w:rsidDel="00877EB3">
                <w:rPr>
                  <w:rFonts w:hint="eastAsia"/>
                  <w:iCs/>
                </w:rPr>
                <w:delText>出库单</w:delText>
              </w:r>
              <w:r w:rsidDel="00877EB3">
                <w:rPr>
                  <w:iCs/>
                </w:rPr>
                <w:delText>编号</w:delText>
              </w:r>
              <w:r w:rsidRPr="00191E5D" w:rsidDel="00877EB3">
                <w:rPr>
                  <w:rFonts w:hint="eastAsia"/>
                  <w:iCs/>
                </w:rPr>
                <w:delText>（</w:delText>
              </w:r>
              <w:r w:rsidDel="00877EB3">
                <w:rPr>
                  <w:rFonts w:hint="eastAsia"/>
                  <w:iCs/>
                </w:rPr>
                <w:delText>Issue Code</w:delText>
              </w:r>
              <w:r w:rsidRPr="00191E5D" w:rsidDel="00877EB3">
                <w:rPr>
                  <w:rFonts w:hint="eastAsia"/>
                  <w:iCs/>
                </w:rPr>
                <w:delText>）</w:delText>
              </w:r>
              <w:r w:rsidDel="00877EB3">
                <w:rPr>
                  <w:iCs/>
                </w:rPr>
                <w:delText>：</w:delText>
              </w:r>
              <w:r w:rsidDel="00877EB3">
                <w:rPr>
                  <w:rFonts w:hint="eastAsia"/>
                  <w:iCs/>
                </w:rPr>
                <w:delText>C</w:delText>
              </w:r>
              <w:r w:rsidDel="00877EB3">
                <w:rPr>
                  <w:iCs/>
                </w:rPr>
                <w:delText>+</w:delText>
              </w:r>
              <w:r w:rsidDel="00877EB3">
                <w:rPr>
                  <w:iCs/>
                </w:rPr>
                <w:delText>年月日</w:delText>
              </w:r>
              <w:r w:rsidDel="00877EB3">
                <w:rPr>
                  <w:iCs/>
                </w:rPr>
                <w:delText xml:space="preserve">+000 </w:delText>
              </w:r>
              <w:r w:rsidDel="00877EB3">
                <w:rPr>
                  <w:rFonts w:hint="eastAsia"/>
                  <w:iCs/>
                </w:rPr>
                <w:delText>例</w:delText>
              </w:r>
              <w:r w:rsidDel="00877EB3">
                <w:rPr>
                  <w:iCs/>
                </w:rPr>
                <w:delText>：</w:delText>
              </w:r>
              <w:r w:rsidDel="00877EB3">
                <w:rPr>
                  <w:rFonts w:hint="eastAsia"/>
                  <w:iCs/>
                </w:rPr>
                <w:delText>C20150825001</w:delText>
              </w:r>
            </w:del>
          </w:p>
          <w:p w:rsidR="008819C0" w:rsidDel="00436FC9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del w:id="925" w:author="Microsoft" w:date="2015-10-10T14:42:00Z"/>
                <w:iCs/>
              </w:rPr>
            </w:pPr>
            <w:del w:id="926" w:author="Microsoft" w:date="2015-10-10T14:42:00Z">
              <w:r w:rsidRPr="00410A2B" w:rsidDel="00436FC9">
                <w:rPr>
                  <w:rFonts w:hint="eastAsia"/>
                  <w:iCs/>
                </w:rPr>
                <w:delText>提货人</w:delText>
              </w:r>
              <w:r w:rsidDel="00436FC9">
                <w:rPr>
                  <w:rFonts w:hint="eastAsia"/>
                  <w:iCs/>
                </w:rPr>
                <w:delText>（</w:delText>
              </w:r>
              <w:r w:rsidR="00D70D52" w:rsidDel="00436FC9">
                <w:rPr>
                  <w:rFonts w:hint="eastAsia"/>
                  <w:iCs/>
                </w:rPr>
                <w:delText>Delivered</w:delText>
              </w:r>
              <w:r w:rsidDel="00436FC9">
                <w:rPr>
                  <w:rFonts w:hint="eastAsia"/>
                  <w:iCs/>
                </w:rPr>
                <w:delText xml:space="preserve"> By</w:delText>
              </w:r>
              <w:r w:rsidDel="00436FC9">
                <w:rPr>
                  <w:rFonts w:hint="eastAsia"/>
                  <w:iCs/>
                </w:rPr>
                <w:delText>）</w:delText>
              </w:r>
              <w:r w:rsidRPr="00410A2B" w:rsidDel="00436FC9">
                <w:rPr>
                  <w:rFonts w:hint="eastAsia"/>
                  <w:iCs/>
                </w:rPr>
                <w:delText>：文本框，必填项；</w:delText>
              </w:r>
              <w:r w:rsidRPr="00410A2B" w:rsidDel="00436FC9">
                <w:rPr>
                  <w:iCs/>
                </w:rPr>
                <w:delText>1-50</w:delText>
              </w:r>
              <w:r w:rsidRPr="00410A2B" w:rsidDel="00436FC9">
                <w:rPr>
                  <w:rFonts w:hint="eastAsia"/>
                  <w:iCs/>
                </w:rPr>
                <w:delText>；</w:delText>
              </w:r>
            </w:del>
          </w:p>
          <w:p w:rsidR="008819C0" w:rsidRPr="00973184" w:rsidDel="00436FC9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del w:id="927" w:author="Microsoft" w:date="2015-10-10T14:42:00Z"/>
                <w:iCs/>
              </w:rPr>
            </w:pPr>
            <w:del w:id="928" w:author="Microsoft" w:date="2015-10-10T14:42:00Z">
              <w:r w:rsidRPr="00410A2B" w:rsidDel="00436FC9">
                <w:rPr>
                  <w:rFonts w:hint="eastAsia"/>
                  <w:iCs/>
                </w:rPr>
                <w:delText>联系方式</w:delText>
              </w:r>
              <w:r w:rsidDel="00436FC9">
                <w:rPr>
                  <w:rFonts w:hint="eastAsia"/>
                  <w:iCs/>
                </w:rPr>
                <w:delText>（</w:delText>
              </w:r>
              <w:r w:rsidDel="00436FC9">
                <w:rPr>
                  <w:rFonts w:hint="eastAsia"/>
                  <w:iCs/>
                </w:rPr>
                <w:delText>Contact Phone</w:delText>
              </w:r>
              <w:r w:rsidDel="00436FC9">
                <w:rPr>
                  <w:rFonts w:hint="eastAsia"/>
                  <w:iCs/>
                </w:rPr>
                <w:delText>）</w:delText>
              </w:r>
              <w:r w:rsidRPr="00410A2B" w:rsidDel="00436FC9">
                <w:rPr>
                  <w:rFonts w:hint="eastAsia"/>
                  <w:iCs/>
                </w:rPr>
                <w:delText>：文本框，必填项；</w:delText>
              </w:r>
              <w:r w:rsidRPr="00410A2B" w:rsidDel="00436FC9">
                <w:rPr>
                  <w:iCs/>
                </w:rPr>
                <w:delText>1-20</w:delText>
              </w:r>
            </w:del>
          </w:p>
          <w:p w:rsidR="008819C0" w:rsidRDefault="008819C0" w:rsidP="008819C0">
            <w:pPr>
              <w:rPr>
                <w:iCs/>
              </w:rPr>
            </w:pPr>
            <w:r w:rsidRPr="007A6C42">
              <w:rPr>
                <w:rFonts w:hint="eastAsia"/>
                <w:iCs/>
              </w:rPr>
              <w:t>出货单</w:t>
            </w:r>
            <w:r w:rsidRPr="007A6C42">
              <w:rPr>
                <w:iCs/>
              </w:rPr>
              <w:t>列表：</w:t>
            </w:r>
          </w:p>
          <w:p w:rsidR="00804DB6" w:rsidRPr="00804DB6" w:rsidRDefault="00804DB6" w:rsidP="00804DB6">
            <w:pPr>
              <w:pStyle w:val="a8"/>
              <w:numPr>
                <w:ilvl w:val="0"/>
                <w:numId w:val="60"/>
              </w:numPr>
              <w:ind w:firstLineChars="0"/>
              <w:rPr>
                <w:iCs/>
              </w:rPr>
            </w:pPr>
            <w:r w:rsidRPr="00804DB6">
              <w:rPr>
                <w:rFonts w:hint="eastAsia"/>
                <w:iCs/>
              </w:rPr>
              <w:t>方案</w:t>
            </w:r>
            <w:r w:rsidRPr="00804DB6">
              <w:rPr>
                <w:iCs/>
              </w:rPr>
              <w:t>代码</w:t>
            </w:r>
            <w:r w:rsidR="00B04D35">
              <w:rPr>
                <w:rFonts w:hint="eastAsia"/>
                <w:iCs/>
              </w:rPr>
              <w:t>（</w:t>
            </w:r>
            <w:r w:rsidR="00B04D35">
              <w:rPr>
                <w:rFonts w:hint="eastAsia"/>
                <w:iCs/>
              </w:rPr>
              <w:t>Plan Code</w:t>
            </w:r>
            <w:r w:rsidR="00B04D35">
              <w:rPr>
                <w:rFonts w:hint="eastAsia"/>
                <w:iCs/>
              </w:rPr>
              <w:t>）</w:t>
            </w:r>
            <w:r w:rsidRPr="00804DB6">
              <w:rPr>
                <w:iCs/>
              </w:rPr>
              <w:t>：</w:t>
            </w:r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数量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ins w:id="929" w:author="Microsoft" w:date="2015-09-17T15:07:00Z">
              <w:r w:rsidR="007F1F25">
                <w:rPr>
                  <w:rFonts w:hint="eastAsia"/>
                  <w:iCs/>
                </w:rPr>
                <w:t>张</w:t>
              </w:r>
            </w:ins>
            <w:del w:id="930" w:author="Microsoft" w:date="2015-09-17T15:07:00Z">
              <w:r w:rsidDel="007F1F25">
                <w:rPr>
                  <w:rFonts w:hint="eastAsia"/>
                  <w:iCs/>
                </w:rPr>
                <w:delText>本</w:delText>
              </w:r>
            </w:del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：瑞尔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 w:rsidRPr="00191E5D">
              <w:rPr>
                <w:rFonts w:hint="eastAsia"/>
                <w:iCs/>
              </w:rPr>
              <w:t>）</w:t>
            </w:r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</w:t>
            </w:r>
            <w:r>
              <w:rPr>
                <w:iCs/>
              </w:rPr>
              <w:t>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：瑞尔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所有方案合计金额；</w:t>
            </w:r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第二步</w:t>
            </w:r>
            <w:r>
              <w:rPr>
                <w:iCs/>
              </w:rPr>
              <w:t>：</w:t>
            </w:r>
          </w:p>
          <w:p w:rsidR="008819C0" w:rsidRPr="00973184" w:rsidRDefault="008819C0" w:rsidP="003967F2">
            <w:pPr>
              <w:pStyle w:val="a8"/>
              <w:numPr>
                <w:ilvl w:val="0"/>
                <w:numId w:val="56"/>
              </w:numPr>
              <w:ind w:firstLineChars="0"/>
              <w:rPr>
                <w:iCs/>
              </w:rPr>
            </w:pPr>
            <w:r w:rsidRPr="00973184">
              <w:rPr>
                <w:rFonts w:hint="eastAsia"/>
                <w:iCs/>
              </w:rPr>
              <w:t>显示字段</w:t>
            </w:r>
            <w:r w:rsidRPr="00973184">
              <w:rPr>
                <w:iCs/>
              </w:rPr>
              <w:t>：出货单编号</w:t>
            </w:r>
          </w:p>
          <w:p w:rsidR="008819C0" w:rsidRDefault="008819C0" w:rsidP="008819C0">
            <w:pPr>
              <w:rPr>
                <w:iCs/>
              </w:rPr>
            </w:pPr>
            <w:r w:rsidRPr="006D5BEA">
              <w:rPr>
                <w:rFonts w:hint="eastAsia"/>
                <w:iCs/>
              </w:rPr>
              <w:t>条码显示</w:t>
            </w:r>
            <w:r w:rsidRPr="006D5BEA">
              <w:rPr>
                <w:iCs/>
              </w:rPr>
              <w:t>区：</w:t>
            </w:r>
          </w:p>
          <w:p w:rsidR="008819C0" w:rsidRPr="006D5BEA" w:rsidRDefault="008819C0" w:rsidP="003967F2">
            <w:pPr>
              <w:pStyle w:val="a8"/>
              <w:numPr>
                <w:ilvl w:val="0"/>
                <w:numId w:val="53"/>
              </w:numPr>
              <w:ind w:firstLineChars="0"/>
              <w:rPr>
                <w:iCs/>
              </w:rPr>
            </w:pPr>
            <w:r w:rsidRPr="006D5BEA">
              <w:rPr>
                <w:rFonts w:hint="eastAsia"/>
                <w:iCs/>
              </w:rPr>
              <w:t>条形码</w:t>
            </w:r>
            <w:r w:rsidRPr="006D5BEA">
              <w:rPr>
                <w:iCs/>
              </w:rPr>
              <w:t>编号</w:t>
            </w:r>
            <w:r w:rsidRPr="006D5BEA">
              <w:rPr>
                <w:rFonts w:hint="eastAsia"/>
                <w:iCs/>
              </w:rPr>
              <w:t>（</w:t>
            </w:r>
            <w:r w:rsidRPr="006D5BEA">
              <w:rPr>
                <w:rFonts w:hint="eastAsia"/>
                <w:iCs/>
              </w:rPr>
              <w:t>Barcode</w:t>
            </w:r>
            <w:r w:rsidRPr="006D5BEA">
              <w:rPr>
                <w:rFonts w:hint="eastAsia"/>
                <w:iCs/>
              </w:rPr>
              <w:t>）</w:t>
            </w:r>
            <w:r w:rsidRPr="006D5BEA">
              <w:rPr>
                <w:iCs/>
              </w:rPr>
              <w:t>：</w:t>
            </w:r>
          </w:p>
          <w:p w:rsidR="008819C0" w:rsidRPr="000E56C7" w:rsidRDefault="008819C0" w:rsidP="008819C0">
            <w:pPr>
              <w:rPr>
                <w:iCs/>
              </w:rPr>
            </w:pPr>
            <w:r>
              <w:rPr>
                <w:iCs/>
              </w:rPr>
              <w:t>出库列表：</w:t>
            </w:r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iCs/>
              </w:rPr>
              <w:t>规格</w:t>
            </w:r>
            <w:r>
              <w:rPr>
                <w:rFonts w:hint="eastAsia"/>
                <w:iCs/>
              </w:rPr>
              <w:t>（箱，盒，本）（</w:t>
            </w:r>
            <w:r>
              <w:rPr>
                <w:rFonts w:hint="eastAsia"/>
                <w:iCs/>
              </w:rPr>
              <w:t>Specification</w:t>
            </w:r>
            <w:r>
              <w:rPr>
                <w:rFonts w:hint="eastAsia"/>
                <w:iCs/>
              </w:rPr>
              <w:t>）（</w:t>
            </w:r>
            <w:r>
              <w:rPr>
                <w:rFonts w:hint="eastAsia"/>
                <w:iCs/>
              </w:rPr>
              <w:t>Trunk, Box, Pack</w:t>
            </w:r>
            <w:r>
              <w:rPr>
                <w:rFonts w:hint="eastAsia"/>
                <w:iCs/>
              </w:rPr>
              <w:t>）</w:t>
            </w:r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合计数量（</w:t>
            </w:r>
            <w:r>
              <w:rPr>
                <w:rFonts w:hint="eastAsia"/>
                <w:iCs/>
              </w:rPr>
              <w:t>Total Quantity</w:t>
            </w:r>
            <w:r>
              <w:rPr>
                <w:rFonts w:hint="eastAsia"/>
                <w:iCs/>
              </w:rPr>
              <w:t>）：张数（</w:t>
            </w:r>
            <w:r>
              <w:rPr>
                <w:rFonts w:hint="eastAsia"/>
                <w:iCs/>
              </w:rPr>
              <w:t>tickets</w:t>
            </w:r>
            <w:r>
              <w:rPr>
                <w:rFonts w:hint="eastAsia"/>
                <w:iCs/>
              </w:rPr>
              <w:t>）</w:t>
            </w:r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iCs/>
              </w:rPr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>
              <w:rPr>
                <w:rFonts w:hint="eastAsia"/>
                <w:iCs/>
              </w:rPr>
              <w:t>）</w:t>
            </w:r>
          </w:p>
          <w:p w:rsidR="008819C0" w:rsidRPr="006D5BEA" w:rsidDel="007F1F25" w:rsidRDefault="008819C0" w:rsidP="008819C0">
            <w:pPr>
              <w:rPr>
                <w:del w:id="931" w:author="Microsoft" w:date="2015-09-17T15:07:00Z"/>
                <w:iCs/>
              </w:rPr>
            </w:pPr>
            <w:del w:id="932" w:author="Microsoft" w:date="2015-09-17T15:07:00Z">
              <w:r w:rsidDel="007F1F25">
                <w:rPr>
                  <w:rFonts w:hint="eastAsia"/>
                  <w:iCs/>
                </w:rPr>
                <w:delText>列表外其他</w:delText>
              </w:r>
              <w:r w:rsidDel="007F1F25">
                <w:rPr>
                  <w:iCs/>
                </w:rPr>
                <w:delText>信息：</w:delText>
              </w:r>
            </w:del>
          </w:p>
          <w:p w:rsidR="008819C0" w:rsidDel="007F1F25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del w:id="933" w:author="Microsoft" w:date="2015-09-17T15:07:00Z"/>
                <w:iCs/>
              </w:rPr>
            </w:pPr>
            <w:del w:id="934" w:author="Microsoft" w:date="2015-09-17T15:07:00Z">
              <w:r w:rsidDel="007F1F25">
                <w:rPr>
                  <w:iCs/>
                </w:rPr>
                <w:delText>配送人</w:delText>
              </w:r>
              <w:r w:rsidDel="007F1F25">
                <w:rPr>
                  <w:rFonts w:hint="eastAsia"/>
                  <w:iCs/>
                </w:rPr>
                <w:delText>（市场管理员）</w:delText>
              </w:r>
              <w:r w:rsidRPr="00191E5D" w:rsidDel="007F1F25">
                <w:rPr>
                  <w:rFonts w:hint="eastAsia"/>
                  <w:iCs/>
                </w:rPr>
                <w:delText>（</w:delText>
              </w:r>
              <w:r w:rsidDel="007F1F25">
                <w:rPr>
                  <w:rFonts w:hint="eastAsia"/>
                  <w:iCs/>
                </w:rPr>
                <w:delText>Market Manager</w:delText>
              </w:r>
              <w:r w:rsidRPr="00191E5D" w:rsidDel="007F1F25">
                <w:rPr>
                  <w:rFonts w:hint="eastAsia"/>
                  <w:iCs/>
                </w:rPr>
                <w:delText>）</w:delText>
              </w:r>
              <w:r w:rsidDel="007F1F25">
                <w:rPr>
                  <w:rFonts w:hint="eastAsia"/>
                  <w:iCs/>
                </w:rPr>
                <w:delText>：</w:delText>
              </w:r>
            </w:del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出库详细</w:t>
            </w:r>
            <w:r>
              <w:rPr>
                <w:iCs/>
              </w:rPr>
              <w:t>信息</w:t>
            </w:r>
            <w:r>
              <w:rPr>
                <w:rFonts w:hint="eastAsia"/>
                <w:iCs/>
              </w:rPr>
              <w:t>列表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="00D44DBB" w:rsidRPr="00D44DBB">
              <w:rPr>
                <w:rFonts w:hint="eastAsia"/>
                <w:iCs/>
              </w:rPr>
              <w:t>（</w:t>
            </w:r>
            <w:r w:rsidR="00D44DBB" w:rsidRPr="00D44DBB">
              <w:rPr>
                <w:rFonts w:hint="eastAsia"/>
                <w:iCs/>
              </w:rPr>
              <w:t>Plan Code</w:t>
            </w:r>
            <w:r w:rsidR="00D44DBB" w:rsidRPr="00D44DBB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="00D44DBB" w:rsidRPr="00D44DBB">
              <w:rPr>
                <w:rFonts w:hint="eastAsia"/>
                <w:iCs/>
              </w:rPr>
              <w:t>（</w:t>
            </w:r>
            <w:r w:rsidR="00D44DBB" w:rsidRPr="00D44DBB">
              <w:rPr>
                <w:rFonts w:hint="eastAsia"/>
                <w:iCs/>
              </w:rPr>
              <w:t>Plan Name</w:t>
            </w:r>
            <w:r w:rsidR="00D44DBB" w:rsidRPr="00D44DBB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="00D44DBB" w:rsidRPr="00D44DBB">
              <w:rPr>
                <w:rFonts w:hint="eastAsia"/>
                <w:iCs/>
              </w:rPr>
              <w:t>（</w:t>
            </w:r>
            <w:r w:rsidR="00D44DBB" w:rsidRPr="00D44DBB">
              <w:rPr>
                <w:rFonts w:hint="eastAsia"/>
                <w:iCs/>
              </w:rPr>
              <w:t>Batch Code</w:t>
            </w:r>
            <w:r w:rsidR="00D44DBB" w:rsidRPr="00D44DBB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="00D44DBB" w:rsidRPr="00D44DBB">
              <w:rPr>
                <w:rFonts w:hint="eastAsia"/>
                <w:iCs/>
              </w:rPr>
              <w:t>（</w:t>
            </w:r>
            <w:r w:rsidR="00D44DBB" w:rsidRPr="00D44DBB">
              <w:rPr>
                <w:rFonts w:hint="eastAsia"/>
                <w:iCs/>
              </w:rPr>
              <w:t>Prize Group Code</w:t>
            </w:r>
            <w:r w:rsidR="00D44DBB" w:rsidRPr="00D44DBB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="00D44DBB" w:rsidRPr="00D44DBB">
              <w:rPr>
                <w:rFonts w:hint="eastAsia"/>
                <w:iCs/>
              </w:rPr>
              <w:t>（</w:t>
            </w:r>
            <w:r w:rsidR="00D44DBB" w:rsidRPr="00D44DBB">
              <w:rPr>
                <w:rFonts w:hint="eastAsia"/>
                <w:iCs/>
              </w:rPr>
              <w:t>Specification</w:t>
            </w:r>
            <w:r w:rsidR="00D44DBB" w:rsidRPr="00D44DBB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</w:t>
            </w:r>
            <w:r w:rsidR="00D44DBB" w:rsidRPr="00D44DBB">
              <w:rPr>
                <w:rFonts w:hint="eastAsia"/>
                <w:iCs/>
              </w:rPr>
              <w:t>（</w:t>
            </w:r>
            <w:r w:rsidR="00D44DBB" w:rsidRPr="00D44DBB">
              <w:rPr>
                <w:rFonts w:hint="eastAsia"/>
                <w:iCs/>
              </w:rPr>
              <w:t>Barcode</w:t>
            </w:r>
            <w:r w:rsidR="00D44DBB" w:rsidRPr="00D44DBB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Pr="008F6C84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总张数</w:t>
            </w:r>
            <w:r w:rsidR="00D44DBB" w:rsidRPr="00D44DBB">
              <w:rPr>
                <w:rFonts w:hint="eastAsia"/>
                <w:iCs/>
              </w:rPr>
              <w:t>（</w:t>
            </w:r>
            <w:r w:rsidR="00D44DBB" w:rsidRPr="00D44DBB">
              <w:rPr>
                <w:rFonts w:hint="eastAsia"/>
                <w:iCs/>
              </w:rPr>
              <w:t>Total Tickets</w:t>
            </w:r>
            <w:r w:rsidR="00D44DBB" w:rsidRPr="00D44DBB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每列后均有删除（</w:t>
            </w:r>
            <w:r>
              <w:rPr>
                <w:rFonts w:hint="eastAsia"/>
                <w:iCs/>
              </w:rPr>
              <w:t>Delete</w:t>
            </w:r>
            <w:r>
              <w:rPr>
                <w:rFonts w:hint="eastAsia"/>
                <w:iCs/>
              </w:rPr>
              <w:t>）</w:t>
            </w:r>
            <w:r>
              <w:rPr>
                <w:iCs/>
              </w:rPr>
              <w:t>按钮；</w:t>
            </w:r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第三步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确认</w:t>
            </w:r>
            <w:r>
              <w:rPr>
                <w:iCs/>
              </w:rPr>
              <w:t>出库</w:t>
            </w:r>
          </w:p>
          <w:p w:rsidR="008819C0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调拨单</w:t>
            </w:r>
            <w:r>
              <w:rPr>
                <w:iCs/>
              </w:rPr>
              <w:t>编号</w:t>
            </w:r>
            <w:r w:rsidR="00D70D52">
              <w:rPr>
                <w:rFonts w:hint="eastAsia"/>
                <w:iCs/>
              </w:rPr>
              <w:t>（</w:t>
            </w:r>
            <w:r w:rsidR="00D70D52">
              <w:rPr>
                <w:rFonts w:hint="eastAsia"/>
                <w:iCs/>
              </w:rPr>
              <w:t>Transfer Code</w:t>
            </w:r>
            <w:r w:rsidR="00D70D52">
              <w:rPr>
                <w:rFonts w:hint="eastAsia"/>
                <w:iCs/>
              </w:rPr>
              <w:t>）：</w:t>
            </w:r>
          </w:p>
          <w:p w:rsidR="008819C0" w:rsidRPr="00F1273D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应出</w:t>
            </w:r>
            <w:r w:rsidRPr="00F1273D">
              <w:rPr>
                <w:rFonts w:hint="eastAsia"/>
                <w:iCs/>
              </w:rPr>
              <w:t>库</w:t>
            </w:r>
            <w:r w:rsidRPr="00F1273D">
              <w:rPr>
                <w:iCs/>
              </w:rPr>
              <w:t>数量</w:t>
            </w:r>
            <w:r w:rsidR="00D70D52">
              <w:rPr>
                <w:rFonts w:hint="eastAsia"/>
                <w:iCs/>
              </w:rPr>
              <w:t>（</w:t>
            </w:r>
            <w:r w:rsidR="00D70D52">
              <w:rPr>
                <w:rFonts w:hint="eastAsia"/>
                <w:iCs/>
              </w:rPr>
              <w:t>Quantity Deliverable</w:t>
            </w:r>
            <w:r w:rsidR="00D70D52">
              <w:rPr>
                <w:rFonts w:hint="eastAsia"/>
                <w:iCs/>
              </w:rPr>
              <w:t>）</w:t>
            </w:r>
            <w:r w:rsidRPr="00F1273D">
              <w:rPr>
                <w:iCs/>
              </w:rPr>
              <w:t>：</w:t>
            </w:r>
            <w:r w:rsidRPr="00F1273D">
              <w:rPr>
                <w:rFonts w:hint="eastAsia"/>
                <w:iCs/>
              </w:rPr>
              <w:t>张</w:t>
            </w:r>
            <w:r w:rsidR="00D70D52">
              <w:rPr>
                <w:rFonts w:hint="eastAsia"/>
                <w:iCs/>
              </w:rPr>
              <w:t>（</w:t>
            </w:r>
            <w:r w:rsidR="00D70D52">
              <w:rPr>
                <w:rFonts w:hint="eastAsia"/>
                <w:iCs/>
              </w:rPr>
              <w:t>tickets</w:t>
            </w:r>
            <w:r w:rsidR="00D70D52">
              <w:rPr>
                <w:rFonts w:hint="eastAsia"/>
                <w:iCs/>
              </w:rPr>
              <w:t>）</w:t>
            </w:r>
          </w:p>
          <w:p w:rsidR="008819C0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实际出库</w:t>
            </w:r>
            <w:r>
              <w:rPr>
                <w:iCs/>
              </w:rPr>
              <w:t>数量</w:t>
            </w:r>
            <w:r w:rsidR="00D70D52">
              <w:rPr>
                <w:rFonts w:hint="eastAsia"/>
                <w:iCs/>
              </w:rPr>
              <w:t>（</w:t>
            </w:r>
            <w:r w:rsidR="00D70D52">
              <w:rPr>
                <w:rFonts w:hint="eastAsia"/>
                <w:iCs/>
              </w:rPr>
              <w:t>Quantity Delivered</w:t>
            </w:r>
            <w:r w:rsidR="00D70D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8819C0" w:rsidRPr="006B281B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差异值</w:t>
            </w:r>
            <w:r w:rsidR="00D70D52">
              <w:rPr>
                <w:rFonts w:hint="eastAsia"/>
                <w:iCs/>
              </w:rPr>
              <w:t>（</w:t>
            </w:r>
            <w:r w:rsidR="00D70D52">
              <w:rPr>
                <w:rFonts w:hint="eastAsia"/>
                <w:iCs/>
              </w:rPr>
              <w:t>Discrepancy</w:t>
            </w:r>
            <w:r w:rsidR="00D70D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7316DC" w:rsidRPr="008819C0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 w:rsidRPr="008819C0">
              <w:rPr>
                <w:rFonts w:hint="eastAsia"/>
                <w:iCs/>
              </w:rPr>
              <w:t>备注</w:t>
            </w:r>
            <w:r w:rsidRPr="008819C0">
              <w:rPr>
                <w:iCs/>
              </w:rPr>
              <w:t>信息</w:t>
            </w:r>
            <w:r w:rsidR="00D70D52">
              <w:rPr>
                <w:rFonts w:hint="eastAsia"/>
                <w:iCs/>
              </w:rPr>
              <w:t>（</w:t>
            </w:r>
            <w:r w:rsidR="00D70D52">
              <w:rPr>
                <w:rFonts w:hint="eastAsia"/>
                <w:iCs/>
              </w:rPr>
              <w:t>Remarks</w:t>
            </w:r>
            <w:r w:rsidR="00D70D52">
              <w:rPr>
                <w:rFonts w:hint="eastAsia"/>
                <w:iCs/>
              </w:rPr>
              <w:t>）</w:t>
            </w:r>
            <w:r w:rsidRPr="008819C0">
              <w:rPr>
                <w:iCs/>
              </w:rPr>
              <w:t>：</w:t>
            </w:r>
            <w:r w:rsidRPr="008819C0">
              <w:rPr>
                <w:rFonts w:hint="eastAsia"/>
                <w:iCs/>
              </w:rPr>
              <w:t>1</w:t>
            </w:r>
            <w:r w:rsidRPr="008819C0">
              <w:rPr>
                <w:iCs/>
              </w:rPr>
              <w:t>-500</w:t>
            </w:r>
            <w:r w:rsidRPr="008819C0"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非必填项</w:t>
            </w:r>
            <w:r>
              <w:rPr>
                <w:iCs/>
              </w:rPr>
              <w:t>；</w:t>
            </w:r>
          </w:p>
        </w:tc>
      </w:tr>
      <w:tr w:rsidR="007316DC" w:rsidRPr="00883F4B" w:rsidTr="00D44DB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确认</w:t>
            </w:r>
            <w:r>
              <w:t>出库</w:t>
            </w:r>
            <w:r w:rsidR="00F142FA" w:rsidRPr="00F142FA">
              <w:rPr>
                <w:rFonts w:hint="eastAsia"/>
              </w:rPr>
              <w:t>（</w:t>
            </w:r>
            <w:r w:rsidR="00F142FA" w:rsidRPr="00F142FA">
              <w:rPr>
                <w:rFonts w:hint="eastAsia"/>
              </w:rPr>
              <w:t>The lottery tickets have been successfully removed from the warehouse.</w:t>
            </w:r>
            <w:r w:rsidR="00F142FA" w:rsidRPr="00F142FA">
              <w:rPr>
                <w:rFonts w:hint="eastAsia"/>
              </w:rPr>
              <w:t>）</w:t>
            </w:r>
          </w:p>
        </w:tc>
      </w:tr>
      <w:tr w:rsidR="007316DC" w:rsidRPr="00883F4B" w:rsidTr="00D44DBB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FE4DC0" w:rsidRDefault="007316DC" w:rsidP="00DB45C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316DC" w:rsidRPr="00883F4B" w:rsidTr="00D44DBB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316DC" w:rsidRPr="00883F4B" w:rsidTr="00D44DBB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无</w:t>
            </w:r>
          </w:p>
        </w:tc>
      </w:tr>
    </w:tbl>
    <w:p w:rsidR="007316DC" w:rsidRPr="00711B0D" w:rsidRDefault="007316DC" w:rsidP="007316DC">
      <w:pPr>
        <w:pStyle w:val="a0"/>
      </w:pPr>
    </w:p>
    <w:p w:rsidR="007316DC" w:rsidRPr="00411243" w:rsidRDefault="007316DC" w:rsidP="003C64BA">
      <w:pPr>
        <w:pStyle w:val="3"/>
      </w:pPr>
      <w:bookmarkStart w:id="935" w:name="_Toc430873030"/>
      <w:r>
        <w:rPr>
          <w:rFonts w:hint="eastAsia"/>
        </w:rPr>
        <w:t>库存</w:t>
      </w:r>
      <w:r w:rsidR="00323126" w:rsidRPr="00323126">
        <w:rPr>
          <w:rFonts w:hint="eastAsia"/>
        </w:rPr>
        <w:t>（</w:t>
      </w:r>
      <w:r w:rsidR="005F23CA">
        <w:rPr>
          <w:rFonts w:hint="eastAsia"/>
        </w:rPr>
        <w:t>Inventory</w:t>
      </w:r>
      <w:r w:rsidR="00323126" w:rsidRPr="00323126">
        <w:rPr>
          <w:rFonts w:hint="eastAsia"/>
        </w:rPr>
        <w:t>）</w:t>
      </w:r>
      <w:bookmarkEnd w:id="935"/>
    </w:p>
    <w:p w:rsidR="007316DC" w:rsidRDefault="007316DC" w:rsidP="00410CAA">
      <w:pPr>
        <w:pStyle w:val="4"/>
      </w:pPr>
      <w:r>
        <w:rPr>
          <w:rFonts w:hint="eastAsia"/>
        </w:rPr>
        <w:t>库存</w:t>
      </w:r>
      <w:r>
        <w:t>查询</w:t>
      </w:r>
      <w:r w:rsidR="00323126" w:rsidRPr="00323126">
        <w:rPr>
          <w:rFonts w:hint="eastAsia"/>
        </w:rPr>
        <w:t>（</w:t>
      </w:r>
      <w:r w:rsidR="005F23CA">
        <w:rPr>
          <w:rFonts w:hint="eastAsia"/>
        </w:rPr>
        <w:t>Inventory</w:t>
      </w:r>
      <w:r w:rsidR="00513D20">
        <w:rPr>
          <w:rFonts w:hint="eastAsia"/>
        </w:rPr>
        <w:t xml:space="preserve"> Information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64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查看</w:t>
            </w:r>
            <w:r>
              <w:rPr>
                <w:iCs/>
              </w:rPr>
              <w:t>库存信息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查看</w:t>
            </w:r>
            <w:r>
              <w:t>所有</w:t>
            </w:r>
            <w:r>
              <w:rPr>
                <w:rFonts w:hint="eastAsia"/>
              </w:rPr>
              <w:t>方案</w:t>
            </w:r>
            <w:r>
              <w:t>的</w:t>
            </w:r>
            <w:r>
              <w:rPr>
                <w:rFonts w:hint="eastAsia"/>
              </w:rPr>
              <w:t>库存</w:t>
            </w:r>
            <w:r>
              <w:t>信息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查询条件</w:t>
            </w:r>
            <w:r>
              <w:rPr>
                <w:iCs/>
              </w:rPr>
              <w:t>：</w:t>
            </w:r>
          </w:p>
          <w:p w:rsidR="007316DC" w:rsidRPr="001A7562" w:rsidRDefault="00E91D7A" w:rsidP="003967F2">
            <w:pPr>
              <w:pStyle w:val="a8"/>
              <w:numPr>
                <w:ilvl w:val="0"/>
                <w:numId w:val="37"/>
              </w:numPr>
              <w:ind w:firstLineChars="0"/>
              <w:rPr>
                <w:iCs/>
              </w:rPr>
            </w:pPr>
            <w:r w:rsidRPr="00E91D7A">
              <w:rPr>
                <w:rFonts w:hint="eastAsia"/>
                <w:iCs/>
              </w:rPr>
              <w:t>选择仓库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Warehouse</w:t>
            </w:r>
            <w:r>
              <w:rPr>
                <w:rFonts w:hint="eastAsia"/>
                <w:iCs/>
              </w:rPr>
              <w:t>）</w:t>
            </w:r>
            <w:r w:rsidRPr="00E91D7A">
              <w:rPr>
                <w:rFonts w:hint="eastAsia"/>
                <w:iCs/>
              </w:rPr>
              <w:t>：下拉列表，默认全部，自己管辖范围内的仓库的所有库存，选择本部仓库及管辖范围内的所有仓库</w:t>
            </w:r>
          </w:p>
          <w:p w:rsidR="007316DC" w:rsidRPr="00B26271" w:rsidRDefault="007316DC" w:rsidP="003967F2">
            <w:pPr>
              <w:pStyle w:val="a8"/>
              <w:numPr>
                <w:ilvl w:val="0"/>
                <w:numId w:val="21"/>
              </w:numPr>
              <w:ind w:firstLineChars="0"/>
              <w:rPr>
                <w:iCs/>
              </w:rPr>
            </w:pPr>
            <w:r w:rsidRPr="00B26271">
              <w:rPr>
                <w:rFonts w:hint="eastAsia"/>
                <w:iCs/>
              </w:rPr>
              <w:t>方案</w:t>
            </w:r>
            <w:r w:rsidRPr="00B26271">
              <w:rPr>
                <w:iCs/>
              </w:rPr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1F4EBD">
              <w:rPr>
                <w:rFonts w:hint="eastAsia"/>
                <w:iCs/>
              </w:rPr>
              <w:t>Plan</w:t>
            </w:r>
            <w:r w:rsidR="00191E5D" w:rsidRPr="00191E5D">
              <w:rPr>
                <w:rFonts w:hint="eastAsia"/>
                <w:iCs/>
              </w:rPr>
              <w:t>）</w:t>
            </w:r>
            <w:r w:rsidRPr="00B26271">
              <w:rPr>
                <w:iCs/>
              </w:rPr>
              <w:t>：</w:t>
            </w:r>
          </w:p>
          <w:p w:rsidR="007F1F25" w:rsidRDefault="007316DC" w:rsidP="003967F2">
            <w:pPr>
              <w:pStyle w:val="a8"/>
              <w:numPr>
                <w:ilvl w:val="0"/>
                <w:numId w:val="21"/>
              </w:numPr>
              <w:ind w:firstLineChars="0"/>
              <w:rPr>
                <w:ins w:id="936" w:author="Microsoft" w:date="2015-09-17T15:08:00Z"/>
                <w:iCs/>
              </w:rPr>
            </w:pPr>
            <w:r w:rsidRPr="00B26271">
              <w:rPr>
                <w:rFonts w:hint="eastAsia"/>
                <w:iCs/>
              </w:rPr>
              <w:t>生产</w:t>
            </w:r>
            <w:r>
              <w:rPr>
                <w:iCs/>
              </w:rPr>
              <w:t>批次</w:t>
            </w:r>
            <w:del w:id="937" w:author="Microsoft" w:date="2015-09-17T15:08:00Z">
              <w:r w:rsidDel="007F1F25">
                <w:rPr>
                  <w:rFonts w:hint="eastAsia"/>
                  <w:iCs/>
                </w:rPr>
                <w:delText>（</w:delText>
              </w:r>
            </w:del>
          </w:p>
          <w:p w:rsidR="007316DC" w:rsidRPr="007C1CA6" w:rsidRDefault="007316DC" w:rsidP="003967F2">
            <w:pPr>
              <w:pStyle w:val="a8"/>
              <w:numPr>
                <w:ilvl w:val="0"/>
                <w:numId w:val="21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奖组编号</w:t>
            </w:r>
            <w:del w:id="938" w:author="Microsoft" w:date="2015-09-17T15:08:00Z">
              <w:r w:rsidDel="007F1F25">
                <w:rPr>
                  <w:rFonts w:hint="eastAsia"/>
                  <w:iCs/>
                </w:rPr>
                <w:delText>）</w:delText>
              </w:r>
            </w:del>
            <w:r w:rsidR="00191E5D" w:rsidRPr="00191E5D">
              <w:rPr>
                <w:rFonts w:hint="eastAsia"/>
                <w:iCs/>
              </w:rPr>
              <w:t>（</w:t>
            </w:r>
            <w:r w:rsidR="001F4EBD">
              <w:rPr>
                <w:rFonts w:hint="eastAsia"/>
                <w:iCs/>
              </w:rPr>
              <w:t>Batch</w:t>
            </w:r>
            <w:r w:rsidR="00191E5D" w:rsidRPr="00191E5D">
              <w:rPr>
                <w:rFonts w:hint="eastAsia"/>
                <w:iCs/>
              </w:rPr>
              <w:t>）</w:t>
            </w:r>
            <w:r w:rsidR="001F4EBD">
              <w:rPr>
                <w:rFonts w:hint="eastAsia"/>
                <w:iCs/>
              </w:rPr>
              <w:t>（</w:t>
            </w:r>
            <w:r w:rsidR="001F4EBD">
              <w:rPr>
                <w:rFonts w:hint="eastAsia"/>
                <w:iCs/>
              </w:rPr>
              <w:t>Prize Group</w:t>
            </w:r>
            <w:r w:rsidR="001F4EB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E83FBE">
              <w:rPr>
                <w:rFonts w:hint="eastAsia"/>
                <w:iCs/>
              </w:rPr>
              <w:t>生产</w:t>
            </w:r>
            <w:r w:rsidR="00E83FBE">
              <w:rPr>
                <w:iCs/>
              </w:rPr>
              <w:t>批次与奖</w:t>
            </w:r>
            <w:r w:rsidR="00E83FBE">
              <w:rPr>
                <w:rFonts w:hint="eastAsia"/>
                <w:iCs/>
              </w:rPr>
              <w:t>组</w:t>
            </w:r>
            <w:r w:rsidR="00E83FBE">
              <w:rPr>
                <w:iCs/>
              </w:rPr>
              <w:t>编号联动</w:t>
            </w:r>
            <w:r w:rsidR="00E83FBE">
              <w:rPr>
                <w:rFonts w:hint="eastAsia"/>
                <w:iCs/>
              </w:rPr>
              <w:t>查询</w:t>
            </w:r>
            <w:ins w:id="939" w:author="Microsoft" w:date="2015-09-17T15:09:00Z">
              <w:r w:rsidR="007F1F25">
                <w:rPr>
                  <w:rFonts w:hint="eastAsia"/>
                  <w:iCs/>
                </w:rPr>
                <w:t>；奖</w:t>
              </w:r>
              <w:r w:rsidR="007F1F25">
                <w:rPr>
                  <w:iCs/>
                </w:rPr>
                <w:t>组可单独查询；</w:t>
              </w:r>
              <w:r w:rsidR="007F1F25">
                <w:rPr>
                  <w:rFonts w:hint="eastAsia"/>
                  <w:iCs/>
                </w:rPr>
                <w:t>如选择</w:t>
              </w:r>
              <w:r w:rsidR="007F1F25">
                <w:rPr>
                  <w:iCs/>
                </w:rPr>
                <w:t>批次</w:t>
              </w:r>
              <w:r w:rsidR="007F1F25">
                <w:rPr>
                  <w:rFonts w:hint="eastAsia"/>
                  <w:iCs/>
                </w:rPr>
                <w:t>再</w:t>
              </w:r>
              <w:r w:rsidR="007F1F25">
                <w:rPr>
                  <w:iCs/>
                </w:rPr>
                <w:t>选择</w:t>
              </w:r>
              <w:r w:rsidR="007F1F25">
                <w:rPr>
                  <w:rFonts w:hint="eastAsia"/>
                  <w:iCs/>
                </w:rPr>
                <w:t>奖</w:t>
              </w:r>
              <w:r w:rsidR="007F1F25">
                <w:rPr>
                  <w:iCs/>
                </w:rPr>
                <w:t>组，</w:t>
              </w:r>
              <w:r w:rsidR="007F1F25">
                <w:rPr>
                  <w:rFonts w:hint="eastAsia"/>
                  <w:iCs/>
                </w:rPr>
                <w:t>选</w:t>
              </w:r>
              <w:r w:rsidR="007F1F25">
                <w:rPr>
                  <w:iCs/>
                </w:rPr>
                <w:t>的奖组要属于所选的批次中；</w:t>
              </w:r>
            </w:ins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3967F2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方案编码</w:t>
            </w:r>
            <w:r w:rsidR="00191E5D" w:rsidRPr="00191E5D">
              <w:rPr>
                <w:rFonts w:hint="eastAsia"/>
                <w:iCs/>
              </w:rPr>
              <w:t>（</w:t>
            </w:r>
            <w:r w:rsidR="001F4EBD">
              <w:rPr>
                <w:rFonts w:hint="eastAsia"/>
                <w:iCs/>
              </w:rPr>
              <w:t>Plan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</w:t>
            </w:r>
          </w:p>
          <w:p w:rsidR="007316DC" w:rsidRDefault="007316DC" w:rsidP="003967F2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方案</w:t>
            </w:r>
            <w:r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1F4EBD">
              <w:rPr>
                <w:rFonts w:hint="eastAsia"/>
                <w:iCs/>
              </w:rPr>
              <w:t>Plan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7316DC" w:rsidRDefault="007316DC" w:rsidP="003967F2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生产</w:t>
            </w:r>
            <w:r>
              <w:t>批次</w:t>
            </w:r>
            <w:r w:rsidR="00191E5D" w:rsidRPr="00191E5D">
              <w:rPr>
                <w:rFonts w:hint="eastAsia"/>
                <w:iCs/>
              </w:rPr>
              <w:t>（</w:t>
            </w:r>
            <w:r w:rsidR="001F4EBD">
              <w:rPr>
                <w:rFonts w:hint="eastAsia"/>
                <w:iCs/>
              </w:rPr>
              <w:t>Batch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7316DC" w:rsidRPr="00B26271" w:rsidRDefault="007316DC" w:rsidP="003967F2">
            <w:pPr>
              <w:pStyle w:val="a8"/>
              <w:numPr>
                <w:ilvl w:val="0"/>
                <w:numId w:val="22"/>
              </w:numPr>
              <w:ind w:firstLineChars="0"/>
              <w:rPr>
                <w:rFonts w:cs="DaunPenh"/>
                <w:lang w:bidi="km-KH"/>
              </w:rPr>
            </w:pPr>
            <w:r>
              <w:rPr>
                <w:rFonts w:hint="eastAsia"/>
              </w:rPr>
              <w:t>库存数量</w:t>
            </w:r>
            <w:r w:rsidR="00191E5D" w:rsidRPr="00191E5D">
              <w:rPr>
                <w:rFonts w:hint="eastAsia"/>
                <w:iCs/>
              </w:rPr>
              <w:t>（</w:t>
            </w:r>
            <w:r w:rsidR="002D72E5">
              <w:rPr>
                <w:rFonts w:hint="eastAsia"/>
                <w:iCs/>
              </w:rPr>
              <w:t>Stor</w:t>
            </w:r>
            <w:r w:rsidR="00B339D2">
              <w:rPr>
                <w:rFonts w:hint="eastAsia"/>
                <w:iCs/>
              </w:rPr>
              <w:t>age</w:t>
            </w:r>
            <w:r w:rsidR="002D72E5">
              <w:rPr>
                <w:rFonts w:hint="eastAsia"/>
                <w:iCs/>
              </w:rPr>
              <w:t xml:space="preserve"> Quantity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</w:t>
            </w:r>
            <w:ins w:id="940" w:author="Microsoft" w:date="2015-09-17T15:10:00Z">
              <w:r w:rsidR="007F1F25">
                <w:rPr>
                  <w:rFonts w:hint="eastAsia"/>
                </w:rPr>
                <w:t>张</w:t>
              </w:r>
              <w:r w:rsidR="007F1F25">
                <w:t>（</w:t>
              </w:r>
              <w:r w:rsidR="007F1F25">
                <w:rPr>
                  <w:rFonts w:hint="eastAsia"/>
                </w:rPr>
                <w:t>tickets</w:t>
              </w:r>
              <w:r w:rsidR="007F1F25">
                <w:t>）</w:t>
              </w:r>
              <w:r w:rsidR="007F1F25" w:rsidDel="007F1F25">
                <w:rPr>
                  <w:rFonts w:hint="eastAsia"/>
                </w:rPr>
                <w:t xml:space="preserve"> </w:t>
              </w:r>
            </w:ins>
            <w:del w:id="941" w:author="Microsoft" w:date="2015-09-17T15:10:00Z">
              <w:r w:rsidDel="007F1F25">
                <w:rPr>
                  <w:rFonts w:hint="eastAsia"/>
                </w:rPr>
                <w:delText>箱</w:delText>
              </w:r>
              <w:r w:rsidR="001F4EBD" w:rsidDel="007F1F25">
                <w:rPr>
                  <w:rFonts w:hint="eastAsia"/>
                </w:rPr>
                <w:delText>（</w:delText>
              </w:r>
              <w:r w:rsidR="001F4EBD" w:rsidDel="007F1F25">
                <w:rPr>
                  <w:rFonts w:hint="eastAsia"/>
                </w:rPr>
                <w:delText>trunks</w:delText>
              </w:r>
              <w:r w:rsidR="001F4EBD" w:rsidDel="007F1F25">
                <w:rPr>
                  <w:rFonts w:hint="eastAsia"/>
                </w:rPr>
                <w:delText>）</w:delText>
              </w:r>
              <w:r w:rsidDel="007F1F25">
                <w:delText>，盒</w:delText>
              </w:r>
              <w:r w:rsidR="001F4EBD" w:rsidDel="007F1F25">
                <w:rPr>
                  <w:rFonts w:hint="eastAsia"/>
                </w:rPr>
                <w:delText>（</w:delText>
              </w:r>
              <w:r w:rsidR="001F4EBD" w:rsidDel="007F1F25">
                <w:rPr>
                  <w:rFonts w:hint="eastAsia"/>
                </w:rPr>
                <w:delText>boxes</w:delText>
              </w:r>
              <w:r w:rsidR="001F4EBD" w:rsidDel="007F1F25">
                <w:rPr>
                  <w:rFonts w:hint="eastAsia"/>
                </w:rPr>
                <w:delText>）</w:delText>
              </w:r>
              <w:r w:rsidDel="007F1F25">
                <w:delText>，本</w:delText>
              </w:r>
              <w:r w:rsidR="001F4EBD" w:rsidDel="007F1F25">
                <w:rPr>
                  <w:rFonts w:hint="eastAsia"/>
                </w:rPr>
                <w:delText>（</w:delText>
              </w:r>
              <w:r w:rsidR="001F4EBD" w:rsidDel="007F1F25">
                <w:rPr>
                  <w:rFonts w:hint="eastAsia"/>
                </w:rPr>
                <w:delText>packs</w:delText>
              </w:r>
              <w:r w:rsidR="001F4EBD" w:rsidDel="007F1F25">
                <w:rPr>
                  <w:rFonts w:hint="eastAsia"/>
                </w:rPr>
                <w:delText>）</w:delText>
              </w:r>
            </w:del>
          </w:p>
          <w:p w:rsidR="007316DC" w:rsidRDefault="007316DC" w:rsidP="003967F2">
            <w:pPr>
              <w:pStyle w:val="a8"/>
              <w:numPr>
                <w:ilvl w:val="0"/>
                <w:numId w:val="22"/>
              </w:numPr>
              <w:ind w:firstLineChars="0"/>
              <w:rPr>
                <w:rFonts w:cs="DaunPenh"/>
                <w:lang w:bidi="km-KH"/>
              </w:rPr>
            </w:pPr>
            <w:r>
              <w:rPr>
                <w:rFonts w:cs="DaunPenh" w:hint="eastAsia"/>
                <w:lang w:bidi="km-KH"/>
              </w:rPr>
              <w:t>库存</w:t>
            </w:r>
            <w:r>
              <w:rPr>
                <w:rFonts w:cs="DaunPenh"/>
                <w:lang w:bidi="km-KH"/>
              </w:rPr>
              <w:t>金额</w:t>
            </w:r>
            <w:r w:rsidR="00191E5D" w:rsidRPr="00191E5D">
              <w:rPr>
                <w:rFonts w:cs="DaunPenh" w:hint="eastAsia"/>
                <w:iCs/>
                <w:lang w:bidi="km-KH"/>
              </w:rPr>
              <w:t>（</w:t>
            </w:r>
            <w:r w:rsidR="001F4EBD">
              <w:rPr>
                <w:rFonts w:cs="DaunPenh" w:hint="eastAsia"/>
                <w:iCs/>
                <w:lang w:bidi="km-KH"/>
              </w:rPr>
              <w:t>Stor</w:t>
            </w:r>
            <w:r w:rsidR="00B339D2">
              <w:rPr>
                <w:rFonts w:cs="DaunPenh" w:hint="eastAsia"/>
                <w:iCs/>
                <w:lang w:bidi="km-KH"/>
              </w:rPr>
              <w:t>age</w:t>
            </w:r>
            <w:r w:rsidR="001F4EBD">
              <w:rPr>
                <w:rFonts w:cs="DaunPenh" w:hint="eastAsia"/>
                <w:iCs/>
                <w:lang w:bidi="km-KH"/>
              </w:rPr>
              <w:t xml:space="preserve"> Value</w:t>
            </w:r>
            <w:r w:rsidR="00191E5D" w:rsidRPr="00191E5D">
              <w:rPr>
                <w:rFonts w:cs="DaunPenh" w:hint="eastAsia"/>
                <w:iCs/>
                <w:lang w:bidi="km-KH"/>
              </w:rPr>
              <w:t>）</w:t>
            </w:r>
            <w:r>
              <w:rPr>
                <w:rFonts w:cs="DaunPenh"/>
                <w:lang w:bidi="km-KH"/>
              </w:rPr>
              <w:t>：瑞尔</w:t>
            </w:r>
            <w:r w:rsidR="001F4EBD">
              <w:rPr>
                <w:rFonts w:cs="DaunPenh" w:hint="eastAsia"/>
                <w:lang w:bidi="km-KH"/>
              </w:rPr>
              <w:t>（</w:t>
            </w:r>
            <w:r w:rsidR="001F4EBD">
              <w:rPr>
                <w:rFonts w:cs="DaunPenh" w:hint="eastAsia"/>
                <w:lang w:bidi="km-KH"/>
              </w:rPr>
              <w:t>riels</w:t>
            </w:r>
            <w:r w:rsidR="001F4EBD">
              <w:rPr>
                <w:rFonts w:cs="DaunPenh" w:hint="eastAsia"/>
                <w:lang w:bidi="km-KH"/>
              </w:rPr>
              <w:t>）</w:t>
            </w:r>
          </w:p>
          <w:p w:rsidR="00676B75" w:rsidRPr="00676B75" w:rsidRDefault="00676B75" w:rsidP="00676B75">
            <w:pPr>
              <w:rPr>
                <w:rFonts w:cs="DaunPenh"/>
                <w:lang w:bidi="km-KH"/>
              </w:rPr>
            </w:pPr>
            <w:r>
              <w:rPr>
                <w:rFonts w:cs="DaunPenh" w:hint="eastAsia"/>
                <w:lang w:bidi="km-KH"/>
              </w:rPr>
              <w:t>总</w:t>
            </w:r>
            <w:r>
              <w:rPr>
                <w:rFonts w:cs="DaunPenh"/>
                <w:lang w:bidi="km-KH"/>
              </w:rPr>
              <w:t>库</w:t>
            </w:r>
            <w:ins w:id="942" w:author="Microsoft" w:date="2015-10-09T14:26:00Z">
              <w:r w:rsidR="001C4CBD">
                <w:rPr>
                  <w:rFonts w:cs="DaunPenh" w:hint="eastAsia"/>
                  <w:lang w:bidi="km-KH"/>
                </w:rPr>
                <w:t>库</w:t>
              </w:r>
              <w:r w:rsidR="001C4CBD">
                <w:rPr>
                  <w:rFonts w:cs="DaunPenh"/>
                  <w:lang w:bidi="km-KH"/>
                </w:rPr>
                <w:t>统计：</w:t>
              </w:r>
            </w:ins>
            <w:del w:id="943" w:author="Microsoft" w:date="2015-10-09T14:26:00Z">
              <w:r w:rsidDel="001C4CBD">
                <w:rPr>
                  <w:rFonts w:cs="DaunPenh"/>
                  <w:lang w:bidi="km-KH"/>
                </w:rPr>
                <w:delText>存：</w:delText>
              </w:r>
              <w:r w:rsidDel="001C4CBD">
                <w:rPr>
                  <w:rFonts w:cs="DaunPenh" w:hint="eastAsia"/>
                  <w:lang w:bidi="km-KH"/>
                </w:rPr>
                <w:delText>选择一个</w:delText>
              </w:r>
              <w:r w:rsidDel="001C4CBD">
                <w:rPr>
                  <w:rFonts w:cs="DaunPenh"/>
                  <w:lang w:bidi="km-KH"/>
                </w:rPr>
                <w:delText>方案，未选择</w:delText>
              </w:r>
              <w:r w:rsidDel="001C4CBD">
                <w:rPr>
                  <w:rFonts w:cs="DaunPenh" w:hint="eastAsia"/>
                  <w:lang w:bidi="km-KH"/>
                </w:rPr>
                <w:delText>仓库时</w:delText>
              </w:r>
              <w:r w:rsidDel="001C4CBD">
                <w:rPr>
                  <w:rFonts w:cs="DaunPenh"/>
                  <w:lang w:bidi="km-KH"/>
                </w:rPr>
                <w:delText>，在列表外</w:delText>
              </w:r>
              <w:r w:rsidDel="001C4CBD">
                <w:rPr>
                  <w:rFonts w:cs="DaunPenh" w:hint="eastAsia"/>
                  <w:lang w:bidi="km-KH"/>
                </w:rPr>
                <w:delText>查询</w:delText>
              </w:r>
              <w:r w:rsidDel="001C4CBD">
                <w:rPr>
                  <w:rFonts w:cs="DaunPenh"/>
                  <w:lang w:bidi="km-KH"/>
                </w:rPr>
                <w:delText>所有仓库的总库存；</w:delText>
              </w:r>
            </w:del>
          </w:p>
          <w:p w:rsidR="00676B75" w:rsidRDefault="00676B75" w:rsidP="003967F2">
            <w:pPr>
              <w:pStyle w:val="a8"/>
              <w:numPr>
                <w:ilvl w:val="0"/>
                <w:numId w:val="22"/>
              </w:numPr>
              <w:ind w:firstLineChars="0"/>
              <w:rPr>
                <w:rFonts w:cs="DaunPenh"/>
                <w:lang w:bidi="km-KH"/>
              </w:rPr>
            </w:pPr>
            <w:r>
              <w:rPr>
                <w:rFonts w:cs="DaunPenh" w:hint="eastAsia"/>
                <w:lang w:bidi="km-KH"/>
              </w:rPr>
              <w:t>总</w:t>
            </w:r>
            <w:r>
              <w:rPr>
                <w:rFonts w:cs="DaunPenh"/>
                <w:lang w:bidi="km-KH"/>
              </w:rPr>
              <w:t>库存数量</w:t>
            </w:r>
            <w:r w:rsidR="00191E5D" w:rsidRPr="00191E5D">
              <w:rPr>
                <w:rFonts w:cs="DaunPenh" w:hint="eastAsia"/>
                <w:iCs/>
                <w:lang w:bidi="km-KH"/>
              </w:rPr>
              <w:t>（</w:t>
            </w:r>
            <w:r w:rsidR="002D72E5">
              <w:rPr>
                <w:rFonts w:cs="DaunPenh" w:hint="eastAsia"/>
                <w:iCs/>
                <w:lang w:bidi="km-KH"/>
              </w:rPr>
              <w:t>Total Stor</w:t>
            </w:r>
            <w:r w:rsidR="00663827">
              <w:rPr>
                <w:rFonts w:cs="DaunPenh" w:hint="eastAsia"/>
                <w:iCs/>
                <w:lang w:bidi="km-KH"/>
              </w:rPr>
              <w:t>age</w:t>
            </w:r>
            <w:r w:rsidR="002D72E5">
              <w:rPr>
                <w:rFonts w:cs="DaunPenh" w:hint="eastAsia"/>
                <w:iCs/>
                <w:lang w:bidi="km-KH"/>
              </w:rPr>
              <w:t xml:space="preserve"> Quantity</w:t>
            </w:r>
            <w:r w:rsidR="00191E5D" w:rsidRPr="00191E5D">
              <w:rPr>
                <w:rFonts w:cs="DaunPenh" w:hint="eastAsia"/>
                <w:iCs/>
                <w:lang w:bidi="km-KH"/>
              </w:rPr>
              <w:t>）</w:t>
            </w:r>
            <w:r>
              <w:rPr>
                <w:rFonts w:cs="DaunPenh"/>
                <w:lang w:bidi="km-KH"/>
              </w:rPr>
              <w:t>：</w:t>
            </w:r>
            <w:r w:rsidR="004055EB">
              <w:rPr>
                <w:rFonts w:cs="DaunPenh" w:hint="eastAsia"/>
                <w:lang w:bidi="km-KH"/>
              </w:rPr>
              <w:t>张（</w:t>
            </w:r>
            <w:r w:rsidR="004055EB">
              <w:rPr>
                <w:rFonts w:cs="DaunPenh" w:hint="eastAsia"/>
                <w:lang w:bidi="km-KH"/>
              </w:rPr>
              <w:t>tickets</w:t>
            </w:r>
            <w:r w:rsidR="004055EB">
              <w:rPr>
                <w:rFonts w:cs="DaunPenh" w:hint="eastAsia"/>
                <w:lang w:bidi="km-KH"/>
              </w:rPr>
              <w:t>）</w:t>
            </w:r>
          </w:p>
          <w:p w:rsidR="00676B75" w:rsidRPr="00B26271" w:rsidRDefault="00676B75" w:rsidP="003967F2">
            <w:pPr>
              <w:pStyle w:val="a8"/>
              <w:numPr>
                <w:ilvl w:val="0"/>
                <w:numId w:val="22"/>
              </w:numPr>
              <w:ind w:firstLineChars="0"/>
              <w:rPr>
                <w:rFonts w:cs="DaunPenh"/>
                <w:cs/>
                <w:lang w:bidi="km-KH"/>
              </w:rPr>
            </w:pPr>
            <w:r>
              <w:rPr>
                <w:rFonts w:cs="DaunPenh" w:hint="eastAsia"/>
                <w:lang w:bidi="km-KH"/>
              </w:rPr>
              <w:t>总</w:t>
            </w:r>
            <w:r>
              <w:rPr>
                <w:rFonts w:cs="DaunPenh"/>
                <w:lang w:bidi="km-KH"/>
              </w:rPr>
              <w:t>库存金额</w:t>
            </w:r>
            <w:r w:rsidR="00191E5D" w:rsidRPr="00191E5D">
              <w:rPr>
                <w:rFonts w:cs="DaunPenh" w:hint="eastAsia"/>
                <w:iCs/>
                <w:lang w:bidi="km-KH"/>
              </w:rPr>
              <w:t>（</w:t>
            </w:r>
            <w:r w:rsidR="002D72E5">
              <w:rPr>
                <w:rFonts w:cs="DaunPenh" w:hint="eastAsia"/>
                <w:iCs/>
                <w:lang w:bidi="km-KH"/>
              </w:rPr>
              <w:t>Total Stor</w:t>
            </w:r>
            <w:r w:rsidR="00663827">
              <w:rPr>
                <w:rFonts w:cs="DaunPenh" w:hint="eastAsia"/>
                <w:iCs/>
                <w:lang w:bidi="km-KH"/>
              </w:rPr>
              <w:t>age</w:t>
            </w:r>
            <w:r w:rsidR="002D72E5">
              <w:rPr>
                <w:rFonts w:cs="DaunPenh" w:hint="eastAsia"/>
                <w:iCs/>
                <w:lang w:bidi="km-KH"/>
              </w:rPr>
              <w:t xml:space="preserve"> Value</w:t>
            </w:r>
            <w:r w:rsidR="00191E5D" w:rsidRPr="00191E5D">
              <w:rPr>
                <w:rFonts w:cs="DaunPenh" w:hint="eastAsia"/>
                <w:iCs/>
                <w:lang w:bidi="km-KH"/>
              </w:rPr>
              <w:t>）</w:t>
            </w:r>
            <w:r>
              <w:rPr>
                <w:rFonts w:cs="DaunPenh"/>
                <w:lang w:bidi="km-KH"/>
              </w:rPr>
              <w:t>：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FE4DC0" w:rsidRDefault="007316DC" w:rsidP="00DB45C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无</w:t>
            </w:r>
          </w:p>
        </w:tc>
      </w:tr>
    </w:tbl>
    <w:p w:rsidR="007316DC" w:rsidRPr="00711B0D" w:rsidRDefault="007316DC" w:rsidP="007316DC">
      <w:pPr>
        <w:pStyle w:val="a0"/>
      </w:pPr>
    </w:p>
    <w:p w:rsidR="007316DC" w:rsidRDefault="007316DC" w:rsidP="003C64BA">
      <w:pPr>
        <w:pStyle w:val="4"/>
      </w:pPr>
      <w:r>
        <w:rPr>
          <w:rFonts w:hint="eastAsia"/>
        </w:rPr>
        <w:t>盘点</w:t>
      </w:r>
      <w:r>
        <w:t>列表</w:t>
      </w:r>
      <w:r w:rsidR="00323126" w:rsidRPr="00323126">
        <w:rPr>
          <w:rFonts w:hint="eastAsia"/>
        </w:rPr>
        <w:t>（</w:t>
      </w:r>
      <w:r w:rsidR="004715D7">
        <w:rPr>
          <w:rFonts w:hint="eastAsia"/>
        </w:rPr>
        <w:t xml:space="preserve">List of </w:t>
      </w:r>
      <w:r w:rsidR="00513D20">
        <w:rPr>
          <w:rFonts w:hint="eastAsia"/>
        </w:rPr>
        <w:t>Inventory</w:t>
      </w:r>
      <w:r w:rsidR="005F23CA">
        <w:rPr>
          <w:rFonts w:hint="eastAsia"/>
        </w:rPr>
        <w:t xml:space="preserve"> Check</w:t>
      </w:r>
      <w:r w:rsidR="004715D7">
        <w:rPr>
          <w:rFonts w:hint="eastAsia"/>
        </w:rPr>
        <w:t>s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65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盘点记录</w:t>
            </w:r>
            <w:r>
              <w:rPr>
                <w:iCs/>
              </w:rPr>
              <w:t>列表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每次</w:t>
            </w:r>
            <w:r>
              <w:t>盘点的记录列表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7316DC" w:rsidRDefault="007316DC" w:rsidP="003967F2">
            <w:pPr>
              <w:pStyle w:val="a8"/>
              <w:numPr>
                <w:ilvl w:val="0"/>
                <w:numId w:val="23"/>
              </w:numPr>
              <w:ind w:firstLineChars="0"/>
              <w:rPr>
                <w:iCs/>
              </w:rPr>
            </w:pPr>
            <w:r w:rsidRPr="00D43768">
              <w:rPr>
                <w:rFonts w:hint="eastAsia"/>
                <w:iCs/>
              </w:rPr>
              <w:t>盘点</w:t>
            </w:r>
            <w:r w:rsidRPr="00D43768">
              <w:rPr>
                <w:iCs/>
              </w:rPr>
              <w:t>日期</w:t>
            </w:r>
            <w:r w:rsidR="00191E5D" w:rsidRPr="00191E5D">
              <w:rPr>
                <w:rFonts w:hint="eastAsia"/>
                <w:iCs/>
              </w:rPr>
              <w:t>（</w:t>
            </w:r>
            <w:r w:rsidR="008F430F">
              <w:rPr>
                <w:rFonts w:hint="eastAsia"/>
                <w:iCs/>
              </w:rPr>
              <w:t>Date of Check</w:t>
            </w:r>
            <w:r w:rsidR="00191E5D" w:rsidRPr="00191E5D">
              <w:rPr>
                <w:rFonts w:hint="eastAsia"/>
                <w:iCs/>
              </w:rPr>
              <w:t>）</w:t>
            </w:r>
            <w:r w:rsidRPr="00D43768">
              <w:rPr>
                <w:iCs/>
              </w:rPr>
              <w:t>：</w:t>
            </w:r>
          </w:p>
          <w:p w:rsidR="007316DC" w:rsidRPr="00D43768" w:rsidRDefault="007316DC" w:rsidP="003967F2">
            <w:pPr>
              <w:pStyle w:val="a8"/>
              <w:numPr>
                <w:ilvl w:val="0"/>
                <w:numId w:val="2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仓库</w:t>
            </w:r>
            <w:r>
              <w:rPr>
                <w:iCs/>
              </w:rPr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8F430F">
              <w:rPr>
                <w:rFonts w:hint="eastAsia"/>
                <w:iCs/>
              </w:rPr>
              <w:t>Warehouse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7316DC" w:rsidRDefault="007316DC" w:rsidP="003967F2">
            <w:pPr>
              <w:pStyle w:val="a8"/>
              <w:numPr>
                <w:ilvl w:val="0"/>
                <w:numId w:val="2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盘点人</w:t>
            </w:r>
            <w:r w:rsidR="00191E5D" w:rsidRPr="00191E5D">
              <w:rPr>
                <w:rFonts w:hint="eastAsia"/>
                <w:iCs/>
              </w:rPr>
              <w:t>（</w:t>
            </w:r>
            <w:r w:rsidR="008F430F">
              <w:rPr>
                <w:rFonts w:hint="eastAsia"/>
                <w:iCs/>
              </w:rPr>
              <w:t>Check</w:t>
            </w:r>
            <w:r w:rsidR="00A14541">
              <w:rPr>
                <w:rFonts w:hint="eastAsia"/>
                <w:iCs/>
              </w:rPr>
              <w:t>ed By</w:t>
            </w:r>
            <w:r w:rsidR="00191E5D" w:rsidRPr="00191E5D">
              <w:rPr>
                <w:rFonts w:hint="eastAsia"/>
                <w:iCs/>
              </w:rPr>
              <w:t>）</w:t>
            </w:r>
            <w:r w:rsidRPr="00D43768">
              <w:rPr>
                <w:iCs/>
              </w:rPr>
              <w:t>：</w:t>
            </w:r>
          </w:p>
          <w:p w:rsidR="007316DC" w:rsidRDefault="007316DC" w:rsidP="003967F2">
            <w:pPr>
              <w:pStyle w:val="a8"/>
              <w:numPr>
                <w:ilvl w:val="0"/>
                <w:numId w:val="23"/>
              </w:numPr>
              <w:ind w:firstLineChars="0"/>
              <w:rPr>
                <w:iCs/>
              </w:rPr>
            </w:pPr>
            <w:r>
              <w:rPr>
                <w:iCs/>
              </w:rPr>
              <w:t>盘点状态</w:t>
            </w:r>
            <w:r w:rsidR="00191E5D" w:rsidRPr="00191E5D">
              <w:rPr>
                <w:rFonts w:hint="eastAsia"/>
                <w:iCs/>
              </w:rPr>
              <w:t>（</w:t>
            </w:r>
            <w:r w:rsidR="008F430F">
              <w:rPr>
                <w:rFonts w:hint="eastAsia"/>
                <w:iCs/>
              </w:rPr>
              <w:t>Status</w:t>
            </w:r>
            <w:r w:rsidR="00191E5D" w:rsidRPr="00191E5D">
              <w:rPr>
                <w:rFonts w:hint="eastAsia"/>
                <w:iCs/>
              </w:rPr>
              <w:t>）</w:t>
            </w:r>
            <w:r w:rsidR="00676B75">
              <w:rPr>
                <w:rFonts w:hint="eastAsia"/>
                <w:iCs/>
              </w:rPr>
              <w:t>：</w:t>
            </w:r>
          </w:p>
          <w:p w:rsidR="007316DC" w:rsidRPr="006C2071" w:rsidRDefault="007316DC" w:rsidP="003967F2">
            <w:pPr>
              <w:pStyle w:val="a8"/>
              <w:numPr>
                <w:ilvl w:val="0"/>
                <w:numId w:val="23"/>
              </w:numPr>
              <w:ind w:firstLineChars="0"/>
              <w:rPr>
                <w:iCs/>
              </w:rPr>
            </w:pPr>
            <w:r>
              <w:rPr>
                <w:iCs/>
              </w:rPr>
              <w:t>盘点结果</w:t>
            </w:r>
            <w:r w:rsidR="00191E5D" w:rsidRPr="00191E5D">
              <w:rPr>
                <w:rFonts w:hint="eastAsia"/>
                <w:iCs/>
              </w:rPr>
              <w:t>（</w:t>
            </w:r>
            <w:r w:rsidR="008F430F">
              <w:rPr>
                <w:rFonts w:hint="eastAsia"/>
                <w:iCs/>
              </w:rPr>
              <w:t>Result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r>
              <w:rPr>
                <w:rFonts w:hint="eastAsia"/>
              </w:rPr>
              <w:t>列表</w:t>
            </w:r>
            <w:r>
              <w:t>信息：</w:t>
            </w:r>
          </w:p>
          <w:p w:rsidR="007316DC" w:rsidRDefault="007316DC" w:rsidP="003967F2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盘点</w:t>
            </w:r>
            <w:r>
              <w:t>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AF4885">
              <w:rPr>
                <w:rFonts w:hint="eastAsia"/>
                <w:iCs/>
              </w:rPr>
              <w:t>Check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</w:t>
            </w:r>
          </w:p>
          <w:p w:rsidR="007316DC" w:rsidRDefault="007316DC" w:rsidP="003967F2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t>仓库名称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AF4885">
              <w:rPr>
                <w:rFonts w:hint="eastAsia"/>
                <w:iCs/>
              </w:rPr>
              <w:t>Warehouse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7316DC" w:rsidRDefault="007316DC" w:rsidP="003967F2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盘点</w:t>
            </w:r>
            <w:r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AF4885">
              <w:rPr>
                <w:rFonts w:hint="eastAsia"/>
                <w:iCs/>
              </w:rPr>
              <w:t>Check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</w:t>
            </w:r>
          </w:p>
          <w:p w:rsidR="007316DC" w:rsidRDefault="007316DC" w:rsidP="003967F2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盘点</w:t>
            </w:r>
            <w:r>
              <w:t>日期</w:t>
            </w:r>
            <w:r w:rsidR="00191E5D" w:rsidRPr="00191E5D">
              <w:rPr>
                <w:rFonts w:hint="eastAsia"/>
                <w:iCs/>
              </w:rPr>
              <w:t>（</w:t>
            </w:r>
            <w:r w:rsidR="00AF4885">
              <w:rPr>
                <w:rFonts w:hint="eastAsia"/>
                <w:iCs/>
              </w:rPr>
              <w:t>Date of Check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</w:t>
            </w:r>
          </w:p>
          <w:p w:rsidR="007316DC" w:rsidRDefault="007316DC" w:rsidP="003967F2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盘点</w:t>
            </w:r>
            <w:r>
              <w:t>状态</w:t>
            </w:r>
            <w:r w:rsidR="00191E5D" w:rsidRPr="00191E5D">
              <w:rPr>
                <w:rFonts w:hint="eastAsia"/>
                <w:iCs/>
              </w:rPr>
              <w:t>（</w:t>
            </w:r>
            <w:r w:rsidR="00AF4885">
              <w:rPr>
                <w:rFonts w:hint="eastAsia"/>
                <w:iCs/>
              </w:rPr>
              <w:t>Status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：未盘点</w:t>
            </w:r>
            <w:r w:rsidR="00AF4885">
              <w:rPr>
                <w:rFonts w:hint="eastAsia"/>
              </w:rPr>
              <w:t>（</w:t>
            </w:r>
            <w:r w:rsidR="00AF4885">
              <w:rPr>
                <w:rFonts w:hint="eastAsia"/>
              </w:rPr>
              <w:t>Not Started</w:t>
            </w:r>
            <w:r w:rsidR="00AF4885">
              <w:rPr>
                <w:rFonts w:hint="eastAsia"/>
              </w:rPr>
              <w:t>）</w:t>
            </w:r>
            <w:r>
              <w:t>，盘点中</w:t>
            </w:r>
            <w:r w:rsidR="00AF4885">
              <w:rPr>
                <w:rFonts w:hint="eastAsia"/>
              </w:rPr>
              <w:t>（</w:t>
            </w:r>
            <w:r w:rsidR="00AF4885">
              <w:rPr>
                <w:rFonts w:hint="eastAsia"/>
              </w:rPr>
              <w:t>Checking</w:t>
            </w:r>
            <w:r w:rsidR="00AF4885">
              <w:rPr>
                <w:rFonts w:hint="eastAsia"/>
              </w:rPr>
              <w:t>）</w:t>
            </w:r>
            <w:r>
              <w:t>，盘点</w:t>
            </w:r>
            <w:r>
              <w:rPr>
                <w:rFonts w:hint="eastAsia"/>
              </w:rPr>
              <w:t>结束</w:t>
            </w:r>
            <w:r w:rsidR="00AF4885">
              <w:rPr>
                <w:rFonts w:hint="eastAsia"/>
              </w:rPr>
              <w:t>（</w:t>
            </w:r>
            <w:r w:rsidR="00A02812">
              <w:rPr>
                <w:rFonts w:hint="eastAsia"/>
              </w:rPr>
              <w:t>Finished</w:t>
            </w:r>
            <w:r w:rsidR="00AF4885">
              <w:rPr>
                <w:rFonts w:hint="eastAsia"/>
              </w:rPr>
              <w:t>）</w:t>
            </w:r>
          </w:p>
          <w:p w:rsidR="007316DC" w:rsidRDefault="007316DC" w:rsidP="003967F2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t>盘点结果</w:t>
            </w:r>
            <w:r w:rsidR="00191E5D" w:rsidRPr="00191E5D">
              <w:rPr>
                <w:rFonts w:hint="eastAsia"/>
                <w:iCs/>
              </w:rPr>
              <w:t>（</w:t>
            </w:r>
            <w:r w:rsidR="00AF4885">
              <w:rPr>
                <w:rFonts w:hint="eastAsia"/>
                <w:iCs/>
              </w:rPr>
              <w:t>Result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：盘盈</w:t>
            </w:r>
            <w:r w:rsidR="00AF4885">
              <w:rPr>
                <w:rFonts w:hint="eastAsia"/>
              </w:rPr>
              <w:t>（</w:t>
            </w:r>
            <w:r w:rsidR="00AF4885">
              <w:rPr>
                <w:rFonts w:hint="eastAsia"/>
              </w:rPr>
              <w:t>Surplus</w:t>
            </w:r>
            <w:r w:rsidR="00AF4885">
              <w:rPr>
                <w:rFonts w:hint="eastAsia"/>
              </w:rPr>
              <w:t>）</w:t>
            </w:r>
            <w:r>
              <w:rPr>
                <w:rFonts w:hint="eastAsia"/>
              </w:rPr>
              <w:t>，盘亏</w:t>
            </w:r>
            <w:r w:rsidR="00AF4885">
              <w:rPr>
                <w:rFonts w:hint="eastAsia"/>
              </w:rPr>
              <w:t>（</w:t>
            </w:r>
            <w:r w:rsidR="00AF4885">
              <w:rPr>
                <w:rFonts w:hint="eastAsia"/>
              </w:rPr>
              <w:t>Deficit</w:t>
            </w:r>
            <w:r w:rsidR="00AF4885">
              <w:rPr>
                <w:rFonts w:hint="eastAsia"/>
              </w:rPr>
              <w:t>）</w:t>
            </w:r>
            <w:r>
              <w:rPr>
                <w:rFonts w:hint="eastAsia"/>
              </w:rPr>
              <w:t>，一致</w:t>
            </w:r>
            <w:r w:rsidR="00AF4885">
              <w:rPr>
                <w:rFonts w:hint="eastAsia"/>
              </w:rPr>
              <w:t>（</w:t>
            </w:r>
            <w:r w:rsidR="00AF4885">
              <w:rPr>
                <w:rFonts w:hint="eastAsia"/>
              </w:rPr>
              <w:t>Balanced</w:t>
            </w:r>
            <w:r w:rsidR="00AF4885">
              <w:rPr>
                <w:rFonts w:hint="eastAsia"/>
              </w:rPr>
              <w:t>）</w:t>
            </w:r>
          </w:p>
          <w:p w:rsidR="007316DC" w:rsidRPr="00883F4B" w:rsidRDefault="007316DC" w:rsidP="003967F2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盘点</w:t>
            </w:r>
            <w:r>
              <w:t>人</w:t>
            </w:r>
            <w:r w:rsidR="00191E5D" w:rsidRPr="00191E5D">
              <w:rPr>
                <w:rFonts w:hint="eastAsia"/>
                <w:iCs/>
              </w:rPr>
              <w:t>（</w:t>
            </w:r>
            <w:r w:rsidR="00AF4885">
              <w:rPr>
                <w:rFonts w:hint="eastAsia"/>
                <w:iCs/>
              </w:rPr>
              <w:t>Chec</w:t>
            </w:r>
            <w:r w:rsidR="00A14541">
              <w:rPr>
                <w:rFonts w:hint="eastAsia"/>
                <w:iCs/>
              </w:rPr>
              <w:t>ked By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FE4DC0" w:rsidRDefault="007316DC" w:rsidP="00DB45C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r>
              <w:rPr>
                <w:rFonts w:hint="eastAsia"/>
              </w:rPr>
              <w:t>当建立</w:t>
            </w:r>
            <w:r>
              <w:t>盘点单后，</w:t>
            </w:r>
            <w:r>
              <w:rPr>
                <w:rFonts w:hint="eastAsia"/>
              </w:rPr>
              <w:t>盘点</w:t>
            </w:r>
            <w:r>
              <w:t>状态为未盘点，点击【</w:t>
            </w:r>
            <w:del w:id="944" w:author="Microsoft" w:date="2015-10-30T10:27:00Z">
              <w:r w:rsidDel="005635A1">
                <w:rPr>
                  <w:rFonts w:hint="eastAsia"/>
                </w:rPr>
                <w:delText>开始</w:delText>
              </w:r>
            </w:del>
            <w:r>
              <w:t>盘点】</w:t>
            </w:r>
            <w:r w:rsidR="008927E1">
              <w:rPr>
                <w:rFonts w:hint="eastAsia"/>
              </w:rPr>
              <w:t>（</w:t>
            </w:r>
            <w:del w:id="945" w:author="Microsoft" w:date="2015-10-30T10:27:00Z">
              <w:r w:rsidR="008927E1" w:rsidDel="005635A1">
                <w:rPr>
                  <w:rFonts w:hint="eastAsia"/>
                </w:rPr>
                <w:delText xml:space="preserve">Start </w:delText>
              </w:r>
              <w:r w:rsidR="00DE3E5F" w:rsidDel="005635A1">
                <w:rPr>
                  <w:rFonts w:hint="eastAsia"/>
                </w:rPr>
                <w:delText xml:space="preserve">Inventory </w:delText>
              </w:r>
            </w:del>
            <w:r w:rsidR="008927E1">
              <w:rPr>
                <w:rFonts w:hint="eastAsia"/>
              </w:rPr>
              <w:t>Check</w:t>
            </w:r>
            <w:r w:rsidR="008927E1">
              <w:rPr>
                <w:rFonts w:hint="eastAsia"/>
              </w:rPr>
              <w:t>）</w:t>
            </w:r>
            <w:r>
              <w:rPr>
                <w:rFonts w:hint="eastAsia"/>
              </w:rPr>
              <w:t>进行</w:t>
            </w:r>
            <w:r>
              <w:t>盘点操作；</w:t>
            </w:r>
          </w:p>
          <w:p w:rsidR="007316DC" w:rsidRDefault="007316DC" w:rsidP="00DB45CE">
            <w:r>
              <w:rPr>
                <w:rFonts w:hint="eastAsia"/>
              </w:rPr>
              <w:t>当</w:t>
            </w:r>
            <w:r>
              <w:t>盘点正在进行</w:t>
            </w:r>
            <w:r>
              <w:rPr>
                <w:rFonts w:hint="eastAsia"/>
              </w:rPr>
              <w:t>中</w:t>
            </w:r>
            <w:r>
              <w:t>，状态为</w:t>
            </w:r>
            <w:r>
              <w:t>“</w:t>
            </w:r>
            <w:r>
              <w:rPr>
                <w:rFonts w:hint="eastAsia"/>
              </w:rPr>
              <w:t>盘点</w:t>
            </w:r>
            <w:r>
              <w:t>中</w:t>
            </w:r>
            <w:r>
              <w:t>”</w:t>
            </w:r>
            <w:r>
              <w:rPr>
                <w:rFonts w:hint="eastAsia"/>
              </w:rPr>
              <w:t>，且</w:t>
            </w:r>
            <w:r>
              <w:t>盘点中的货物不能进行出入库操作；</w:t>
            </w:r>
          </w:p>
          <w:p w:rsidR="007316DC" w:rsidRPr="00883F4B" w:rsidRDefault="007316DC" w:rsidP="00DB45CE">
            <w:r>
              <w:rPr>
                <w:rFonts w:hint="eastAsia"/>
              </w:rPr>
              <w:t>当</w:t>
            </w:r>
            <w:r>
              <w:t>盘点结束后，盘点的</w:t>
            </w:r>
            <w:r>
              <w:rPr>
                <w:rFonts w:hint="eastAsia"/>
              </w:rPr>
              <w:t>状态</w:t>
            </w:r>
            <w:r>
              <w:t>为</w:t>
            </w:r>
            <w:r>
              <w:t>“</w:t>
            </w:r>
            <w:r>
              <w:rPr>
                <w:rFonts w:hint="eastAsia"/>
              </w:rPr>
              <w:t>盘点结束</w:t>
            </w:r>
            <w:r>
              <w:t>”</w:t>
            </w:r>
            <w:r>
              <w:rPr>
                <w:rFonts w:hint="eastAsia"/>
              </w:rPr>
              <w:t>；</w:t>
            </w:r>
          </w:p>
        </w:tc>
      </w:tr>
    </w:tbl>
    <w:p w:rsidR="007316DC" w:rsidRPr="00C13F04" w:rsidRDefault="007316DC" w:rsidP="007316DC">
      <w:pPr>
        <w:pStyle w:val="a0"/>
      </w:pPr>
    </w:p>
    <w:p w:rsidR="007316DC" w:rsidRDefault="007316DC" w:rsidP="003C64BA">
      <w:pPr>
        <w:pStyle w:val="4"/>
      </w:pPr>
      <w:r>
        <w:rPr>
          <w:rFonts w:hint="eastAsia"/>
        </w:rPr>
        <w:lastRenderedPageBreak/>
        <w:t>添加</w:t>
      </w:r>
      <w:r>
        <w:t>盘点</w:t>
      </w:r>
      <w:r w:rsidR="00323126" w:rsidRPr="00323126">
        <w:rPr>
          <w:rFonts w:hint="eastAsia"/>
        </w:rPr>
        <w:t>（</w:t>
      </w:r>
      <w:r w:rsidR="00A60E7E">
        <w:rPr>
          <w:rFonts w:hint="eastAsia"/>
        </w:rPr>
        <w:t>New Inventory</w:t>
      </w:r>
      <w:r w:rsidR="005F23CA">
        <w:rPr>
          <w:rFonts w:hint="eastAsia"/>
        </w:rPr>
        <w:t xml:space="preserve"> Check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66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添加</w:t>
            </w:r>
            <w:r>
              <w:rPr>
                <w:iCs/>
              </w:rPr>
              <w:t>盘点单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新添加</w:t>
            </w:r>
            <w:r>
              <w:t>一个盘点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A14541">
              <w:rPr>
                <w:rFonts w:hint="eastAsia"/>
                <w:iCs/>
              </w:rPr>
              <w:t>Check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P</w:t>
            </w:r>
            <w:r>
              <w:rPr>
                <w:iCs/>
              </w:rPr>
              <w:t>+</w:t>
            </w:r>
            <w:r>
              <w:rPr>
                <w:iCs/>
              </w:rPr>
              <w:t>年月日</w:t>
            </w:r>
            <w:r>
              <w:rPr>
                <w:iCs/>
              </w:rPr>
              <w:t xml:space="preserve">+001 </w:t>
            </w:r>
            <w:r>
              <w:rPr>
                <w:rFonts w:hint="eastAsia"/>
                <w:iCs/>
              </w:rPr>
              <w:t>例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P20150825001</w:t>
            </w:r>
          </w:p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A14541">
              <w:rPr>
                <w:rFonts w:hint="eastAsia"/>
                <w:iCs/>
              </w:rPr>
              <w:t>Check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ins w:id="946" w:author="Microsoft" w:date="2015-09-17T15:10:00Z">
              <w:r w:rsidR="0036733D">
                <w:rPr>
                  <w:rFonts w:hint="eastAsia"/>
                  <w:iCs/>
                </w:rPr>
                <w:t>1-500</w:t>
              </w:r>
              <w:r w:rsidR="0036733D">
                <w:rPr>
                  <w:rFonts w:hint="eastAsia"/>
                  <w:iCs/>
                </w:rPr>
                <w:t>；</w:t>
              </w:r>
              <w:r w:rsidR="0036733D">
                <w:rPr>
                  <w:iCs/>
                </w:rPr>
                <w:t>必填项；</w:t>
              </w:r>
            </w:ins>
          </w:p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盘点人</w:t>
            </w:r>
            <w:r w:rsidR="00191E5D" w:rsidRPr="00191E5D">
              <w:rPr>
                <w:rFonts w:hint="eastAsia"/>
                <w:iCs/>
              </w:rPr>
              <w:t>（</w:t>
            </w:r>
            <w:r w:rsidR="00A14541">
              <w:rPr>
                <w:rFonts w:hint="eastAsia"/>
                <w:iCs/>
              </w:rPr>
              <w:t>Chec</w:t>
            </w:r>
            <w:r w:rsidR="00B0552A">
              <w:rPr>
                <w:rFonts w:hint="eastAsia"/>
                <w:iCs/>
              </w:rPr>
              <w:t>ked By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：指定</w:t>
            </w:r>
            <w:r>
              <w:rPr>
                <w:iCs/>
              </w:rPr>
              <w:t>一个仓库管理员进行盘点；</w:t>
            </w:r>
          </w:p>
          <w:p w:rsidR="007316DC" w:rsidRDefault="007316DC" w:rsidP="00DB45CE">
            <w:pPr>
              <w:rPr>
                <w:iCs/>
              </w:rPr>
            </w:pPr>
            <w:r w:rsidRPr="007B38DB">
              <w:rPr>
                <w:rFonts w:hint="eastAsia"/>
                <w:iCs/>
              </w:rPr>
              <w:t>【选择盘点方案</w:t>
            </w:r>
            <w:r w:rsidRPr="007B38DB">
              <w:rPr>
                <w:iCs/>
              </w:rPr>
              <w:t>】</w:t>
            </w:r>
            <w:r w:rsidR="00344C07">
              <w:rPr>
                <w:rFonts w:hint="eastAsia"/>
                <w:iCs/>
              </w:rPr>
              <w:t>（</w:t>
            </w:r>
            <w:r w:rsidR="00344C07">
              <w:rPr>
                <w:rFonts w:hint="eastAsia"/>
                <w:iCs/>
              </w:rPr>
              <w:t>Select Plan</w:t>
            </w:r>
            <w:r w:rsidR="00F9630D">
              <w:rPr>
                <w:rFonts w:hint="eastAsia"/>
                <w:iCs/>
              </w:rPr>
              <w:t>s</w:t>
            </w:r>
            <w:r w:rsidR="00344C07">
              <w:rPr>
                <w:rFonts w:hint="eastAsia"/>
                <w:iCs/>
              </w:rPr>
              <w:t xml:space="preserve"> for </w:t>
            </w:r>
            <w:r w:rsidR="00F9630D">
              <w:rPr>
                <w:rFonts w:hint="eastAsia"/>
                <w:iCs/>
              </w:rPr>
              <w:t xml:space="preserve">Inventory </w:t>
            </w:r>
            <w:r w:rsidR="00344C07">
              <w:rPr>
                <w:rFonts w:hint="eastAsia"/>
                <w:iCs/>
              </w:rPr>
              <w:t>Check</w:t>
            </w:r>
            <w:r w:rsidR="00344C07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按钮，</w:t>
            </w:r>
            <w:r>
              <w:rPr>
                <w:iCs/>
              </w:rPr>
              <w:t>弹出选择方案页面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进行</w:t>
            </w:r>
            <w:ins w:id="947" w:author="Microsoft" w:date="2015-09-17T15:43:00Z">
              <w:r w:rsidR="00D33430">
                <w:rPr>
                  <w:rFonts w:hint="eastAsia"/>
                  <w:iCs/>
                </w:rPr>
                <w:t>选择</w:t>
              </w:r>
            </w:ins>
            <w:del w:id="948" w:author="Microsoft" w:date="2015-09-17T15:43:00Z">
              <w:r w:rsidDel="00D33430">
                <w:rPr>
                  <w:iCs/>
                </w:rPr>
                <w:delText>勾选</w:delText>
              </w:r>
            </w:del>
            <w:r>
              <w:rPr>
                <w:iCs/>
              </w:rPr>
              <w:t>；</w:t>
            </w:r>
          </w:p>
          <w:p w:rsidR="007316DC" w:rsidRDefault="007316DC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="00191E5D" w:rsidRPr="00191E5D">
              <w:rPr>
                <w:rFonts w:hint="eastAsia"/>
                <w:iCs/>
              </w:rPr>
              <w:t>（</w:t>
            </w:r>
            <w:r w:rsidR="00F9630D">
              <w:rPr>
                <w:rFonts w:hint="eastAsia"/>
                <w:iCs/>
              </w:rPr>
              <w:t>Plan Code</w:t>
            </w:r>
            <w:r w:rsidR="00191E5D" w:rsidRPr="00191E5D">
              <w:rPr>
                <w:rFonts w:hint="eastAsia"/>
                <w:iCs/>
              </w:rPr>
              <w:t>）</w:t>
            </w:r>
          </w:p>
          <w:p w:rsidR="007316DC" w:rsidRDefault="007316DC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44035B">
              <w:rPr>
                <w:rFonts w:hint="eastAsia"/>
                <w:iCs/>
              </w:rPr>
              <w:t>Plan Name</w:t>
            </w:r>
            <w:r w:rsidR="00191E5D" w:rsidRPr="00191E5D">
              <w:rPr>
                <w:rFonts w:hint="eastAsia"/>
                <w:iCs/>
              </w:rPr>
              <w:t>）</w:t>
            </w:r>
          </w:p>
          <w:p w:rsidR="007316DC" w:rsidRPr="007B38DB" w:rsidRDefault="007316DC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生产</w:t>
            </w:r>
            <w:r>
              <w:rPr>
                <w:iCs/>
              </w:rPr>
              <w:t>批次</w:t>
            </w:r>
            <w:r w:rsidR="00191E5D" w:rsidRPr="00191E5D">
              <w:rPr>
                <w:rFonts w:hint="eastAsia"/>
                <w:iCs/>
              </w:rPr>
              <w:t>（</w:t>
            </w:r>
            <w:r w:rsidR="0044035B">
              <w:rPr>
                <w:rFonts w:hint="eastAsia"/>
                <w:iCs/>
              </w:rPr>
              <w:t>Batch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选填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FE4DC0" w:rsidRDefault="007316DC" w:rsidP="00DB45C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盘点方案即在方案列表中选择一个方案和批次进行盘点；</w:t>
            </w:r>
          </w:p>
        </w:tc>
      </w:tr>
    </w:tbl>
    <w:p w:rsidR="007316DC" w:rsidRPr="00D43768" w:rsidRDefault="007316DC" w:rsidP="007316DC">
      <w:pPr>
        <w:pStyle w:val="a0"/>
      </w:pPr>
    </w:p>
    <w:p w:rsidR="007316DC" w:rsidRDefault="007316DC" w:rsidP="003C64BA">
      <w:pPr>
        <w:pStyle w:val="4"/>
      </w:pPr>
      <w:r>
        <w:rPr>
          <w:rFonts w:hint="eastAsia"/>
        </w:rPr>
        <w:t>库存</w:t>
      </w:r>
      <w:r>
        <w:t>盘点</w:t>
      </w:r>
      <w:r w:rsidR="00323126" w:rsidRPr="00323126">
        <w:rPr>
          <w:rFonts w:hint="eastAsia"/>
        </w:rPr>
        <w:t>（</w:t>
      </w:r>
      <w:r w:rsidR="00A60E7E">
        <w:rPr>
          <w:rFonts w:hint="eastAsia"/>
        </w:rPr>
        <w:t>Process Inventory</w:t>
      </w:r>
      <w:r w:rsidR="005F23CA">
        <w:rPr>
          <w:rFonts w:hint="eastAsia"/>
        </w:rPr>
        <w:t xml:space="preserve"> Check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67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库存</w:t>
            </w:r>
            <w:r>
              <w:rPr>
                <w:iCs/>
              </w:rPr>
              <w:t>盘点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开始进行</w:t>
            </w:r>
            <w:r>
              <w:t>库存盘点，</w:t>
            </w:r>
            <w:r>
              <w:rPr>
                <w:rFonts w:hint="eastAsia"/>
              </w:rPr>
              <w:t>盘点</w:t>
            </w:r>
            <w:r>
              <w:t>单状态为</w:t>
            </w:r>
            <w:r>
              <w:t>“</w:t>
            </w:r>
            <w:r>
              <w:rPr>
                <w:rFonts w:hint="eastAsia"/>
              </w:rPr>
              <w:t>盘点</w:t>
            </w:r>
            <w:r>
              <w:t>中</w:t>
            </w:r>
            <w:r>
              <w:t>”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BB35A0">
              <w:rPr>
                <w:rFonts w:hint="eastAsia"/>
                <w:iCs/>
              </w:rPr>
              <w:t>Check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不可</w:t>
            </w:r>
            <w:r>
              <w:rPr>
                <w:iCs/>
              </w:rPr>
              <w:t>修改</w:t>
            </w:r>
          </w:p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BB35A0">
              <w:rPr>
                <w:rFonts w:hint="eastAsia"/>
                <w:iCs/>
              </w:rPr>
              <w:t>Check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不可</w:t>
            </w:r>
            <w:r>
              <w:rPr>
                <w:iCs/>
              </w:rPr>
              <w:t>修改</w:t>
            </w:r>
          </w:p>
          <w:p w:rsidR="007316DC" w:rsidDel="00761500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del w:id="949" w:author="Microsoft" w:date="2015-09-18T10:35:00Z"/>
                <w:iCs/>
              </w:rPr>
            </w:pPr>
            <w:del w:id="950" w:author="Microsoft" w:date="2015-09-18T10:35:00Z">
              <w:r w:rsidDel="00761500">
                <w:rPr>
                  <w:rFonts w:hint="eastAsia"/>
                  <w:iCs/>
                </w:rPr>
                <w:delText>盘点</w:delText>
              </w:r>
              <w:r w:rsidDel="00761500">
                <w:rPr>
                  <w:iCs/>
                </w:rPr>
                <w:delText>日期</w:delText>
              </w:r>
              <w:r w:rsidR="00191E5D" w:rsidRPr="00191E5D" w:rsidDel="00761500">
                <w:rPr>
                  <w:rFonts w:hint="eastAsia"/>
                  <w:iCs/>
                </w:rPr>
                <w:delText>（</w:delText>
              </w:r>
              <w:r w:rsidR="00BB35A0" w:rsidDel="00761500">
                <w:rPr>
                  <w:rFonts w:hint="eastAsia"/>
                  <w:iCs/>
                </w:rPr>
                <w:delText>Date of Check</w:delText>
              </w:r>
              <w:r w:rsidR="00191E5D" w:rsidRPr="00191E5D" w:rsidDel="00761500">
                <w:rPr>
                  <w:rFonts w:hint="eastAsia"/>
                  <w:iCs/>
                </w:rPr>
                <w:delText>）</w:delText>
              </w:r>
              <w:r w:rsidDel="00761500">
                <w:rPr>
                  <w:iCs/>
                </w:rPr>
                <w:delText>：</w:delText>
              </w:r>
              <w:r w:rsidDel="00761500">
                <w:rPr>
                  <w:rFonts w:hint="eastAsia"/>
                  <w:iCs/>
                </w:rPr>
                <w:delText>当前</w:delText>
              </w:r>
              <w:r w:rsidDel="00761500">
                <w:rPr>
                  <w:iCs/>
                </w:rPr>
                <w:delText>进行盘点操作的时间；</w:delText>
              </w:r>
              <w:r w:rsidDel="00761500">
                <w:rPr>
                  <w:rFonts w:hint="eastAsia"/>
                  <w:iCs/>
                </w:rPr>
                <w:delText>年月日</w:delText>
              </w:r>
              <w:r w:rsidDel="00761500">
                <w:rPr>
                  <w:iCs/>
                </w:rPr>
                <w:delText>，时分秒</w:delText>
              </w:r>
            </w:del>
          </w:p>
          <w:p w:rsidR="007316DC" w:rsidDel="00761500" w:rsidRDefault="007316DC" w:rsidP="00DB45CE">
            <w:pPr>
              <w:rPr>
                <w:del w:id="951" w:author="Microsoft" w:date="2015-09-18T10:35:00Z"/>
                <w:iCs/>
              </w:rPr>
            </w:pPr>
            <w:del w:id="952" w:author="Microsoft" w:date="2015-09-18T10:35:00Z">
              <w:r w:rsidDel="00761500">
                <w:rPr>
                  <w:rFonts w:hint="eastAsia"/>
                  <w:iCs/>
                </w:rPr>
                <w:delText>盘点详细</w:delText>
              </w:r>
              <w:r w:rsidDel="00761500">
                <w:rPr>
                  <w:iCs/>
                </w:rPr>
                <w:delText>信息列表：</w:delText>
              </w:r>
            </w:del>
          </w:p>
          <w:p w:rsidR="007316DC" w:rsidRPr="007B38DB" w:rsidRDefault="007316DC" w:rsidP="003967F2">
            <w:pPr>
              <w:pStyle w:val="a8"/>
              <w:numPr>
                <w:ilvl w:val="0"/>
                <w:numId w:val="26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代码</w:t>
            </w:r>
            <w:r w:rsidR="00191E5D" w:rsidRPr="00191E5D">
              <w:rPr>
                <w:rFonts w:hint="eastAsia"/>
                <w:iCs/>
              </w:rPr>
              <w:t>（</w:t>
            </w:r>
            <w:r w:rsidR="00BB35A0">
              <w:rPr>
                <w:rFonts w:hint="eastAsia"/>
                <w:iCs/>
              </w:rPr>
              <w:t>Plan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7316DC" w:rsidRDefault="007316DC" w:rsidP="003967F2">
            <w:pPr>
              <w:pStyle w:val="a8"/>
              <w:numPr>
                <w:ilvl w:val="0"/>
                <w:numId w:val="1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BB35A0">
              <w:rPr>
                <w:rFonts w:hint="eastAsia"/>
                <w:iCs/>
              </w:rPr>
              <w:t>Plan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7316DC" w:rsidRDefault="007316DC" w:rsidP="003967F2">
            <w:pPr>
              <w:pStyle w:val="a8"/>
              <w:numPr>
                <w:ilvl w:val="0"/>
                <w:numId w:val="1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生产</w:t>
            </w:r>
            <w:r>
              <w:rPr>
                <w:iCs/>
              </w:rPr>
              <w:t>批次</w:t>
            </w:r>
            <w:r w:rsidR="00191E5D" w:rsidRPr="00191E5D">
              <w:rPr>
                <w:rFonts w:hint="eastAsia"/>
                <w:iCs/>
              </w:rPr>
              <w:t>（</w:t>
            </w:r>
            <w:r w:rsidR="00BB35A0">
              <w:rPr>
                <w:rFonts w:hint="eastAsia"/>
                <w:iCs/>
              </w:rPr>
              <w:t>Batch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ins w:id="953" w:author="Microsoft" w:date="2015-09-18T10:35:00Z">
              <w:r w:rsidR="00761500">
                <w:rPr>
                  <w:rFonts w:hint="eastAsia"/>
                  <w:iCs/>
                </w:rPr>
                <w:t>选择批次</w:t>
              </w:r>
              <w:r w:rsidR="00761500">
                <w:rPr>
                  <w:iCs/>
                </w:rPr>
                <w:t>则显示，未选则不显示；</w:t>
              </w:r>
            </w:ins>
          </w:p>
          <w:p w:rsidR="007316DC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盘点扫描</w:t>
            </w:r>
            <w:r>
              <w:rPr>
                <w:iCs/>
              </w:rPr>
              <w:t>的详细信息列表：</w:t>
            </w:r>
          </w:p>
          <w:p w:rsidR="00676B75" w:rsidDel="0036733D" w:rsidRDefault="007316DC" w:rsidP="00DB45CE">
            <w:pPr>
              <w:rPr>
                <w:del w:id="954" w:author="Microsoft" w:date="2015-09-17T15:12:00Z"/>
                <w:iCs/>
              </w:rPr>
            </w:pPr>
            <w:del w:id="955" w:author="Microsoft" w:date="2015-09-17T15:12:00Z">
              <w:r w:rsidDel="0036733D">
                <w:rPr>
                  <w:rFonts w:hint="eastAsia"/>
                  <w:iCs/>
                </w:rPr>
                <w:delText>进行</w:delText>
              </w:r>
              <w:r w:rsidDel="0036733D">
                <w:rPr>
                  <w:iCs/>
                </w:rPr>
                <w:delText>盘点</w:delText>
              </w:r>
              <w:r w:rsidDel="0036733D">
                <w:rPr>
                  <w:rFonts w:hint="eastAsia"/>
                  <w:iCs/>
                </w:rPr>
                <w:delText>扫描</w:delText>
              </w:r>
              <w:r w:rsidDel="0036733D">
                <w:rPr>
                  <w:iCs/>
                </w:rPr>
                <w:delText>的</w:delText>
              </w:r>
              <w:r w:rsidDel="0036733D">
                <w:rPr>
                  <w:rFonts w:hint="eastAsia"/>
                  <w:iCs/>
                </w:rPr>
                <w:delText>箱签</w:delText>
              </w:r>
              <w:r w:rsidDel="0036733D">
                <w:rPr>
                  <w:iCs/>
                </w:rPr>
                <w:delText>，盒签</w:delText>
              </w:r>
              <w:r w:rsidR="00676B75" w:rsidDel="0036733D">
                <w:rPr>
                  <w:rFonts w:hint="eastAsia"/>
                  <w:iCs/>
                </w:rPr>
                <w:delText>（分解</w:delText>
              </w:r>
              <w:r w:rsidR="00676B75" w:rsidDel="0036733D">
                <w:rPr>
                  <w:iCs/>
                </w:rPr>
                <w:delText>字段见附件</w:delText>
              </w:r>
              <w:r w:rsidR="00676B75" w:rsidDel="0036733D">
                <w:rPr>
                  <w:rFonts w:hint="eastAsia"/>
                  <w:iCs/>
                </w:rPr>
                <w:delText>4.1</w:delText>
              </w:r>
              <w:r w:rsidR="00676B75" w:rsidDel="0036733D">
                <w:rPr>
                  <w:iCs/>
                </w:rPr>
                <w:delText>）</w:delText>
              </w:r>
            </w:del>
          </w:p>
          <w:p w:rsidR="0036733D" w:rsidRDefault="0036733D" w:rsidP="00DB45CE">
            <w:pPr>
              <w:rPr>
                <w:ins w:id="956" w:author="Microsoft" w:date="2015-09-17T15:12:00Z"/>
                <w:iCs/>
              </w:rPr>
            </w:pPr>
            <w:ins w:id="957" w:author="Microsoft" w:date="2015-09-17T15:12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代码：</w:t>
              </w:r>
            </w:ins>
          </w:p>
          <w:p w:rsidR="0036733D" w:rsidRDefault="0036733D" w:rsidP="00DB45CE">
            <w:pPr>
              <w:rPr>
                <w:ins w:id="958" w:author="Microsoft" w:date="2015-09-17T15:13:00Z"/>
                <w:iCs/>
              </w:rPr>
            </w:pPr>
            <w:ins w:id="959" w:author="Microsoft" w:date="2015-09-17T15:12:00Z">
              <w:r>
                <w:rPr>
                  <w:rFonts w:hint="eastAsia"/>
                  <w:iCs/>
                </w:rPr>
                <w:t>方案</w:t>
              </w:r>
            </w:ins>
            <w:ins w:id="960" w:author="Microsoft" w:date="2015-09-17T15:13:00Z">
              <w:r>
                <w:rPr>
                  <w:rFonts w:hint="eastAsia"/>
                  <w:iCs/>
                </w:rPr>
                <w:t>名称</w:t>
              </w:r>
              <w:r>
                <w:rPr>
                  <w:iCs/>
                </w:rPr>
                <w:t>：</w:t>
              </w:r>
            </w:ins>
          </w:p>
          <w:p w:rsidR="0036733D" w:rsidRDefault="0036733D" w:rsidP="00DB45CE">
            <w:pPr>
              <w:rPr>
                <w:ins w:id="961" w:author="Microsoft" w:date="2015-09-17T15:13:00Z"/>
                <w:iCs/>
              </w:rPr>
            </w:pPr>
            <w:ins w:id="962" w:author="Microsoft" w:date="2015-09-17T15:13:00Z">
              <w:r>
                <w:rPr>
                  <w:rFonts w:hint="eastAsia"/>
                  <w:iCs/>
                </w:rPr>
                <w:lastRenderedPageBreak/>
                <w:t>批次编号</w:t>
              </w:r>
              <w:r>
                <w:rPr>
                  <w:iCs/>
                </w:rPr>
                <w:t>：</w:t>
              </w:r>
            </w:ins>
          </w:p>
          <w:p w:rsidR="0036733D" w:rsidRDefault="0036733D" w:rsidP="00DB45CE">
            <w:pPr>
              <w:rPr>
                <w:ins w:id="963" w:author="Microsoft" w:date="2015-09-17T15:13:00Z"/>
                <w:iCs/>
              </w:rPr>
            </w:pPr>
            <w:ins w:id="964" w:author="Microsoft" w:date="2015-09-17T15:13:00Z">
              <w:r>
                <w:rPr>
                  <w:rFonts w:hint="eastAsia"/>
                  <w:iCs/>
                </w:rPr>
                <w:t>规格</w:t>
              </w:r>
              <w:r>
                <w:rPr>
                  <w:iCs/>
                </w:rPr>
                <w:t>：箱，盒，本</w:t>
              </w:r>
            </w:ins>
          </w:p>
          <w:p w:rsidR="0036733D" w:rsidRDefault="0036733D" w:rsidP="00DB45CE">
            <w:pPr>
              <w:rPr>
                <w:ins w:id="965" w:author="Microsoft" w:date="2015-09-17T15:14:00Z"/>
                <w:iCs/>
              </w:rPr>
            </w:pPr>
            <w:ins w:id="966" w:author="Microsoft" w:date="2015-09-17T15:14:00Z">
              <w:r>
                <w:rPr>
                  <w:rFonts w:hint="eastAsia"/>
                  <w:iCs/>
                </w:rPr>
                <w:t>条码编号</w:t>
              </w:r>
              <w:r>
                <w:rPr>
                  <w:iCs/>
                </w:rPr>
                <w:t>：</w:t>
              </w:r>
            </w:ins>
          </w:p>
          <w:p w:rsidR="0036733D" w:rsidRDefault="0036733D" w:rsidP="00DB45CE">
            <w:pPr>
              <w:rPr>
                <w:ins w:id="967" w:author="Microsoft" w:date="2015-09-17T15:12:00Z"/>
                <w:iCs/>
              </w:rPr>
            </w:pPr>
            <w:ins w:id="968" w:author="Microsoft" w:date="2015-09-17T15:14:00Z">
              <w:r>
                <w:rPr>
                  <w:rFonts w:hint="eastAsia"/>
                  <w:iCs/>
                </w:rPr>
                <w:t>总</w:t>
              </w:r>
              <w:r>
                <w:rPr>
                  <w:iCs/>
                </w:rPr>
                <w:t>张数：</w:t>
              </w:r>
            </w:ins>
          </w:p>
          <w:p w:rsidR="005635A1" w:rsidRDefault="005635A1" w:rsidP="009770F2">
            <w:pPr>
              <w:rPr>
                <w:ins w:id="969" w:author="Microsoft" w:date="2015-10-30T10:32:00Z"/>
                <w:iCs/>
              </w:rPr>
            </w:pPr>
            <w:ins w:id="970" w:author="Microsoft" w:date="2015-09-18T10:37:00Z">
              <w:r>
                <w:rPr>
                  <w:rFonts w:hint="eastAsia"/>
                  <w:iCs/>
                </w:rPr>
                <w:t>【</w:t>
              </w:r>
            </w:ins>
            <w:ins w:id="971" w:author="Microsoft" w:date="2015-10-30T10:31:00Z">
              <w:r>
                <w:rPr>
                  <w:rFonts w:hint="eastAsia"/>
                  <w:iCs/>
                </w:rPr>
                <w:t>complete</w:t>
              </w:r>
            </w:ins>
            <w:del w:id="972" w:author="Microsoft" w:date="2015-09-18T10:37:00Z">
              <w:r w:rsidR="00E91D7A" w:rsidRPr="00E91D7A" w:rsidDel="00761500">
                <w:rPr>
                  <w:rFonts w:hint="eastAsia"/>
                  <w:iCs/>
                </w:rPr>
                <w:delText>提交</w:delText>
              </w:r>
            </w:del>
            <w:ins w:id="973" w:author="Microsoft" w:date="2015-09-18T10:37:00Z">
              <w:r w:rsidR="00761500">
                <w:rPr>
                  <w:rFonts w:hint="eastAsia"/>
                  <w:iCs/>
                </w:rPr>
                <w:t>】提交</w:t>
              </w:r>
            </w:ins>
            <w:r w:rsidR="00E91D7A" w:rsidRPr="00E91D7A">
              <w:rPr>
                <w:rFonts w:hint="eastAsia"/>
                <w:iCs/>
              </w:rPr>
              <w:t>扫描结果后，本次扫描的结果与系统进行对比</w:t>
            </w:r>
          </w:p>
          <w:p w:rsidR="00761500" w:rsidRDefault="005635A1" w:rsidP="009770F2">
            <w:pPr>
              <w:rPr>
                <w:iCs/>
              </w:rPr>
            </w:pPr>
            <w:ins w:id="974" w:author="Microsoft" w:date="2015-09-18T10:37:00Z">
              <w:r>
                <w:rPr>
                  <w:rFonts w:hint="eastAsia"/>
                  <w:iCs/>
                </w:rPr>
                <w:t>【</w:t>
              </w:r>
            </w:ins>
            <w:ins w:id="975" w:author="Microsoft" w:date="2015-10-30T10:31:00Z">
              <w:r>
                <w:rPr>
                  <w:rFonts w:hint="eastAsia"/>
                  <w:iCs/>
                </w:rPr>
                <w:t>continue</w:t>
              </w:r>
            </w:ins>
            <w:ins w:id="976" w:author="Microsoft" w:date="2015-09-18T10:37:00Z">
              <w:r w:rsidR="00761500">
                <w:rPr>
                  <w:iCs/>
                </w:rPr>
                <w:t>】</w:t>
              </w:r>
            </w:ins>
            <w:ins w:id="977" w:author="Microsoft" w:date="2015-10-30T10:31:00Z">
              <w:r>
                <w:rPr>
                  <w:rFonts w:hint="eastAsia"/>
                  <w:iCs/>
                </w:rPr>
                <w:t>返回</w:t>
              </w:r>
              <w:r>
                <w:rPr>
                  <w:iCs/>
                </w:rPr>
                <w:t>上一步继续进行盘点</w:t>
              </w:r>
              <w:r>
                <w:rPr>
                  <w:rFonts w:hint="eastAsia"/>
                  <w:iCs/>
                </w:rPr>
                <w:t>操作</w:t>
              </w:r>
            </w:ins>
            <w:ins w:id="978" w:author="Microsoft" w:date="2015-09-18T10:38:00Z">
              <w:r w:rsidR="00761500">
                <w:rPr>
                  <w:rFonts w:hint="eastAsia"/>
                  <w:iCs/>
                </w:rPr>
                <w:t>；</w:t>
              </w:r>
            </w:ins>
          </w:p>
          <w:p w:rsidR="00761500" w:rsidRDefault="00761500" w:rsidP="009770F2">
            <w:pPr>
              <w:rPr>
                <w:ins w:id="979" w:author="Microsoft" w:date="2015-09-18T10:35:00Z"/>
                <w:iCs/>
              </w:rPr>
            </w:pPr>
            <w:ins w:id="980" w:author="Microsoft" w:date="2015-09-18T10:35:00Z">
              <w:r>
                <w:rPr>
                  <w:rFonts w:hint="eastAsia"/>
                  <w:iCs/>
                </w:rPr>
                <w:t>下一步</w:t>
              </w:r>
              <w:r>
                <w:rPr>
                  <w:iCs/>
                </w:rPr>
                <w:t>：</w:t>
              </w:r>
            </w:ins>
          </w:p>
          <w:p w:rsidR="00761500" w:rsidRDefault="00761500" w:rsidP="00761500">
            <w:pPr>
              <w:pStyle w:val="a8"/>
              <w:numPr>
                <w:ilvl w:val="0"/>
                <w:numId w:val="14"/>
              </w:numPr>
              <w:ind w:firstLineChars="0"/>
              <w:rPr>
                <w:ins w:id="981" w:author="Microsoft" w:date="2015-09-18T10:36:00Z"/>
                <w:iCs/>
              </w:rPr>
            </w:pPr>
            <w:ins w:id="982" w:author="Microsoft" w:date="2015-09-18T10:36:00Z">
              <w:r>
                <w:rPr>
                  <w:rFonts w:hint="eastAsia"/>
                  <w:iCs/>
                </w:rPr>
                <w:t>盘点</w:t>
              </w:r>
              <w:r>
                <w:rPr>
                  <w:iCs/>
                </w:rPr>
                <w:t>前数量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Before Check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张数（</w:t>
              </w:r>
              <w:r>
                <w:rPr>
                  <w:rFonts w:hint="eastAsia"/>
                  <w:iCs/>
                </w:rPr>
                <w:t>tickets</w:t>
              </w:r>
              <w:r>
                <w:rPr>
                  <w:rFonts w:hint="eastAsia"/>
                  <w:iCs/>
                </w:rPr>
                <w:t>）</w:t>
              </w:r>
            </w:ins>
          </w:p>
          <w:p w:rsidR="00761500" w:rsidRDefault="00761500" w:rsidP="00761500">
            <w:pPr>
              <w:pStyle w:val="a8"/>
              <w:numPr>
                <w:ilvl w:val="0"/>
                <w:numId w:val="14"/>
              </w:numPr>
              <w:ind w:firstLineChars="0"/>
              <w:rPr>
                <w:ins w:id="983" w:author="Microsoft" w:date="2015-09-18T10:36:00Z"/>
                <w:iCs/>
              </w:rPr>
            </w:pPr>
            <w:ins w:id="984" w:author="Microsoft" w:date="2015-09-18T10:36:00Z">
              <w:r>
                <w:rPr>
                  <w:rFonts w:hint="eastAsia"/>
                  <w:iCs/>
                </w:rPr>
                <w:t>盘点</w:t>
              </w:r>
              <w:r>
                <w:rPr>
                  <w:iCs/>
                </w:rPr>
                <w:t>后数量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After Check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  <w:r w:rsidRPr="004055EB">
                <w:rPr>
                  <w:rFonts w:hint="eastAsia"/>
                  <w:iCs/>
                </w:rPr>
                <w:t>张数</w:t>
              </w:r>
            </w:ins>
          </w:p>
          <w:p w:rsidR="00761500" w:rsidRDefault="00761500" w:rsidP="00761500">
            <w:pPr>
              <w:pStyle w:val="a8"/>
              <w:numPr>
                <w:ilvl w:val="0"/>
                <w:numId w:val="14"/>
              </w:numPr>
              <w:ind w:firstLineChars="0"/>
              <w:rPr>
                <w:ins w:id="985" w:author="Microsoft" w:date="2015-09-18T10:36:00Z"/>
                <w:iCs/>
              </w:rPr>
            </w:pPr>
            <w:ins w:id="986" w:author="Microsoft" w:date="2015-09-18T10:36:00Z">
              <w:r>
                <w:rPr>
                  <w:rFonts w:hint="eastAsia"/>
                  <w:iCs/>
                </w:rPr>
                <w:t>库存</w:t>
              </w:r>
              <w:r>
                <w:rPr>
                  <w:iCs/>
                </w:rPr>
                <w:t>调整量：</w:t>
              </w:r>
              <w:r>
                <w:rPr>
                  <w:rFonts w:hint="eastAsia"/>
                  <w:iCs/>
                </w:rPr>
                <w:t>（</w:t>
              </w:r>
            </w:ins>
            <w:ins w:id="987" w:author="Microsoft" w:date="2015-09-18T10:38:00Z">
              <w:r>
                <w:rPr>
                  <w:rFonts w:hint="eastAsia"/>
                  <w:iCs/>
                </w:rPr>
                <w:t>）</w:t>
              </w:r>
            </w:ins>
            <w:ins w:id="988" w:author="Microsoft" w:date="2015-09-18T10:36:00Z">
              <w:r>
                <w:rPr>
                  <w:iCs/>
                </w:rPr>
                <w:t>张</w:t>
              </w:r>
            </w:ins>
          </w:p>
          <w:p w:rsidR="00761500" w:rsidRDefault="00761500" w:rsidP="00761500">
            <w:pPr>
              <w:pStyle w:val="a8"/>
              <w:numPr>
                <w:ilvl w:val="0"/>
                <w:numId w:val="14"/>
              </w:numPr>
              <w:ind w:firstLineChars="0"/>
              <w:rPr>
                <w:ins w:id="989" w:author="Microsoft" w:date="2015-09-18T10:36:00Z"/>
                <w:iCs/>
              </w:rPr>
            </w:pPr>
            <w:ins w:id="990" w:author="Microsoft" w:date="2015-09-18T10:36:00Z">
              <w:r>
                <w:rPr>
                  <w:iCs/>
                </w:rPr>
                <w:t>盘点结果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Result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761500" w:rsidRDefault="00761500" w:rsidP="00761500">
            <w:pPr>
              <w:rPr>
                <w:ins w:id="991" w:author="Microsoft" w:date="2015-09-18T10:38:00Z"/>
                <w:iCs/>
              </w:rPr>
            </w:pPr>
            <w:ins w:id="992" w:author="Microsoft" w:date="2015-09-18T10:36:00Z">
              <w:r w:rsidRPr="00761500">
                <w:rPr>
                  <w:rFonts w:hint="eastAsia"/>
                  <w:iCs/>
                </w:rPr>
                <w:t>差异列表</w:t>
              </w:r>
            </w:ins>
          </w:p>
          <w:p w:rsidR="00761500" w:rsidRPr="00761500" w:rsidRDefault="00761500" w:rsidP="00761500">
            <w:pPr>
              <w:pStyle w:val="a8"/>
              <w:numPr>
                <w:ilvl w:val="0"/>
                <w:numId w:val="26"/>
              </w:numPr>
              <w:ind w:firstLineChars="0"/>
              <w:rPr>
                <w:ins w:id="993" w:author="Microsoft" w:date="2015-09-18T10:38:00Z"/>
                <w:iCs/>
              </w:rPr>
            </w:pPr>
            <w:ins w:id="994" w:author="Microsoft" w:date="2015-09-18T10:38:00Z">
              <w:r w:rsidRPr="00761500">
                <w:rPr>
                  <w:rFonts w:hint="eastAsia"/>
                  <w:iCs/>
                </w:rPr>
                <w:t>方案</w:t>
              </w:r>
              <w:r w:rsidRPr="00761500">
                <w:rPr>
                  <w:iCs/>
                </w:rPr>
                <w:t>代码：</w:t>
              </w:r>
            </w:ins>
          </w:p>
          <w:p w:rsidR="00761500" w:rsidRPr="00761500" w:rsidRDefault="00761500" w:rsidP="00761500">
            <w:pPr>
              <w:pStyle w:val="a8"/>
              <w:numPr>
                <w:ilvl w:val="0"/>
                <w:numId w:val="26"/>
              </w:numPr>
              <w:ind w:firstLineChars="0"/>
              <w:rPr>
                <w:ins w:id="995" w:author="Microsoft" w:date="2015-09-18T10:38:00Z"/>
                <w:iCs/>
              </w:rPr>
            </w:pPr>
            <w:ins w:id="996" w:author="Microsoft" w:date="2015-09-18T10:38:00Z">
              <w:r w:rsidRPr="00761500">
                <w:rPr>
                  <w:rFonts w:hint="eastAsia"/>
                  <w:iCs/>
                </w:rPr>
                <w:t>方案名称</w:t>
              </w:r>
              <w:r w:rsidRPr="00761500">
                <w:rPr>
                  <w:iCs/>
                </w:rPr>
                <w:t>：</w:t>
              </w:r>
            </w:ins>
          </w:p>
          <w:p w:rsidR="00761500" w:rsidRPr="00761500" w:rsidRDefault="00761500" w:rsidP="00761500">
            <w:pPr>
              <w:pStyle w:val="a8"/>
              <w:numPr>
                <w:ilvl w:val="0"/>
                <w:numId w:val="26"/>
              </w:numPr>
              <w:ind w:firstLineChars="0"/>
              <w:rPr>
                <w:ins w:id="997" w:author="Microsoft" w:date="2015-09-18T10:38:00Z"/>
                <w:iCs/>
              </w:rPr>
            </w:pPr>
            <w:ins w:id="998" w:author="Microsoft" w:date="2015-09-18T10:38:00Z">
              <w:r w:rsidRPr="00761500">
                <w:rPr>
                  <w:rFonts w:hint="eastAsia"/>
                  <w:iCs/>
                </w:rPr>
                <w:t>批次编号</w:t>
              </w:r>
              <w:r w:rsidRPr="00761500">
                <w:rPr>
                  <w:iCs/>
                </w:rPr>
                <w:t>：</w:t>
              </w:r>
            </w:ins>
          </w:p>
          <w:p w:rsidR="00761500" w:rsidRPr="00761500" w:rsidRDefault="00761500" w:rsidP="00761500">
            <w:pPr>
              <w:pStyle w:val="a8"/>
              <w:numPr>
                <w:ilvl w:val="0"/>
                <w:numId w:val="26"/>
              </w:numPr>
              <w:ind w:firstLineChars="0"/>
              <w:rPr>
                <w:ins w:id="999" w:author="Microsoft" w:date="2015-09-18T10:38:00Z"/>
                <w:iCs/>
              </w:rPr>
            </w:pPr>
            <w:ins w:id="1000" w:author="Microsoft" w:date="2015-09-18T10:38:00Z">
              <w:r w:rsidRPr="00761500">
                <w:rPr>
                  <w:rFonts w:hint="eastAsia"/>
                  <w:iCs/>
                </w:rPr>
                <w:t>规格</w:t>
              </w:r>
              <w:r w:rsidRPr="00761500">
                <w:rPr>
                  <w:iCs/>
                </w:rPr>
                <w:t>：箱，盒，本</w:t>
              </w:r>
            </w:ins>
          </w:p>
          <w:p w:rsidR="00761500" w:rsidRPr="00761500" w:rsidRDefault="00761500" w:rsidP="00761500">
            <w:pPr>
              <w:pStyle w:val="a8"/>
              <w:numPr>
                <w:ilvl w:val="0"/>
                <w:numId w:val="26"/>
              </w:numPr>
              <w:ind w:firstLineChars="0"/>
              <w:rPr>
                <w:ins w:id="1001" w:author="Microsoft" w:date="2015-09-18T10:38:00Z"/>
                <w:iCs/>
              </w:rPr>
            </w:pPr>
            <w:ins w:id="1002" w:author="Microsoft" w:date="2015-09-18T10:38:00Z">
              <w:r w:rsidRPr="00761500">
                <w:rPr>
                  <w:rFonts w:hint="eastAsia"/>
                  <w:iCs/>
                </w:rPr>
                <w:t>编号</w:t>
              </w:r>
              <w:r w:rsidRPr="00761500">
                <w:rPr>
                  <w:iCs/>
                </w:rPr>
                <w:t>：</w:t>
              </w:r>
            </w:ins>
          </w:p>
          <w:p w:rsidR="00761500" w:rsidRPr="00761500" w:rsidRDefault="00761500" w:rsidP="00761500">
            <w:pPr>
              <w:pStyle w:val="a8"/>
              <w:numPr>
                <w:ilvl w:val="0"/>
                <w:numId w:val="26"/>
              </w:numPr>
              <w:ind w:firstLineChars="0"/>
              <w:rPr>
                <w:ins w:id="1003" w:author="Microsoft" w:date="2015-09-18T10:36:00Z"/>
                <w:iCs/>
              </w:rPr>
            </w:pPr>
            <w:ins w:id="1004" w:author="Microsoft" w:date="2015-09-18T10:38:00Z">
              <w:r w:rsidRPr="00761500">
                <w:rPr>
                  <w:rFonts w:hint="eastAsia"/>
                  <w:iCs/>
                </w:rPr>
                <w:t>总</w:t>
              </w:r>
              <w:r w:rsidRPr="00761500">
                <w:rPr>
                  <w:iCs/>
                </w:rPr>
                <w:t>张数：</w:t>
              </w:r>
            </w:ins>
          </w:p>
          <w:p w:rsidR="00761500" w:rsidRDefault="00761500" w:rsidP="00761500">
            <w:pPr>
              <w:pStyle w:val="a8"/>
              <w:numPr>
                <w:ilvl w:val="0"/>
                <w:numId w:val="14"/>
              </w:numPr>
              <w:ind w:firstLineChars="0"/>
              <w:rPr>
                <w:ins w:id="1005" w:author="Microsoft" w:date="2015-10-30T10:30:00Z"/>
                <w:iCs/>
              </w:rPr>
            </w:pPr>
            <w:ins w:id="1006" w:author="Microsoft" w:date="2015-09-18T10:36:00Z">
              <w:r>
                <w:rPr>
                  <w:rFonts w:hint="eastAsia"/>
                  <w:iCs/>
                </w:rPr>
                <w:t>备注</w:t>
              </w:r>
              <w:r>
                <w:rPr>
                  <w:iCs/>
                </w:rPr>
                <w:t>信息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Remarks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1-</w:t>
              </w:r>
              <w:r>
                <w:rPr>
                  <w:iCs/>
                </w:rPr>
                <w:t>500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5635A1" w:rsidRPr="005635A1" w:rsidRDefault="005635A1">
            <w:pPr>
              <w:rPr>
                <w:ins w:id="1007" w:author="Microsoft" w:date="2015-09-18T10:36:00Z"/>
                <w:iCs/>
                <w:rPrChange w:id="1008" w:author="Microsoft" w:date="2015-10-30T10:30:00Z">
                  <w:rPr>
                    <w:ins w:id="1009" w:author="Microsoft" w:date="2015-09-18T10:36:00Z"/>
                  </w:rPr>
                </w:rPrChange>
              </w:rPr>
              <w:pPrChange w:id="1010" w:author="Microsoft" w:date="2015-10-30T10:30:00Z">
                <w:pPr>
                  <w:pStyle w:val="a8"/>
                  <w:numPr>
                    <w:numId w:val="14"/>
                  </w:numPr>
                  <w:ind w:left="420" w:firstLineChars="0" w:hanging="420"/>
                </w:pPr>
              </w:pPrChange>
            </w:pPr>
            <w:ins w:id="1011" w:author="Microsoft" w:date="2015-10-30T10:30:00Z">
              <w:r>
                <w:rPr>
                  <w:rFonts w:hint="eastAsia"/>
                  <w:iCs/>
                </w:rPr>
                <w:t>勾选</w:t>
              </w:r>
              <w:r>
                <w:rPr>
                  <w:iCs/>
                </w:rPr>
                <w:t>差异列表</w:t>
              </w:r>
              <w:r>
                <w:rPr>
                  <w:rFonts w:hint="eastAsia"/>
                  <w:iCs/>
                </w:rPr>
                <w:t>进行</w:t>
              </w:r>
              <w:r>
                <w:rPr>
                  <w:iCs/>
                </w:rPr>
                <w:t>确认登记；</w:t>
              </w:r>
            </w:ins>
          </w:p>
          <w:p w:rsidR="00761500" w:rsidRPr="004727A6" w:rsidRDefault="00761500" w:rsidP="009770F2">
            <w:pPr>
              <w:rPr>
                <w:iCs/>
              </w:rPr>
            </w:pPr>
            <w:ins w:id="1012" w:author="Microsoft" w:date="2015-09-18T10:40:00Z">
              <w:r>
                <w:rPr>
                  <w:rFonts w:hint="eastAsia"/>
                  <w:iCs/>
                </w:rPr>
                <w:t>【完成</w:t>
              </w:r>
              <w:r>
                <w:rPr>
                  <w:iCs/>
                </w:rPr>
                <w:t>】</w:t>
              </w:r>
            </w:ins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316DC" w:rsidDel="005635A1" w:rsidRDefault="007316DC" w:rsidP="00DB45CE">
            <w:pPr>
              <w:rPr>
                <w:del w:id="1013" w:author="Microsoft" w:date="2015-10-30T10:31:00Z"/>
              </w:rPr>
            </w:pPr>
            <w:r>
              <w:rPr>
                <w:rFonts w:hint="eastAsia"/>
              </w:rPr>
              <w:t>盘点结束</w:t>
            </w:r>
            <w:r w:rsidR="00191E5D" w:rsidRPr="00191E5D">
              <w:rPr>
                <w:rFonts w:hint="eastAsia"/>
                <w:iCs/>
              </w:rPr>
              <w:t>（</w:t>
            </w:r>
            <w:r w:rsidR="00D803F3">
              <w:rPr>
                <w:rFonts w:hint="eastAsia"/>
                <w:iCs/>
              </w:rPr>
              <w:t>Inventory Check Completed</w:t>
            </w:r>
            <w:r w:rsidR="00191E5D" w:rsidRPr="00191E5D">
              <w:rPr>
                <w:rFonts w:hint="eastAsia"/>
                <w:iCs/>
              </w:rPr>
              <w:t>）</w:t>
            </w:r>
          </w:p>
          <w:p w:rsidR="007316DC" w:rsidRPr="00883F4B" w:rsidRDefault="007316DC" w:rsidP="00DB45CE">
            <w:del w:id="1014" w:author="Microsoft" w:date="2015-10-30T10:31:00Z">
              <w:r w:rsidDel="005635A1">
                <w:rPr>
                  <w:rFonts w:hint="eastAsia"/>
                </w:rPr>
                <w:delText>毁损</w:delText>
              </w:r>
            </w:del>
            <w:del w:id="1015" w:author="Microsoft" w:date="2015-09-18T10:41:00Z">
              <w:r w:rsidDel="00761500">
                <w:delText>操作</w:delText>
              </w:r>
            </w:del>
            <w:del w:id="1016" w:author="Microsoft" w:date="2015-10-30T10:31:00Z">
              <w:r w:rsidR="00191E5D" w:rsidRPr="00191E5D" w:rsidDel="005635A1">
                <w:rPr>
                  <w:rFonts w:hint="eastAsia"/>
                  <w:iCs/>
                </w:rPr>
                <w:delText>（</w:delText>
              </w:r>
              <w:r w:rsidR="00D803F3" w:rsidRPr="00D803F3" w:rsidDel="005635A1">
                <w:rPr>
                  <w:rFonts w:hint="eastAsia"/>
                  <w:iCs/>
                </w:rPr>
                <w:delText>Register Damaged Goods</w:delText>
              </w:r>
              <w:r w:rsidR="00191E5D" w:rsidRPr="00191E5D" w:rsidDel="005635A1">
                <w:rPr>
                  <w:rFonts w:hint="eastAsia"/>
                  <w:iCs/>
                </w:rPr>
                <w:delText>）</w:delText>
              </w:r>
            </w:del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FE4DC0" w:rsidRDefault="007316DC" w:rsidP="00DB45C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316DC" w:rsidDel="00500D7B" w:rsidRDefault="007316DC" w:rsidP="00DB45CE">
            <w:pPr>
              <w:rPr>
                <w:del w:id="1017" w:author="Microsoft" w:date="2015-10-30T10:35:00Z"/>
              </w:rPr>
            </w:pPr>
            <w:del w:id="1018" w:author="Microsoft" w:date="2015-10-30T10:35:00Z">
              <w:r w:rsidDel="00500D7B">
                <w:rPr>
                  <w:rFonts w:hint="eastAsia"/>
                </w:rPr>
                <w:delText>盘亏</w:delText>
              </w:r>
              <w:r w:rsidDel="00500D7B">
                <w:delText>操作</w:delText>
              </w:r>
              <w:r w:rsidDel="00500D7B">
                <w:rPr>
                  <w:rFonts w:hint="eastAsia"/>
                </w:rPr>
                <w:delText>：</w:delText>
              </w:r>
              <w:r w:rsidDel="00500D7B">
                <w:delText>当库存调整</w:delText>
              </w:r>
              <w:r w:rsidDel="00500D7B">
                <w:rPr>
                  <w:rFonts w:hint="eastAsia"/>
                </w:rPr>
                <w:delText>量</w:delText>
              </w:r>
              <w:r w:rsidDel="00500D7B">
                <w:delText>为负数</w:delText>
              </w:r>
              <w:r w:rsidDel="00500D7B">
                <w:rPr>
                  <w:rFonts w:hint="eastAsia"/>
                </w:rPr>
                <w:delText>时</w:delText>
              </w:r>
              <w:r w:rsidDel="00500D7B">
                <w:delText>，进行盘亏操作，即将本次未盘点出</w:delText>
              </w:r>
              <w:r w:rsidDel="00500D7B">
                <w:rPr>
                  <w:rFonts w:hint="eastAsia"/>
                </w:rPr>
                <w:delText>来</w:delText>
              </w:r>
              <w:r w:rsidDel="00500D7B">
                <w:delText>的</w:delText>
              </w:r>
              <w:r w:rsidDel="00500D7B">
                <w:rPr>
                  <w:rFonts w:hint="eastAsia"/>
                </w:rPr>
                <w:delText>通过审批（人工操作）调整</w:delText>
              </w:r>
              <w:r w:rsidDel="00500D7B">
                <w:delText>库存</w:delText>
              </w:r>
              <w:r w:rsidDel="00500D7B">
                <w:rPr>
                  <w:rFonts w:hint="eastAsia"/>
                </w:rPr>
                <w:delText>或</w:delText>
              </w:r>
              <w:r w:rsidDel="00500D7B">
                <w:delText>进行</w:delText>
              </w:r>
              <w:r w:rsidDel="00500D7B">
                <w:rPr>
                  <w:rFonts w:hint="eastAsia"/>
                </w:rPr>
                <w:delText>毁损</w:delText>
              </w:r>
              <w:r w:rsidDel="00500D7B">
                <w:delText>登记消除库存；</w:delText>
              </w:r>
            </w:del>
          </w:p>
          <w:p w:rsidR="00500D7B" w:rsidRDefault="007316DC" w:rsidP="00181E8B">
            <w:pPr>
              <w:rPr>
                <w:ins w:id="1019" w:author="Microsoft" w:date="2015-10-30T10:35:00Z"/>
                <w:iCs/>
              </w:rPr>
            </w:pPr>
            <w:r>
              <w:rPr>
                <w:rFonts w:hint="eastAsia"/>
              </w:rPr>
              <w:t>毁损</w:t>
            </w:r>
            <w:r>
              <w:t>操作</w:t>
            </w:r>
            <w:r>
              <w:rPr>
                <w:rFonts w:hint="eastAsia"/>
              </w:rPr>
              <w:t>：</w:t>
            </w:r>
            <w:ins w:id="1020" w:author="Microsoft" w:date="2015-10-30T10:35:00Z">
              <w:r w:rsidR="00500D7B">
                <w:rPr>
                  <w:rFonts w:hint="eastAsia"/>
                </w:rPr>
                <w:t>当</w:t>
              </w:r>
              <w:r w:rsidR="00500D7B">
                <w:t>盘点结果为盘亏时，</w:t>
              </w:r>
              <w:r w:rsidR="00500D7B">
                <w:rPr>
                  <w:rFonts w:hint="eastAsia"/>
                </w:rPr>
                <w:t>列出差异</w:t>
              </w:r>
              <w:r w:rsidR="00500D7B">
                <w:t>列表，</w:t>
              </w:r>
            </w:ins>
            <w:del w:id="1021" w:author="Microsoft" w:date="2015-10-30T10:35:00Z">
              <w:r w:rsidDel="00500D7B">
                <w:delText>当</w:delText>
              </w:r>
              <w:r w:rsidDel="00500D7B">
                <w:rPr>
                  <w:rFonts w:hint="eastAsia"/>
                </w:rPr>
                <w:delText>有</w:delText>
              </w:r>
              <w:r w:rsidDel="00500D7B">
                <w:delText>货物发</w:delText>
              </w:r>
              <w:r w:rsidDel="00500D7B">
                <w:rPr>
                  <w:rFonts w:hint="eastAsia"/>
                </w:rPr>
                <w:delText>生意外</w:delText>
              </w:r>
              <w:r w:rsidDel="00500D7B">
                <w:delText>不能再进行销售时，要</w:delText>
              </w:r>
              <w:r w:rsidDel="00500D7B">
                <w:rPr>
                  <w:rFonts w:hint="eastAsia"/>
                </w:rPr>
                <w:delText>及时</w:delText>
              </w:r>
              <w:r w:rsidDel="00500D7B">
                <w:delText>进行毁损登记，并从库存中清除；</w:delText>
              </w:r>
            </w:del>
            <w:ins w:id="1022" w:author="Microsoft" w:date="2015-10-30T10:29:00Z">
              <w:r w:rsidR="005635A1">
                <w:rPr>
                  <w:rFonts w:hint="eastAsia"/>
                  <w:iCs/>
                </w:rPr>
                <w:t>在</w:t>
              </w:r>
              <w:r w:rsidR="005635A1">
                <w:rPr>
                  <w:iCs/>
                </w:rPr>
                <w:t>差异列表中勾选进行</w:t>
              </w:r>
              <w:r w:rsidR="005635A1">
                <w:rPr>
                  <w:rFonts w:hint="eastAsia"/>
                  <w:iCs/>
                </w:rPr>
                <w:t>登记</w:t>
              </w:r>
            </w:ins>
            <w:del w:id="1023" w:author="Microsoft" w:date="2015-10-30T10:29:00Z">
              <w:r w:rsidR="00181E8B" w:rsidDel="005635A1">
                <w:rPr>
                  <w:rFonts w:hint="eastAsia"/>
                  <w:iCs/>
                </w:rPr>
                <w:delText>列表</w:delText>
              </w:r>
              <w:r w:rsidR="00181E8B" w:rsidDel="005635A1">
                <w:rPr>
                  <w:iCs/>
                </w:rPr>
                <w:delText>后【</w:delText>
              </w:r>
              <w:r w:rsidR="00181E8B" w:rsidDel="005635A1">
                <w:rPr>
                  <w:rFonts w:hint="eastAsia"/>
                  <w:iCs/>
                </w:rPr>
                <w:delText>损毁</w:delText>
              </w:r>
              <w:r w:rsidR="00181E8B" w:rsidDel="005635A1">
                <w:rPr>
                  <w:iCs/>
                </w:rPr>
                <w:delText>登记】</w:delText>
              </w:r>
              <w:r w:rsidR="00C0263C" w:rsidRPr="00C0263C" w:rsidDel="005635A1">
                <w:rPr>
                  <w:iCs/>
                </w:rPr>
                <w:delText>（</w:delText>
              </w:r>
              <w:r w:rsidR="00C0263C" w:rsidRPr="00C0263C" w:rsidDel="005635A1">
                <w:rPr>
                  <w:rFonts w:hint="eastAsia"/>
                  <w:iCs/>
                </w:rPr>
                <w:delText>Register Damaged Goods</w:delText>
              </w:r>
              <w:r w:rsidR="00C0263C" w:rsidRPr="00C0263C" w:rsidDel="005635A1">
                <w:rPr>
                  <w:iCs/>
                </w:rPr>
                <w:delText>）</w:delText>
              </w:r>
              <w:r w:rsidR="00181E8B" w:rsidDel="005635A1">
                <w:rPr>
                  <w:rFonts w:hint="eastAsia"/>
                  <w:iCs/>
                </w:rPr>
                <w:delText>按钮</w:delText>
              </w:r>
            </w:del>
            <w:ins w:id="1024" w:author="Microsoft" w:date="2015-10-30T10:35:00Z">
              <w:r w:rsidR="00500D7B">
                <w:rPr>
                  <w:rFonts w:hint="eastAsia"/>
                  <w:iCs/>
                </w:rPr>
                <w:t>；</w:t>
              </w:r>
            </w:ins>
          </w:p>
          <w:p w:rsidR="00181E8B" w:rsidRDefault="00500D7B" w:rsidP="00181E8B">
            <w:pPr>
              <w:rPr>
                <w:iCs/>
              </w:rPr>
            </w:pPr>
            <w:ins w:id="1025" w:author="Microsoft" w:date="2015-10-30T10:35:00Z">
              <w:r>
                <w:rPr>
                  <w:rFonts w:hint="eastAsia"/>
                  <w:iCs/>
                </w:rPr>
                <w:t>当</w:t>
              </w:r>
              <w:r>
                <w:rPr>
                  <w:iCs/>
                </w:rPr>
                <w:t>盘点结果为</w:t>
              </w:r>
              <w:r>
                <w:rPr>
                  <w:rFonts w:hint="eastAsia"/>
                  <w:iCs/>
                </w:rPr>
                <w:t>盘</w:t>
              </w:r>
              <w:r>
                <w:rPr>
                  <w:iCs/>
                </w:rPr>
                <w:t>盈</w:t>
              </w:r>
            </w:ins>
            <w:ins w:id="1026" w:author="Microsoft" w:date="2015-10-30T10:36:00Z">
              <w:r>
                <w:rPr>
                  <w:iCs/>
                </w:rPr>
                <w:t>时</w:t>
              </w:r>
              <w:r>
                <w:rPr>
                  <w:rFonts w:hint="eastAsia"/>
                  <w:iCs/>
                </w:rPr>
                <w:t>，</w:t>
              </w:r>
              <w:r>
                <w:rPr>
                  <w:iCs/>
                </w:rPr>
                <w:t>列出差异列表，不做其他操作；</w:t>
              </w:r>
            </w:ins>
            <w:del w:id="1027" w:author="Microsoft" w:date="2015-10-30T10:35:00Z">
              <w:r w:rsidR="00181E8B" w:rsidDel="00500D7B">
                <w:rPr>
                  <w:iCs/>
                </w:rPr>
                <w:delText>：</w:delText>
              </w:r>
            </w:del>
          </w:p>
          <w:p w:rsidR="00181E8B" w:rsidDel="005635A1" w:rsidRDefault="00181E8B" w:rsidP="00181E8B">
            <w:pPr>
              <w:rPr>
                <w:del w:id="1028" w:author="Microsoft" w:date="2015-10-30T10:29:00Z"/>
                <w:iCs/>
              </w:rPr>
            </w:pPr>
            <w:del w:id="1029" w:author="Microsoft" w:date="2015-10-30T10:29:00Z">
              <w:r w:rsidDel="005635A1">
                <w:rPr>
                  <w:rFonts w:hint="eastAsia"/>
                  <w:iCs/>
                </w:rPr>
                <w:delText>损毁</w:delText>
              </w:r>
              <w:r w:rsidDel="005635A1">
                <w:rPr>
                  <w:iCs/>
                </w:rPr>
                <w:delText>登记表：</w:delText>
              </w:r>
            </w:del>
          </w:p>
          <w:p w:rsidR="00181E8B" w:rsidDel="005635A1" w:rsidRDefault="00181E8B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del w:id="1030" w:author="Microsoft" w:date="2015-10-30T10:29:00Z"/>
                <w:iCs/>
              </w:rPr>
            </w:pPr>
            <w:del w:id="1031" w:author="Microsoft" w:date="2015-10-30T10:29:00Z">
              <w:r w:rsidDel="005635A1">
                <w:rPr>
                  <w:rFonts w:hint="eastAsia"/>
                  <w:iCs/>
                </w:rPr>
                <w:delText>方案代码</w:delText>
              </w:r>
              <w:r w:rsidR="00191E5D" w:rsidRPr="00191E5D" w:rsidDel="005635A1">
                <w:rPr>
                  <w:rFonts w:hint="eastAsia"/>
                  <w:iCs/>
                </w:rPr>
                <w:delText>（</w:delText>
              </w:r>
              <w:r w:rsidR="00C0263C" w:rsidDel="005635A1">
                <w:rPr>
                  <w:rFonts w:hint="eastAsia"/>
                  <w:iCs/>
                </w:rPr>
                <w:delText>Plan Code</w:delText>
              </w:r>
              <w:r w:rsidR="00191E5D" w:rsidRPr="00191E5D" w:rsidDel="005635A1">
                <w:rPr>
                  <w:rFonts w:hint="eastAsia"/>
                  <w:iCs/>
                </w:rPr>
                <w:delText>）</w:delText>
              </w:r>
              <w:r w:rsidDel="005635A1">
                <w:rPr>
                  <w:iCs/>
                </w:rPr>
                <w:delText>：</w:delText>
              </w:r>
            </w:del>
          </w:p>
          <w:p w:rsidR="00181E8B" w:rsidDel="005635A1" w:rsidRDefault="00181E8B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del w:id="1032" w:author="Microsoft" w:date="2015-10-30T10:29:00Z"/>
                <w:iCs/>
              </w:rPr>
            </w:pPr>
            <w:del w:id="1033" w:author="Microsoft" w:date="2015-10-30T10:29:00Z">
              <w:r w:rsidDel="005635A1">
                <w:rPr>
                  <w:rFonts w:hint="eastAsia"/>
                  <w:iCs/>
                </w:rPr>
                <w:delText>方案名称</w:delText>
              </w:r>
              <w:r w:rsidR="00191E5D" w:rsidRPr="00191E5D" w:rsidDel="005635A1">
                <w:rPr>
                  <w:rFonts w:hint="eastAsia"/>
                  <w:iCs/>
                </w:rPr>
                <w:delText>（</w:delText>
              </w:r>
              <w:r w:rsidR="00C0263C" w:rsidDel="005635A1">
                <w:rPr>
                  <w:rFonts w:hint="eastAsia"/>
                  <w:iCs/>
                </w:rPr>
                <w:delText>Plan Name</w:delText>
              </w:r>
              <w:r w:rsidR="00191E5D" w:rsidRPr="00191E5D" w:rsidDel="005635A1">
                <w:rPr>
                  <w:rFonts w:hint="eastAsia"/>
                  <w:iCs/>
                </w:rPr>
                <w:delText>）</w:delText>
              </w:r>
              <w:r w:rsidDel="005635A1">
                <w:rPr>
                  <w:iCs/>
                </w:rPr>
                <w:delText>：</w:delText>
              </w:r>
            </w:del>
          </w:p>
          <w:p w:rsidR="00181E8B" w:rsidDel="005635A1" w:rsidRDefault="00181E8B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del w:id="1034" w:author="Microsoft" w:date="2015-10-30T10:29:00Z"/>
                <w:iCs/>
              </w:rPr>
            </w:pPr>
            <w:del w:id="1035" w:author="Microsoft" w:date="2015-10-30T10:29:00Z">
              <w:r w:rsidDel="005635A1">
                <w:rPr>
                  <w:rFonts w:hint="eastAsia"/>
                  <w:iCs/>
                </w:rPr>
                <w:delText>标签</w:delText>
              </w:r>
              <w:r w:rsidDel="005635A1">
                <w:rPr>
                  <w:iCs/>
                </w:rPr>
                <w:delText>编码</w:delText>
              </w:r>
              <w:r w:rsidR="00191E5D" w:rsidRPr="00191E5D" w:rsidDel="005635A1">
                <w:rPr>
                  <w:rFonts w:hint="eastAsia"/>
                  <w:iCs/>
                </w:rPr>
                <w:delText>（</w:delText>
              </w:r>
              <w:r w:rsidR="00C0263C" w:rsidDel="005635A1">
                <w:rPr>
                  <w:rFonts w:hint="eastAsia"/>
                  <w:iCs/>
                </w:rPr>
                <w:delText>Tag</w:delText>
              </w:r>
              <w:r w:rsidR="00755C0C" w:rsidDel="005635A1">
                <w:rPr>
                  <w:rFonts w:hint="eastAsia"/>
                  <w:iCs/>
                </w:rPr>
                <w:delText xml:space="preserve"> Code</w:delText>
              </w:r>
              <w:r w:rsidR="00191E5D" w:rsidRPr="00191E5D" w:rsidDel="005635A1">
                <w:rPr>
                  <w:rFonts w:hint="eastAsia"/>
                  <w:iCs/>
                </w:rPr>
                <w:delText>）</w:delText>
              </w:r>
              <w:r w:rsidDel="005635A1">
                <w:rPr>
                  <w:iCs/>
                </w:rPr>
                <w:delText>：</w:delText>
              </w:r>
            </w:del>
          </w:p>
          <w:p w:rsidR="00181E8B" w:rsidRPr="00181E8B" w:rsidDel="005635A1" w:rsidRDefault="00181E8B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del w:id="1036" w:author="Microsoft" w:date="2015-10-30T10:29:00Z"/>
                <w:iCs/>
              </w:rPr>
            </w:pPr>
            <w:del w:id="1037" w:author="Microsoft" w:date="2015-10-30T10:29:00Z">
              <w:r w:rsidDel="005635A1">
                <w:rPr>
                  <w:rFonts w:hint="eastAsia"/>
                  <w:iCs/>
                </w:rPr>
                <w:delText>备注</w:delText>
              </w:r>
              <w:r w:rsidR="00191E5D" w:rsidRPr="00191E5D" w:rsidDel="005635A1">
                <w:rPr>
                  <w:rFonts w:hint="eastAsia"/>
                  <w:iCs/>
                </w:rPr>
                <w:delText>（</w:delText>
              </w:r>
              <w:r w:rsidR="00C0263C" w:rsidDel="005635A1">
                <w:rPr>
                  <w:rFonts w:hint="eastAsia"/>
                  <w:iCs/>
                </w:rPr>
                <w:delText>Remarks</w:delText>
              </w:r>
              <w:r w:rsidR="00191E5D" w:rsidRPr="00191E5D" w:rsidDel="005635A1">
                <w:rPr>
                  <w:rFonts w:hint="eastAsia"/>
                  <w:iCs/>
                </w:rPr>
                <w:delText>）</w:delText>
              </w:r>
              <w:r w:rsidDel="005635A1">
                <w:rPr>
                  <w:rFonts w:hint="eastAsia"/>
                  <w:iCs/>
                </w:rPr>
                <w:delText>：</w:delText>
              </w:r>
              <w:r w:rsidDel="005635A1">
                <w:rPr>
                  <w:rFonts w:hint="eastAsia"/>
                  <w:iCs/>
                </w:rPr>
                <w:delText>1-500</w:delText>
              </w:r>
            </w:del>
          </w:p>
          <w:p w:rsidR="007316DC" w:rsidRPr="00883F4B" w:rsidRDefault="007316DC" w:rsidP="00DB45CE">
            <w:r>
              <w:rPr>
                <w:rFonts w:hint="eastAsia"/>
              </w:rPr>
              <w:t>盘点</w:t>
            </w:r>
            <w:r>
              <w:t>报表可以【</w:t>
            </w:r>
            <w:r>
              <w:rPr>
                <w:rFonts w:hint="eastAsia"/>
              </w:rPr>
              <w:t>打印</w:t>
            </w:r>
            <w:r>
              <w:t>】</w:t>
            </w:r>
            <w:r w:rsidR="00191E5D" w:rsidRPr="00191E5D">
              <w:rPr>
                <w:rFonts w:hint="eastAsia"/>
                <w:iCs/>
              </w:rPr>
              <w:t>（</w:t>
            </w:r>
            <w:r w:rsidR="00C0263C">
              <w:rPr>
                <w:rFonts w:hint="eastAsia"/>
                <w:iCs/>
              </w:rPr>
              <w:t>Print</w:t>
            </w:r>
            <w:r w:rsidR="00191E5D" w:rsidRPr="00191E5D">
              <w:rPr>
                <w:rFonts w:hint="eastAsia"/>
                <w:iCs/>
              </w:rPr>
              <w:t>）</w:t>
            </w:r>
          </w:p>
        </w:tc>
      </w:tr>
    </w:tbl>
    <w:p w:rsidR="007316DC" w:rsidRPr="00711B0D" w:rsidRDefault="007316DC" w:rsidP="007316DC">
      <w:pPr>
        <w:pStyle w:val="a0"/>
      </w:pPr>
    </w:p>
    <w:p w:rsidR="005779C8" w:rsidRDefault="005779C8" w:rsidP="003C64BA">
      <w:pPr>
        <w:pStyle w:val="3"/>
      </w:pPr>
      <w:bookmarkStart w:id="1038" w:name="_Toc430873031"/>
      <w:r>
        <w:rPr>
          <w:rFonts w:hint="eastAsia"/>
        </w:rPr>
        <w:t>损毁</w:t>
      </w:r>
      <w:r>
        <w:t>记录</w:t>
      </w:r>
      <w:r w:rsidR="00323126" w:rsidRPr="00323126">
        <w:rPr>
          <w:rFonts w:hint="eastAsia"/>
        </w:rPr>
        <w:t>（</w:t>
      </w:r>
      <w:r w:rsidR="00A60E7E">
        <w:rPr>
          <w:rFonts w:hint="eastAsia"/>
        </w:rPr>
        <w:t>Damaged Goods</w:t>
      </w:r>
      <w:r w:rsidR="00323126" w:rsidRPr="00323126">
        <w:rPr>
          <w:rFonts w:hint="eastAsia"/>
        </w:rPr>
        <w:t>）</w:t>
      </w:r>
      <w:bookmarkEnd w:id="1038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5779C8" w:rsidRPr="00883F4B" w:rsidTr="000823DB">
        <w:tc>
          <w:tcPr>
            <w:tcW w:w="1384" w:type="dxa"/>
            <w:shd w:val="clear" w:color="auto" w:fill="D9D9D9"/>
            <w:vAlign w:val="center"/>
          </w:tcPr>
          <w:p w:rsidR="005779C8" w:rsidRPr="00883F4B" w:rsidRDefault="005779C8" w:rsidP="000823D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5779C8" w:rsidRPr="00883F4B" w:rsidRDefault="005779C8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68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5779C8" w:rsidRPr="00883F4B" w:rsidRDefault="005779C8" w:rsidP="000823D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5779C8" w:rsidRPr="00883F4B" w:rsidRDefault="005779C8" w:rsidP="000823DB">
            <w:pPr>
              <w:rPr>
                <w:iCs/>
              </w:rPr>
            </w:pPr>
          </w:p>
        </w:tc>
      </w:tr>
      <w:tr w:rsidR="005779C8" w:rsidRPr="00883F4B" w:rsidTr="000823DB">
        <w:tc>
          <w:tcPr>
            <w:tcW w:w="1384" w:type="dxa"/>
            <w:shd w:val="clear" w:color="auto" w:fill="D9D9D9"/>
            <w:vAlign w:val="center"/>
          </w:tcPr>
          <w:p w:rsidR="005779C8" w:rsidRPr="00883F4B" w:rsidRDefault="005779C8" w:rsidP="000823D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5779C8" w:rsidRPr="00883F4B" w:rsidRDefault="005779C8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损毁</w:t>
            </w:r>
            <w:r>
              <w:rPr>
                <w:iCs/>
              </w:rPr>
              <w:t>记录查询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5779C8" w:rsidRPr="00883F4B" w:rsidRDefault="005779C8" w:rsidP="000823D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5779C8" w:rsidRPr="00883F4B" w:rsidRDefault="005779C8" w:rsidP="000823DB">
            <w:pPr>
              <w:rPr>
                <w:iCs/>
              </w:rPr>
            </w:pPr>
          </w:p>
        </w:tc>
      </w:tr>
      <w:tr w:rsidR="005779C8" w:rsidRPr="00883F4B" w:rsidTr="000823D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5779C8" w:rsidRPr="00883F4B" w:rsidRDefault="005779C8" w:rsidP="000823DB">
            <w:r w:rsidRPr="00883F4B"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5779C8" w:rsidRPr="00883F4B" w:rsidRDefault="005779C8" w:rsidP="000823DB">
            <w:r>
              <w:rPr>
                <w:rFonts w:hint="eastAsia"/>
              </w:rPr>
              <w:t>查询</w:t>
            </w:r>
            <w:r>
              <w:t>已被标记的损毁记录</w:t>
            </w:r>
          </w:p>
        </w:tc>
      </w:tr>
      <w:tr w:rsidR="005779C8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5779C8" w:rsidRPr="00883F4B" w:rsidRDefault="005779C8" w:rsidP="000823D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5779C8" w:rsidRDefault="005779C8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损毁记录</w:t>
            </w:r>
            <w:r>
              <w:rPr>
                <w:iCs/>
              </w:rPr>
              <w:t>编号</w:t>
            </w:r>
            <w:r w:rsidR="00755C0C">
              <w:rPr>
                <w:rFonts w:hint="eastAsia"/>
                <w:iCs/>
              </w:rPr>
              <w:t>（</w:t>
            </w:r>
            <w:r w:rsidR="00755C0C">
              <w:rPr>
                <w:rFonts w:hint="eastAsia"/>
                <w:iCs/>
              </w:rPr>
              <w:t>Record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1F1A89" w:rsidDel="00D33430" w:rsidRDefault="001F1A89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del w:id="1039" w:author="Microsoft" w:date="2015-09-17T15:51:00Z"/>
                <w:iCs/>
              </w:rPr>
            </w:pPr>
            <w:del w:id="1040" w:author="Microsoft" w:date="2015-09-17T15:51:00Z">
              <w:r w:rsidDel="00D33430">
                <w:rPr>
                  <w:rFonts w:hint="eastAsia"/>
                  <w:iCs/>
                </w:rPr>
                <w:delText>方案</w:delText>
              </w:r>
              <w:r w:rsidDel="00D33430">
                <w:rPr>
                  <w:iCs/>
                </w:rPr>
                <w:delText>编号</w:delText>
              </w:r>
              <w:r w:rsidR="00191E5D" w:rsidRPr="00191E5D" w:rsidDel="00D33430">
                <w:rPr>
                  <w:rFonts w:hint="eastAsia"/>
                  <w:iCs/>
                </w:rPr>
                <w:delText>（</w:delText>
              </w:r>
              <w:r w:rsidR="00755C0C" w:rsidDel="00D33430">
                <w:rPr>
                  <w:rFonts w:hint="eastAsia"/>
                  <w:iCs/>
                </w:rPr>
                <w:delText>Plan Code</w:delText>
              </w:r>
              <w:r w:rsidR="00191E5D" w:rsidRPr="00191E5D" w:rsidDel="00D33430">
                <w:rPr>
                  <w:rFonts w:hint="eastAsia"/>
                  <w:iCs/>
                </w:rPr>
                <w:delText>）</w:delText>
              </w:r>
              <w:r w:rsidDel="00D33430">
                <w:rPr>
                  <w:iCs/>
                </w:rPr>
                <w:delText>：</w:delText>
              </w:r>
            </w:del>
          </w:p>
          <w:p w:rsidR="001F1A89" w:rsidDel="00D33430" w:rsidRDefault="001F1A89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del w:id="1041" w:author="Microsoft" w:date="2015-09-17T15:51:00Z"/>
                <w:iCs/>
              </w:rPr>
            </w:pPr>
            <w:del w:id="1042" w:author="Microsoft" w:date="2015-09-17T15:51:00Z">
              <w:r w:rsidDel="00D33430">
                <w:rPr>
                  <w:rFonts w:hint="eastAsia"/>
                  <w:iCs/>
                </w:rPr>
                <w:delText>方案</w:delText>
              </w:r>
              <w:r w:rsidDel="00D33430">
                <w:rPr>
                  <w:iCs/>
                </w:rPr>
                <w:delText>名称</w:delText>
              </w:r>
              <w:r w:rsidR="00191E5D" w:rsidRPr="00191E5D" w:rsidDel="00D33430">
                <w:rPr>
                  <w:rFonts w:hint="eastAsia"/>
                  <w:iCs/>
                </w:rPr>
                <w:delText>（</w:delText>
              </w:r>
              <w:r w:rsidR="00755C0C" w:rsidDel="00D33430">
                <w:rPr>
                  <w:rFonts w:hint="eastAsia"/>
                  <w:iCs/>
                </w:rPr>
                <w:delText>Plan Name</w:delText>
              </w:r>
              <w:r w:rsidR="00191E5D" w:rsidRPr="00191E5D" w:rsidDel="00D33430">
                <w:rPr>
                  <w:rFonts w:hint="eastAsia"/>
                  <w:iCs/>
                </w:rPr>
                <w:delText>）</w:delText>
              </w:r>
              <w:r w:rsidDel="00D33430">
                <w:rPr>
                  <w:iCs/>
                </w:rPr>
                <w:delText>：</w:delText>
              </w:r>
            </w:del>
          </w:p>
          <w:p w:rsidR="001F1A89" w:rsidDel="00D33430" w:rsidRDefault="001F1A89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del w:id="1043" w:author="Microsoft" w:date="2015-09-17T15:47:00Z"/>
                <w:iCs/>
              </w:rPr>
            </w:pPr>
            <w:del w:id="1044" w:author="Microsoft" w:date="2015-09-17T15:47:00Z">
              <w:r w:rsidDel="00D33430">
                <w:rPr>
                  <w:rFonts w:hint="eastAsia"/>
                  <w:iCs/>
                </w:rPr>
                <w:delText>损毁标签编码</w:delText>
              </w:r>
              <w:r w:rsidR="00191E5D" w:rsidRPr="00191E5D" w:rsidDel="00D33430">
                <w:rPr>
                  <w:rFonts w:hint="eastAsia"/>
                  <w:iCs/>
                </w:rPr>
                <w:delText>（</w:delText>
              </w:r>
              <w:r w:rsidR="00755C0C" w:rsidDel="00D33430">
                <w:rPr>
                  <w:rFonts w:hint="eastAsia"/>
                  <w:iCs/>
                </w:rPr>
                <w:delText>Tag Code</w:delText>
              </w:r>
              <w:r w:rsidR="00191E5D" w:rsidRPr="00191E5D" w:rsidDel="00D33430">
                <w:rPr>
                  <w:rFonts w:hint="eastAsia"/>
                  <w:iCs/>
                </w:rPr>
                <w:delText>）</w:delText>
              </w:r>
              <w:r w:rsidDel="00D33430">
                <w:rPr>
                  <w:iCs/>
                </w:rPr>
                <w:delText>：</w:delText>
              </w:r>
            </w:del>
          </w:p>
          <w:p w:rsidR="00D33430" w:rsidRDefault="00D33430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ins w:id="1045" w:author="Microsoft" w:date="2015-09-17T15:52:00Z"/>
                <w:iCs/>
              </w:rPr>
            </w:pPr>
            <w:ins w:id="1046" w:author="Microsoft" w:date="2015-09-17T15:52:00Z">
              <w:r>
                <w:rPr>
                  <w:rFonts w:hint="eastAsia"/>
                  <w:iCs/>
                </w:rPr>
                <w:t>损毁</w:t>
              </w:r>
              <w:r>
                <w:rPr>
                  <w:iCs/>
                </w:rPr>
                <w:t>数量：张</w:t>
              </w:r>
            </w:ins>
          </w:p>
          <w:p w:rsidR="001F1A89" w:rsidRDefault="001F1A89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登记</w:t>
            </w:r>
            <w:r>
              <w:rPr>
                <w:iCs/>
              </w:rPr>
              <w:t>时间</w:t>
            </w:r>
            <w:r w:rsidR="00191E5D" w:rsidRPr="00191E5D">
              <w:rPr>
                <w:rFonts w:hint="eastAsia"/>
                <w:iCs/>
              </w:rPr>
              <w:t>（</w:t>
            </w:r>
            <w:r w:rsidR="00755C0C">
              <w:rPr>
                <w:rFonts w:hint="eastAsia"/>
                <w:iCs/>
              </w:rPr>
              <w:t>Registration Date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181E8B" w:rsidRDefault="00181E8B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登记</w:t>
            </w:r>
            <w:r>
              <w:rPr>
                <w:iCs/>
              </w:rPr>
              <w:t>人</w:t>
            </w:r>
            <w:r w:rsidR="00191E5D" w:rsidRPr="00191E5D">
              <w:rPr>
                <w:rFonts w:hint="eastAsia"/>
                <w:iCs/>
              </w:rPr>
              <w:t>（</w:t>
            </w:r>
            <w:r w:rsidR="00755C0C">
              <w:rPr>
                <w:rFonts w:hint="eastAsia"/>
                <w:iCs/>
              </w:rPr>
              <w:t>Registered By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5405D7">
              <w:rPr>
                <w:rFonts w:hint="eastAsia"/>
                <w:iCs/>
              </w:rPr>
              <w:t>提交</w:t>
            </w:r>
            <w:r w:rsidR="005405D7">
              <w:rPr>
                <w:iCs/>
              </w:rPr>
              <w:t>损毁登记的市场管理员</w:t>
            </w:r>
          </w:p>
          <w:p w:rsidR="001F1A89" w:rsidDel="00D33430" w:rsidRDefault="00181E8B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del w:id="1047" w:author="Microsoft" w:date="2015-09-17T15:47:00Z"/>
                <w:iCs/>
              </w:rPr>
            </w:pPr>
            <w:del w:id="1048" w:author="Microsoft" w:date="2015-09-17T15:47:00Z">
              <w:r w:rsidDel="00D33430">
                <w:rPr>
                  <w:rFonts w:hint="eastAsia"/>
                  <w:iCs/>
                </w:rPr>
                <w:delText>备注</w:delText>
              </w:r>
              <w:r w:rsidR="00191E5D" w:rsidRPr="00191E5D" w:rsidDel="00D33430">
                <w:rPr>
                  <w:rFonts w:hint="eastAsia"/>
                  <w:iCs/>
                </w:rPr>
                <w:delText>（</w:delText>
              </w:r>
              <w:r w:rsidR="00755C0C" w:rsidDel="00D33430">
                <w:rPr>
                  <w:rFonts w:hint="eastAsia"/>
                  <w:iCs/>
                </w:rPr>
                <w:delText>Remarks</w:delText>
              </w:r>
              <w:r w:rsidR="00191E5D" w:rsidRPr="00191E5D" w:rsidDel="00D33430">
                <w:rPr>
                  <w:rFonts w:hint="eastAsia"/>
                  <w:iCs/>
                </w:rPr>
                <w:delText>）</w:delText>
              </w:r>
              <w:r w:rsidDel="00D33430">
                <w:rPr>
                  <w:rFonts w:hint="eastAsia"/>
                  <w:iCs/>
                </w:rPr>
                <w:delText>：</w:delText>
              </w:r>
              <w:r w:rsidDel="00D33430">
                <w:rPr>
                  <w:rFonts w:hint="eastAsia"/>
                  <w:iCs/>
                </w:rPr>
                <w:delText>1-500</w:delText>
              </w:r>
            </w:del>
          </w:p>
          <w:p w:rsidR="00605BE9" w:rsidRPr="007B38DB" w:rsidRDefault="00605BE9" w:rsidP="00D33430">
            <w:pPr>
              <w:pStyle w:val="a8"/>
              <w:numPr>
                <w:ilvl w:val="0"/>
                <w:numId w:val="25"/>
              </w:numPr>
              <w:ind w:firstLineChars="0"/>
              <w:rPr>
                <w:iCs/>
              </w:rPr>
            </w:pPr>
            <w:r>
              <w:rPr>
                <w:rFonts w:hint="eastAsia"/>
              </w:rPr>
              <w:t>【查看</w:t>
            </w:r>
            <w:r>
              <w:t>详情】</w:t>
            </w:r>
            <w:r w:rsidR="00B04D35">
              <w:rPr>
                <w:rFonts w:hint="eastAsia"/>
              </w:rPr>
              <w:t>（</w:t>
            </w:r>
            <w:r w:rsidR="00B04D35">
              <w:rPr>
                <w:rFonts w:hint="eastAsia"/>
              </w:rPr>
              <w:t>Details</w:t>
            </w:r>
            <w:r w:rsidR="00B04D35">
              <w:rPr>
                <w:rFonts w:hint="eastAsia"/>
              </w:rPr>
              <w:t>）</w:t>
            </w:r>
          </w:p>
        </w:tc>
      </w:tr>
      <w:tr w:rsidR="005779C8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5779C8" w:rsidRPr="00883F4B" w:rsidRDefault="005779C8" w:rsidP="00394B67">
            <w:pPr>
              <w:ind w:firstLineChars="50" w:firstLine="105"/>
              <w:pPrChange w:id="1049" w:author="Microsoft" w:date="2015-11-06T14:20:00Z">
                <w:pPr/>
              </w:pPrChange>
            </w:pPr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5779C8" w:rsidRPr="00883F4B" w:rsidRDefault="005779C8" w:rsidP="000823DB">
            <w:r>
              <w:rPr>
                <w:rFonts w:hint="eastAsia"/>
              </w:rPr>
              <w:t>无</w:t>
            </w:r>
          </w:p>
        </w:tc>
      </w:tr>
      <w:tr w:rsidR="005779C8" w:rsidRPr="00883F4B" w:rsidTr="000823DB">
        <w:tc>
          <w:tcPr>
            <w:tcW w:w="1384" w:type="dxa"/>
            <w:shd w:val="clear" w:color="auto" w:fill="D9D9D9"/>
            <w:vAlign w:val="center"/>
          </w:tcPr>
          <w:p w:rsidR="005779C8" w:rsidRPr="00883F4B" w:rsidRDefault="005779C8" w:rsidP="000823D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5779C8" w:rsidRPr="00FE4DC0" w:rsidRDefault="005779C8" w:rsidP="000823D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5779C8" w:rsidRPr="00883F4B" w:rsidTr="000823DB">
        <w:tc>
          <w:tcPr>
            <w:tcW w:w="1384" w:type="dxa"/>
            <w:shd w:val="clear" w:color="auto" w:fill="D9D9D9"/>
            <w:vAlign w:val="center"/>
          </w:tcPr>
          <w:p w:rsidR="005779C8" w:rsidRPr="00883F4B" w:rsidRDefault="005779C8" w:rsidP="000823D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5779C8" w:rsidRPr="00883F4B" w:rsidRDefault="005779C8" w:rsidP="000823D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5779C8" w:rsidRPr="00883F4B" w:rsidTr="000823DB">
        <w:tc>
          <w:tcPr>
            <w:tcW w:w="1384" w:type="dxa"/>
            <w:shd w:val="clear" w:color="auto" w:fill="D9D9D9"/>
            <w:vAlign w:val="center"/>
          </w:tcPr>
          <w:p w:rsidR="005779C8" w:rsidRPr="00883F4B" w:rsidRDefault="005779C8" w:rsidP="000823D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5779C8" w:rsidRPr="00883F4B" w:rsidRDefault="005779C8" w:rsidP="000823DB">
            <w:r>
              <w:rPr>
                <w:rFonts w:hint="eastAsia"/>
              </w:rPr>
              <w:t>盘点方案即在方案列表中选择一个方案和批次进行盘点；</w:t>
            </w:r>
          </w:p>
        </w:tc>
      </w:tr>
    </w:tbl>
    <w:p w:rsidR="005779C8" w:rsidRPr="005779C8" w:rsidRDefault="005779C8" w:rsidP="005779C8">
      <w:pPr>
        <w:pStyle w:val="a0"/>
      </w:pPr>
    </w:p>
    <w:p w:rsidR="000823DB" w:rsidRDefault="000823DB" w:rsidP="003C64BA">
      <w:pPr>
        <w:pStyle w:val="4"/>
      </w:pPr>
      <w:r>
        <w:rPr>
          <w:rFonts w:hint="eastAsia"/>
        </w:rPr>
        <w:t>损毁登记</w:t>
      </w:r>
      <w:ins w:id="1050" w:author="Microsoft" w:date="2015-09-17T15:47:00Z">
        <w:r w:rsidR="00D33430">
          <w:rPr>
            <w:rFonts w:hint="eastAsia"/>
          </w:rPr>
          <w:t>详情</w:t>
        </w:r>
      </w:ins>
      <w:r w:rsidR="00323126" w:rsidRPr="00323126">
        <w:rPr>
          <w:rFonts w:hint="eastAsia"/>
        </w:rPr>
        <w:t>（</w:t>
      </w:r>
      <w:r w:rsidR="00A60E7E">
        <w:rPr>
          <w:rFonts w:hint="eastAsia"/>
        </w:rPr>
        <w:t>Damaged Goods Registration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0823DB" w:rsidRPr="00883F4B" w:rsidTr="000823DB">
        <w:tc>
          <w:tcPr>
            <w:tcW w:w="1384" w:type="dxa"/>
            <w:shd w:val="clear" w:color="auto" w:fill="D9D9D9"/>
            <w:vAlign w:val="center"/>
          </w:tcPr>
          <w:p w:rsidR="000823DB" w:rsidRPr="00883F4B" w:rsidRDefault="000823DB" w:rsidP="000823D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0823DB" w:rsidRPr="00883F4B" w:rsidRDefault="008E5A19" w:rsidP="000823DB">
            <w:pPr>
              <w:rPr>
                <w:iCs/>
              </w:rPr>
            </w:pPr>
            <w:r>
              <w:rPr>
                <w:iCs/>
              </w:rPr>
              <w:t>Jk069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823DB" w:rsidRPr="00883F4B" w:rsidRDefault="000823DB" w:rsidP="000823D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0823DB" w:rsidRPr="00883F4B" w:rsidRDefault="000823DB" w:rsidP="000823DB">
            <w:pPr>
              <w:rPr>
                <w:iCs/>
              </w:rPr>
            </w:pPr>
          </w:p>
        </w:tc>
      </w:tr>
      <w:tr w:rsidR="000823DB" w:rsidRPr="00883F4B" w:rsidTr="000823DB">
        <w:tc>
          <w:tcPr>
            <w:tcW w:w="1384" w:type="dxa"/>
            <w:shd w:val="clear" w:color="auto" w:fill="D9D9D9"/>
            <w:vAlign w:val="center"/>
          </w:tcPr>
          <w:p w:rsidR="000823DB" w:rsidRPr="00883F4B" w:rsidRDefault="000823DB" w:rsidP="000823D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0823DB" w:rsidRPr="00883F4B" w:rsidRDefault="00D33430" w:rsidP="000823DB">
            <w:pPr>
              <w:rPr>
                <w:iCs/>
              </w:rPr>
            </w:pPr>
            <w:ins w:id="1051" w:author="Microsoft" w:date="2015-09-17T15:48:00Z">
              <w:r>
                <w:rPr>
                  <w:rFonts w:hint="eastAsia"/>
                  <w:iCs/>
                </w:rPr>
                <w:t>查看</w:t>
              </w:r>
              <w:r>
                <w:rPr>
                  <w:iCs/>
                </w:rPr>
                <w:t>损毁登记详情</w:t>
              </w:r>
            </w:ins>
            <w:del w:id="1052" w:author="Microsoft" w:date="2015-09-17T15:48:00Z">
              <w:r w:rsidR="000823DB" w:rsidDel="00D33430">
                <w:rPr>
                  <w:rFonts w:hint="eastAsia"/>
                  <w:iCs/>
                </w:rPr>
                <w:delText>进行</w:delText>
              </w:r>
              <w:r w:rsidR="000823DB" w:rsidDel="00D33430">
                <w:rPr>
                  <w:iCs/>
                </w:rPr>
                <w:delText>损毁</w:delText>
              </w:r>
              <w:r w:rsidR="000823DB" w:rsidDel="00D33430">
                <w:rPr>
                  <w:rFonts w:hint="eastAsia"/>
                  <w:iCs/>
                </w:rPr>
                <w:delText>登记</w:delText>
              </w:r>
            </w:del>
          </w:p>
        </w:tc>
        <w:tc>
          <w:tcPr>
            <w:tcW w:w="1860" w:type="dxa"/>
            <w:shd w:val="clear" w:color="auto" w:fill="D9D9D9"/>
            <w:vAlign w:val="center"/>
          </w:tcPr>
          <w:p w:rsidR="000823DB" w:rsidRPr="00883F4B" w:rsidRDefault="000823DB" w:rsidP="000823D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0823DB" w:rsidRPr="00883F4B" w:rsidRDefault="000823DB" w:rsidP="000823DB">
            <w:pPr>
              <w:rPr>
                <w:iCs/>
              </w:rPr>
            </w:pPr>
          </w:p>
        </w:tc>
      </w:tr>
      <w:tr w:rsidR="000823DB" w:rsidRPr="00883F4B" w:rsidTr="000823D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0823DB" w:rsidRPr="00883F4B" w:rsidRDefault="000823DB" w:rsidP="000823D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0823DB" w:rsidRPr="00883F4B" w:rsidRDefault="00D33430" w:rsidP="000823DB">
            <w:ins w:id="1053" w:author="Microsoft" w:date="2015-09-17T15:49:00Z">
              <w:r>
                <w:rPr>
                  <w:rFonts w:hint="eastAsia"/>
                </w:rPr>
                <w:t>查看</w:t>
              </w:r>
              <w:r>
                <w:t>已经</w:t>
              </w:r>
              <w:r>
                <w:rPr>
                  <w:rFonts w:hint="eastAsia"/>
                </w:rPr>
                <w:t>记录</w:t>
              </w:r>
              <w:r>
                <w:t>的损毁登记详情</w:t>
              </w:r>
            </w:ins>
            <w:del w:id="1054" w:author="Microsoft" w:date="2015-09-17T15:49:00Z">
              <w:r w:rsidR="009A66A0" w:rsidDel="00D33430">
                <w:rPr>
                  <w:rFonts w:hint="eastAsia"/>
                </w:rPr>
                <w:delText>在</w:delText>
              </w:r>
              <w:r w:rsidR="009A66A0" w:rsidDel="00D33430">
                <w:delText>仓库中，</w:delText>
              </w:r>
              <w:r w:rsidR="009A66A0" w:rsidDel="00D33430">
                <w:rPr>
                  <w:rFonts w:hint="eastAsia"/>
                </w:rPr>
                <w:delText>由于特殊</w:delText>
              </w:r>
              <w:r w:rsidR="009A66A0" w:rsidDel="00D33430">
                <w:delText>情况货物受损不能进行销售</w:delText>
              </w:r>
              <w:r w:rsidR="009A66A0" w:rsidDel="00D33430">
                <w:rPr>
                  <w:rFonts w:hint="eastAsia"/>
                </w:rPr>
                <w:delText>时</w:delText>
              </w:r>
              <w:r w:rsidR="009A66A0" w:rsidDel="00D33430">
                <w:delText>，</w:delText>
              </w:r>
              <w:r w:rsidR="009A66A0" w:rsidDel="00D33430">
                <w:rPr>
                  <w:rFonts w:hint="eastAsia"/>
                </w:rPr>
                <w:delText>填写</w:delText>
              </w:r>
              <w:r w:rsidR="009A66A0" w:rsidDel="00D33430">
                <w:delText>毁损登记；</w:delText>
              </w:r>
            </w:del>
          </w:p>
        </w:tc>
      </w:tr>
      <w:tr w:rsidR="000823DB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823DB" w:rsidRPr="00883F4B" w:rsidRDefault="000823DB" w:rsidP="000823D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9A66A0" w:rsidRDefault="009A66A0" w:rsidP="009A66A0">
            <w:pPr>
              <w:rPr>
                <w:iCs/>
              </w:rPr>
            </w:pPr>
            <w:r>
              <w:rPr>
                <w:rFonts w:hint="eastAsia"/>
                <w:iCs/>
              </w:rPr>
              <w:t>登记</w:t>
            </w:r>
            <w:r>
              <w:rPr>
                <w:iCs/>
              </w:rPr>
              <w:t>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B54BBA">
              <w:rPr>
                <w:rFonts w:hint="eastAsia"/>
                <w:iCs/>
              </w:rPr>
              <w:t>Record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自动</w:t>
            </w:r>
            <w:r>
              <w:rPr>
                <w:iCs/>
              </w:rPr>
              <w:t>生成</w:t>
            </w:r>
            <w:r>
              <w:rPr>
                <w:rFonts w:hint="eastAsia"/>
                <w:iCs/>
              </w:rPr>
              <w:t>，</w:t>
            </w:r>
            <w:r>
              <w:rPr>
                <w:rFonts w:hint="eastAsia"/>
                <w:iCs/>
              </w:rPr>
              <w:t>S</w:t>
            </w:r>
            <w:r>
              <w:rPr>
                <w:iCs/>
              </w:rPr>
              <w:t>+</w:t>
            </w:r>
            <w:r>
              <w:rPr>
                <w:iCs/>
              </w:rPr>
              <w:t>年月日</w:t>
            </w:r>
            <w:r>
              <w:rPr>
                <w:iCs/>
              </w:rPr>
              <w:t>+</w:t>
            </w:r>
            <w:r>
              <w:rPr>
                <w:rFonts w:hint="eastAsia"/>
                <w:iCs/>
              </w:rPr>
              <w:t>三位</w:t>
            </w:r>
            <w:r>
              <w:rPr>
                <w:iCs/>
              </w:rPr>
              <w:t>顺序编号；</w:t>
            </w:r>
            <w:r>
              <w:rPr>
                <w:rFonts w:hint="eastAsia"/>
                <w:iCs/>
              </w:rPr>
              <w:t>S20150825001</w:t>
            </w:r>
          </w:p>
          <w:p w:rsidR="009A66A0" w:rsidDel="00D33430" w:rsidRDefault="009A66A0" w:rsidP="009A66A0">
            <w:pPr>
              <w:rPr>
                <w:del w:id="1055" w:author="Microsoft" w:date="2015-09-17T15:53:00Z"/>
                <w:iCs/>
              </w:rPr>
            </w:pPr>
            <w:del w:id="1056" w:author="Microsoft" w:date="2015-09-17T15:53:00Z">
              <w:r w:rsidDel="00D33430">
                <w:rPr>
                  <w:rFonts w:hint="eastAsia"/>
                  <w:iCs/>
                </w:rPr>
                <w:delText>方案编号</w:delText>
              </w:r>
              <w:r w:rsidR="00191E5D" w:rsidRPr="00191E5D" w:rsidDel="00D33430">
                <w:rPr>
                  <w:rFonts w:hint="eastAsia"/>
                  <w:iCs/>
                </w:rPr>
                <w:delText>（</w:delText>
              </w:r>
              <w:r w:rsidR="00B54BBA" w:rsidDel="00D33430">
                <w:rPr>
                  <w:rFonts w:hint="eastAsia"/>
                  <w:iCs/>
                </w:rPr>
                <w:delText>Plan Code</w:delText>
              </w:r>
              <w:r w:rsidR="00191E5D" w:rsidRPr="00191E5D" w:rsidDel="00D33430">
                <w:rPr>
                  <w:rFonts w:hint="eastAsia"/>
                  <w:iCs/>
                </w:rPr>
                <w:delText>）</w:delText>
              </w:r>
              <w:r w:rsidDel="00D33430">
                <w:rPr>
                  <w:iCs/>
                </w:rPr>
                <w:delText>：</w:delText>
              </w:r>
              <w:r w:rsidDel="00D33430">
                <w:rPr>
                  <w:rFonts w:hint="eastAsia"/>
                  <w:iCs/>
                </w:rPr>
                <w:delText>输入</w:delText>
              </w:r>
              <w:r w:rsidDel="00D33430">
                <w:rPr>
                  <w:iCs/>
                </w:rPr>
                <w:delText>要进行损毁登记的方案编号</w:delText>
              </w:r>
              <w:r w:rsidDel="00D33430">
                <w:rPr>
                  <w:rFonts w:hint="eastAsia"/>
                  <w:iCs/>
                </w:rPr>
                <w:delText>；</w:delText>
              </w:r>
              <w:r w:rsidDel="00D33430">
                <w:rPr>
                  <w:rFonts w:hint="eastAsia"/>
                  <w:iCs/>
                </w:rPr>
                <w:delText>1-20</w:delText>
              </w:r>
            </w:del>
          </w:p>
          <w:p w:rsidR="00D33430" w:rsidDel="00D33430" w:rsidRDefault="009A66A0" w:rsidP="009A66A0">
            <w:pPr>
              <w:rPr>
                <w:del w:id="1057" w:author="Microsoft" w:date="2015-09-17T15:53:00Z"/>
                <w:iCs/>
              </w:rPr>
            </w:pPr>
            <w:del w:id="1058" w:author="Microsoft" w:date="2015-09-17T15:53:00Z">
              <w:r w:rsidDel="00D33430">
                <w:rPr>
                  <w:rFonts w:hint="eastAsia"/>
                  <w:iCs/>
                </w:rPr>
                <w:delText>方案</w:delText>
              </w:r>
              <w:r w:rsidDel="00D33430">
                <w:rPr>
                  <w:iCs/>
                </w:rPr>
                <w:delText>名称</w:delText>
              </w:r>
              <w:r w:rsidR="00191E5D" w:rsidRPr="00191E5D" w:rsidDel="00D33430">
                <w:rPr>
                  <w:rFonts w:hint="eastAsia"/>
                  <w:iCs/>
                </w:rPr>
                <w:delText>（</w:delText>
              </w:r>
              <w:r w:rsidR="00B54BBA" w:rsidDel="00D33430">
                <w:rPr>
                  <w:rFonts w:hint="eastAsia"/>
                  <w:iCs/>
                </w:rPr>
                <w:delText>Plan Name</w:delText>
              </w:r>
              <w:r w:rsidR="00191E5D" w:rsidRPr="00191E5D" w:rsidDel="00D33430">
                <w:rPr>
                  <w:rFonts w:hint="eastAsia"/>
                  <w:iCs/>
                </w:rPr>
                <w:delText>）</w:delText>
              </w:r>
              <w:r w:rsidDel="00D33430">
                <w:rPr>
                  <w:iCs/>
                </w:rPr>
                <w:delText>：</w:delText>
              </w:r>
              <w:r w:rsidDel="00D33430">
                <w:rPr>
                  <w:rFonts w:hint="eastAsia"/>
                  <w:iCs/>
                </w:rPr>
                <w:delText>输入</w:delText>
              </w:r>
              <w:r w:rsidDel="00D33430">
                <w:rPr>
                  <w:iCs/>
                </w:rPr>
                <w:delText>方案编号后系统给出方案名称；</w:delText>
              </w:r>
            </w:del>
          </w:p>
          <w:p w:rsidR="009A66A0" w:rsidRDefault="009A66A0" w:rsidP="009A66A0">
            <w:pPr>
              <w:rPr>
                <w:ins w:id="1059" w:author="Microsoft" w:date="2015-09-21T15:59:00Z"/>
                <w:iCs/>
              </w:rPr>
            </w:pPr>
            <w:r>
              <w:rPr>
                <w:rFonts w:hint="eastAsia"/>
                <w:iCs/>
              </w:rPr>
              <w:t>损毁</w:t>
            </w:r>
            <w:r>
              <w:rPr>
                <w:iCs/>
              </w:rPr>
              <w:t>数量</w:t>
            </w:r>
            <w:r w:rsidR="00191E5D" w:rsidRPr="00191E5D">
              <w:rPr>
                <w:rFonts w:hint="eastAsia"/>
                <w:iCs/>
              </w:rPr>
              <w:t>（</w:t>
            </w:r>
            <w:r w:rsidR="00B54BBA">
              <w:rPr>
                <w:rFonts w:hint="eastAsia"/>
                <w:iCs/>
              </w:rPr>
              <w:t>Quantity Damaged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：（</w:t>
            </w:r>
            <w:r>
              <w:rPr>
                <w:rFonts w:hint="eastAsia"/>
                <w:iCs/>
              </w:rPr>
              <w:t>张数</w:t>
            </w:r>
            <w:r>
              <w:rPr>
                <w:iCs/>
              </w:rPr>
              <w:t>）</w:t>
            </w:r>
            <w:r w:rsidR="00191E5D" w:rsidRPr="00191E5D">
              <w:rPr>
                <w:rFonts w:hint="eastAsia"/>
                <w:iCs/>
              </w:rPr>
              <w:t>（</w:t>
            </w:r>
            <w:r w:rsidR="00B54BBA">
              <w:rPr>
                <w:rFonts w:hint="eastAsia"/>
                <w:iCs/>
              </w:rPr>
              <w:t>tickets</w:t>
            </w:r>
            <w:r w:rsidR="00191E5D" w:rsidRPr="00191E5D">
              <w:rPr>
                <w:rFonts w:hint="eastAsia"/>
                <w:iCs/>
              </w:rPr>
              <w:t>）</w:t>
            </w:r>
          </w:p>
          <w:p w:rsidR="00410CAA" w:rsidDel="004C6D4E" w:rsidRDefault="00410CAA" w:rsidP="009A66A0">
            <w:pPr>
              <w:rPr>
                <w:del w:id="1060" w:author="Microsoft" w:date="2015-09-21T16:03:00Z"/>
                <w:iCs/>
              </w:rPr>
            </w:pPr>
          </w:p>
          <w:p w:rsidR="00D33430" w:rsidRDefault="00D33430" w:rsidP="009A66A0">
            <w:pPr>
              <w:rPr>
                <w:ins w:id="1061" w:author="Microsoft" w:date="2015-09-17T15:50:00Z"/>
                <w:iCs/>
              </w:rPr>
            </w:pPr>
            <w:ins w:id="1062" w:author="Microsoft" w:date="2015-09-17T15:50:00Z">
              <w:r>
                <w:rPr>
                  <w:rFonts w:hint="eastAsia"/>
                  <w:iCs/>
                </w:rPr>
                <w:t>损毁</w:t>
              </w:r>
              <w:r>
                <w:rPr>
                  <w:iCs/>
                </w:rPr>
                <w:t>列表：</w:t>
              </w:r>
            </w:ins>
            <w:ins w:id="1063" w:author="Microsoft" w:date="2015-09-17T15:54:00Z">
              <w:r w:rsidR="004C6D4E">
                <w:rPr>
                  <w:rFonts w:hint="eastAsia"/>
                  <w:iCs/>
                </w:rPr>
                <w:t>（</w:t>
              </w:r>
            </w:ins>
            <w:ins w:id="1064" w:author="Microsoft" w:date="2015-09-21T16:08:00Z">
              <w:r w:rsidR="004C6D4E">
                <w:rPr>
                  <w:rFonts w:hint="eastAsia"/>
                  <w:iCs/>
                </w:rPr>
                <w:t>盘点</w:t>
              </w:r>
            </w:ins>
            <w:ins w:id="1065" w:author="Microsoft" w:date="2015-09-21T16:10:00Z">
              <w:r w:rsidR="004C6D4E">
                <w:rPr>
                  <w:rFonts w:hint="eastAsia"/>
                  <w:iCs/>
                </w:rPr>
                <w:t>和</w:t>
              </w:r>
              <w:r w:rsidR="004C6D4E">
                <w:rPr>
                  <w:iCs/>
                </w:rPr>
                <w:t>批次入库有</w:t>
              </w:r>
              <w:r w:rsidR="004C6D4E">
                <w:rPr>
                  <w:rFonts w:hint="eastAsia"/>
                  <w:iCs/>
                </w:rPr>
                <w:t>此</w:t>
              </w:r>
              <w:r w:rsidR="004C6D4E">
                <w:rPr>
                  <w:iCs/>
                </w:rPr>
                <w:t>列表信息，其他入库无</w:t>
              </w:r>
              <w:r w:rsidR="004C6D4E">
                <w:rPr>
                  <w:rFonts w:hint="eastAsia"/>
                  <w:iCs/>
                </w:rPr>
                <w:t>此</w:t>
              </w:r>
              <w:r w:rsidR="004C6D4E">
                <w:rPr>
                  <w:iCs/>
                </w:rPr>
                <w:t>列表信息</w:t>
              </w:r>
            </w:ins>
            <w:ins w:id="1066" w:author="Microsoft" w:date="2015-09-17T15:54:00Z">
              <w:r w:rsidR="00634AE6">
                <w:rPr>
                  <w:iCs/>
                </w:rPr>
                <w:t>）</w:t>
              </w:r>
            </w:ins>
          </w:p>
          <w:p w:rsidR="00D33430" w:rsidRDefault="00D33430" w:rsidP="009A66A0">
            <w:pPr>
              <w:rPr>
                <w:ins w:id="1067" w:author="Microsoft" w:date="2015-09-17T15:53:00Z"/>
                <w:iCs/>
              </w:rPr>
            </w:pPr>
            <w:ins w:id="1068" w:author="Microsoft" w:date="2015-09-17T15:51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代码</w:t>
              </w:r>
            </w:ins>
            <w:ins w:id="1069" w:author="Microsoft" w:date="2015-09-17T15:53:00Z">
              <w:r w:rsidR="00634AE6">
                <w:rPr>
                  <w:rFonts w:hint="eastAsia"/>
                  <w:iCs/>
                </w:rPr>
                <w:t>：</w:t>
              </w:r>
            </w:ins>
          </w:p>
          <w:p w:rsidR="00634AE6" w:rsidRDefault="00634AE6" w:rsidP="009A66A0">
            <w:pPr>
              <w:rPr>
                <w:ins w:id="1070" w:author="Microsoft" w:date="2015-09-17T15:53:00Z"/>
                <w:iCs/>
              </w:rPr>
            </w:pPr>
            <w:ins w:id="1071" w:author="Microsoft" w:date="2015-09-17T15:53:00Z">
              <w:r>
                <w:rPr>
                  <w:rFonts w:hint="eastAsia"/>
                  <w:iCs/>
                </w:rPr>
                <w:t>方案名称</w:t>
              </w:r>
              <w:r>
                <w:rPr>
                  <w:iCs/>
                </w:rPr>
                <w:t>：</w:t>
              </w:r>
            </w:ins>
          </w:p>
          <w:p w:rsidR="00634AE6" w:rsidRDefault="00634AE6" w:rsidP="009A66A0">
            <w:pPr>
              <w:rPr>
                <w:ins w:id="1072" w:author="Microsoft" w:date="2015-09-17T15:53:00Z"/>
                <w:iCs/>
              </w:rPr>
            </w:pPr>
            <w:ins w:id="1073" w:author="Microsoft" w:date="2015-09-17T15:53:00Z">
              <w:r>
                <w:rPr>
                  <w:rFonts w:hint="eastAsia"/>
                  <w:iCs/>
                </w:rPr>
                <w:t>批次</w:t>
              </w:r>
              <w:r>
                <w:rPr>
                  <w:iCs/>
                </w:rPr>
                <w:t>编号：</w:t>
              </w:r>
            </w:ins>
          </w:p>
          <w:p w:rsidR="00634AE6" w:rsidRDefault="00634AE6" w:rsidP="009A66A0">
            <w:pPr>
              <w:rPr>
                <w:ins w:id="1074" w:author="Microsoft" w:date="2015-09-17T15:53:00Z"/>
                <w:iCs/>
              </w:rPr>
            </w:pPr>
            <w:ins w:id="1075" w:author="Microsoft" w:date="2015-09-17T15:53:00Z">
              <w:r>
                <w:rPr>
                  <w:rFonts w:hint="eastAsia"/>
                  <w:iCs/>
                </w:rPr>
                <w:t>奖</w:t>
              </w:r>
              <w:r>
                <w:rPr>
                  <w:iCs/>
                </w:rPr>
                <w:t>组编号：</w:t>
              </w:r>
            </w:ins>
          </w:p>
          <w:p w:rsidR="00634AE6" w:rsidRDefault="00634AE6" w:rsidP="009A66A0">
            <w:pPr>
              <w:rPr>
                <w:ins w:id="1076" w:author="Microsoft" w:date="2015-09-17T15:54:00Z"/>
                <w:iCs/>
              </w:rPr>
            </w:pPr>
            <w:ins w:id="1077" w:author="Microsoft" w:date="2015-09-17T15:54:00Z">
              <w:r>
                <w:rPr>
                  <w:rFonts w:hint="eastAsia"/>
                  <w:iCs/>
                </w:rPr>
                <w:t>规格</w:t>
              </w:r>
              <w:r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箱</w:t>
              </w:r>
              <w:r>
                <w:rPr>
                  <w:iCs/>
                </w:rPr>
                <w:t>，盒，本</w:t>
              </w:r>
            </w:ins>
          </w:p>
          <w:p w:rsidR="00634AE6" w:rsidRDefault="00634AE6" w:rsidP="009A66A0">
            <w:pPr>
              <w:rPr>
                <w:ins w:id="1078" w:author="Microsoft" w:date="2015-09-17T15:54:00Z"/>
                <w:iCs/>
              </w:rPr>
            </w:pPr>
            <w:ins w:id="1079" w:author="Microsoft" w:date="2015-09-17T15:54:00Z">
              <w:r>
                <w:rPr>
                  <w:rFonts w:hint="eastAsia"/>
                  <w:iCs/>
                </w:rPr>
                <w:t>条码</w:t>
              </w:r>
              <w:r>
                <w:rPr>
                  <w:iCs/>
                </w:rPr>
                <w:t>编号：</w:t>
              </w:r>
            </w:ins>
            <w:ins w:id="1080" w:author="Microsoft" w:date="2015-09-21T16:10:00Z">
              <w:r w:rsidR="004C6D4E">
                <w:rPr>
                  <w:rFonts w:hint="eastAsia"/>
                  <w:iCs/>
                </w:rPr>
                <w:t>箱</w:t>
              </w:r>
              <w:r w:rsidR="004C6D4E">
                <w:rPr>
                  <w:iCs/>
                </w:rPr>
                <w:t>号，盒</w:t>
              </w:r>
            </w:ins>
            <w:ins w:id="1081" w:author="Microsoft" w:date="2015-09-21T16:11:00Z">
              <w:r w:rsidR="004C6D4E">
                <w:rPr>
                  <w:iCs/>
                </w:rPr>
                <w:t>号，本号；</w:t>
              </w:r>
            </w:ins>
          </w:p>
          <w:p w:rsidR="00634AE6" w:rsidRDefault="00634AE6" w:rsidP="009A66A0">
            <w:pPr>
              <w:rPr>
                <w:ins w:id="1082" w:author="Microsoft" w:date="2015-09-17T15:50:00Z"/>
                <w:iCs/>
              </w:rPr>
            </w:pPr>
            <w:ins w:id="1083" w:author="Microsoft" w:date="2015-09-17T15:54:00Z">
              <w:r>
                <w:rPr>
                  <w:rFonts w:hint="eastAsia"/>
                  <w:iCs/>
                </w:rPr>
                <w:t>总张数</w:t>
              </w:r>
              <w:r>
                <w:rPr>
                  <w:iCs/>
                </w:rPr>
                <w:t>：</w:t>
              </w:r>
            </w:ins>
          </w:p>
          <w:p w:rsidR="000823DB" w:rsidRPr="00CF0BAF" w:rsidRDefault="009A66A0" w:rsidP="009A66A0">
            <w:pPr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  <w:r>
              <w:rPr>
                <w:iCs/>
              </w:rPr>
              <w:t>信息</w:t>
            </w:r>
            <w:r w:rsidR="00191E5D" w:rsidRPr="00191E5D">
              <w:rPr>
                <w:rFonts w:hint="eastAsia"/>
                <w:iCs/>
              </w:rPr>
              <w:t>（</w:t>
            </w:r>
            <w:r w:rsidR="00B54BBA">
              <w:rPr>
                <w:rFonts w:hint="eastAsia"/>
                <w:iCs/>
              </w:rPr>
              <w:t>Remarks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1-500</w:t>
            </w:r>
            <w:r>
              <w:rPr>
                <w:rFonts w:hint="eastAsia"/>
                <w:iCs/>
              </w:rPr>
              <w:t>；</w:t>
            </w:r>
          </w:p>
        </w:tc>
      </w:tr>
      <w:tr w:rsidR="000823DB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823DB" w:rsidRPr="00883F4B" w:rsidRDefault="000823DB" w:rsidP="000823D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0823DB" w:rsidRPr="00883F4B" w:rsidRDefault="000823DB" w:rsidP="000823DB">
            <w:r>
              <w:rPr>
                <w:rFonts w:hint="eastAsia"/>
              </w:rPr>
              <w:t>无</w:t>
            </w:r>
          </w:p>
        </w:tc>
      </w:tr>
      <w:tr w:rsidR="000823DB" w:rsidRPr="00883F4B" w:rsidTr="000823DB">
        <w:tc>
          <w:tcPr>
            <w:tcW w:w="1384" w:type="dxa"/>
            <w:shd w:val="clear" w:color="auto" w:fill="D9D9D9"/>
            <w:vAlign w:val="center"/>
          </w:tcPr>
          <w:p w:rsidR="000823DB" w:rsidRPr="00883F4B" w:rsidRDefault="000823DB" w:rsidP="000823D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0823DB" w:rsidRPr="00FE4DC0" w:rsidRDefault="000823DB" w:rsidP="000823D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0823DB" w:rsidRPr="00883F4B" w:rsidTr="000823DB">
        <w:tc>
          <w:tcPr>
            <w:tcW w:w="1384" w:type="dxa"/>
            <w:shd w:val="clear" w:color="auto" w:fill="D9D9D9"/>
            <w:vAlign w:val="center"/>
          </w:tcPr>
          <w:p w:rsidR="000823DB" w:rsidRPr="00883F4B" w:rsidRDefault="000823DB" w:rsidP="000823D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0823DB" w:rsidRPr="00883F4B" w:rsidRDefault="000823DB" w:rsidP="000823D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0823DB" w:rsidRPr="00883F4B" w:rsidTr="000823DB">
        <w:tc>
          <w:tcPr>
            <w:tcW w:w="1384" w:type="dxa"/>
            <w:shd w:val="clear" w:color="auto" w:fill="D9D9D9"/>
            <w:vAlign w:val="center"/>
          </w:tcPr>
          <w:p w:rsidR="000823DB" w:rsidRPr="00883F4B" w:rsidRDefault="000823DB" w:rsidP="000823DB">
            <w:r w:rsidRPr="00883F4B">
              <w:rPr>
                <w:rFonts w:hint="eastAsia"/>
              </w:rPr>
              <w:lastRenderedPageBreak/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0823DB" w:rsidRPr="00883F4B" w:rsidRDefault="000823DB" w:rsidP="000823DB">
            <w:r>
              <w:rPr>
                <w:rFonts w:hint="eastAsia"/>
              </w:rPr>
              <w:t>无</w:t>
            </w:r>
          </w:p>
        </w:tc>
      </w:tr>
    </w:tbl>
    <w:p w:rsidR="000823DB" w:rsidRPr="000823DB" w:rsidRDefault="000823DB" w:rsidP="000823DB">
      <w:pPr>
        <w:pStyle w:val="a0"/>
      </w:pPr>
    </w:p>
    <w:p w:rsidR="007316DC" w:rsidRDefault="007316DC" w:rsidP="003C64BA">
      <w:pPr>
        <w:pStyle w:val="3"/>
      </w:pPr>
      <w:bookmarkStart w:id="1084" w:name="_Toc430873032"/>
      <w:r>
        <w:rPr>
          <w:rFonts w:hint="eastAsia"/>
        </w:rPr>
        <w:t>物流信息查询</w:t>
      </w:r>
      <w:r w:rsidR="00323126" w:rsidRPr="00323126">
        <w:rPr>
          <w:rFonts w:hint="eastAsia"/>
        </w:rPr>
        <w:t>（</w:t>
      </w:r>
      <w:r w:rsidR="00A60E7E">
        <w:rPr>
          <w:rFonts w:hint="eastAsia"/>
        </w:rPr>
        <w:t>Logistics Information</w:t>
      </w:r>
      <w:r w:rsidR="00323126" w:rsidRPr="00323126">
        <w:rPr>
          <w:rFonts w:hint="eastAsia"/>
        </w:rPr>
        <w:t>）</w:t>
      </w:r>
      <w:bookmarkEnd w:id="1084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316DC" w:rsidRPr="00883F4B" w:rsidRDefault="008E5A19" w:rsidP="008E5A19">
            <w:pPr>
              <w:rPr>
                <w:iCs/>
              </w:rPr>
            </w:pPr>
            <w:r>
              <w:rPr>
                <w:iCs/>
              </w:rPr>
              <w:t>Jk070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票物流</w:t>
            </w:r>
            <w:r>
              <w:rPr>
                <w:iCs/>
              </w:rPr>
              <w:t>信息查询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通过扫描</w:t>
            </w:r>
            <w:r>
              <w:t>票面上的物流</w:t>
            </w:r>
            <w:r>
              <w:rPr>
                <w:rFonts w:hint="eastAsia"/>
              </w:rPr>
              <w:t>码</w:t>
            </w:r>
            <w:r>
              <w:t>，查询该票的整个物流信息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5C439F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扫描</w:t>
            </w:r>
            <w:r>
              <w:rPr>
                <w:iCs/>
              </w:rPr>
              <w:t>票面</w:t>
            </w:r>
            <w:r>
              <w:rPr>
                <w:rFonts w:hint="eastAsia"/>
                <w:iCs/>
              </w:rPr>
              <w:t>29</w:t>
            </w:r>
            <w:r>
              <w:rPr>
                <w:rFonts w:hint="eastAsia"/>
                <w:iCs/>
              </w:rPr>
              <w:t>位</w:t>
            </w:r>
            <w:r>
              <w:rPr>
                <w:iCs/>
              </w:rPr>
              <w:t>物流</w:t>
            </w:r>
            <w:r>
              <w:rPr>
                <w:rFonts w:hint="eastAsia"/>
                <w:iCs/>
              </w:rPr>
              <w:t>码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r>
              <w:rPr>
                <w:rFonts w:hint="eastAsia"/>
              </w:rPr>
              <w:t>物流</w:t>
            </w:r>
            <w:r>
              <w:t>信息列表：</w:t>
            </w:r>
          </w:p>
          <w:p w:rsidR="007316DC" w:rsidRDefault="007316DC" w:rsidP="00DB45CE">
            <w:r>
              <w:rPr>
                <w:rFonts w:hint="eastAsia"/>
              </w:rPr>
              <w:t>时间</w:t>
            </w:r>
            <w:r w:rsidR="00191E5D" w:rsidRPr="00191E5D">
              <w:rPr>
                <w:rFonts w:hint="eastAsia"/>
                <w:iCs/>
              </w:rPr>
              <w:t>（</w:t>
            </w:r>
            <w:r w:rsidR="005A5B3B">
              <w:rPr>
                <w:rFonts w:hint="eastAsia"/>
                <w:iCs/>
              </w:rPr>
              <w:t>Date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：由</w:t>
            </w:r>
            <w:r>
              <w:rPr>
                <w:rFonts w:hint="eastAsia"/>
              </w:rPr>
              <w:t>倒序排序</w:t>
            </w:r>
            <w:r>
              <w:t>；</w:t>
            </w:r>
          </w:p>
          <w:p w:rsidR="007316DC" w:rsidRDefault="007316DC" w:rsidP="00DB45CE">
            <w:r>
              <w:rPr>
                <w:rFonts w:hint="eastAsia"/>
              </w:rPr>
              <w:t>部门</w:t>
            </w:r>
            <w:r w:rsidR="00191E5D" w:rsidRPr="00191E5D">
              <w:rPr>
                <w:rFonts w:hint="eastAsia"/>
                <w:iCs/>
              </w:rPr>
              <w:t>（</w:t>
            </w:r>
            <w:r w:rsidR="005A5B3B">
              <w:rPr>
                <w:rFonts w:hint="eastAsia"/>
                <w:iCs/>
              </w:rPr>
              <w:t>Institution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</w:t>
            </w:r>
          </w:p>
          <w:p w:rsidR="007316DC" w:rsidRPr="00883F4B" w:rsidRDefault="007316DC" w:rsidP="002212FE">
            <w:r>
              <w:rPr>
                <w:rFonts w:hint="eastAsia"/>
              </w:rPr>
              <w:t>状态</w:t>
            </w:r>
            <w:r w:rsidR="00191E5D" w:rsidRPr="00191E5D">
              <w:rPr>
                <w:rFonts w:hint="eastAsia"/>
                <w:iCs/>
              </w:rPr>
              <w:t>（</w:t>
            </w:r>
            <w:r w:rsidR="005A5B3B">
              <w:rPr>
                <w:rFonts w:hint="eastAsia"/>
                <w:iCs/>
              </w:rPr>
              <w:t>Status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入库</w:t>
            </w:r>
            <w:r w:rsidR="005A5B3B">
              <w:rPr>
                <w:rFonts w:hint="eastAsia"/>
              </w:rPr>
              <w:t>（</w:t>
            </w:r>
            <w:r w:rsidR="002212FE">
              <w:rPr>
                <w:rFonts w:hint="eastAsia"/>
              </w:rPr>
              <w:t>In Receipt</w:t>
            </w:r>
            <w:r w:rsidR="005A5B3B">
              <w:rPr>
                <w:rFonts w:hint="eastAsia"/>
              </w:rPr>
              <w:t>）</w:t>
            </w:r>
            <w:r>
              <w:t>、</w:t>
            </w:r>
            <w:r>
              <w:rPr>
                <w:rFonts w:hint="eastAsia"/>
              </w:rPr>
              <w:t>出库</w:t>
            </w:r>
            <w:r w:rsidR="005A5B3B">
              <w:rPr>
                <w:rFonts w:hint="eastAsia"/>
              </w:rPr>
              <w:t>（</w:t>
            </w:r>
            <w:r w:rsidR="002212FE">
              <w:rPr>
                <w:rFonts w:hint="eastAsia"/>
              </w:rPr>
              <w:t>In Issue</w:t>
            </w:r>
            <w:r w:rsidR="005A5B3B">
              <w:rPr>
                <w:rFonts w:hint="eastAsia"/>
              </w:rPr>
              <w:t>）</w:t>
            </w:r>
            <w:ins w:id="1085" w:author="Microsoft" w:date="2015-09-21T16:48:00Z">
              <w:r w:rsidR="001922A4">
                <w:rPr>
                  <w:rFonts w:hint="eastAsia"/>
                </w:rPr>
                <w:t>，</w:t>
              </w:r>
              <w:r w:rsidR="001922A4">
                <w:t>站点入库，兑奖</w:t>
              </w:r>
            </w:ins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FE4DC0" w:rsidRDefault="007316DC" w:rsidP="00DB45C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无</w:t>
            </w:r>
          </w:p>
        </w:tc>
      </w:tr>
    </w:tbl>
    <w:p w:rsidR="007316DC" w:rsidRPr="00711B0D" w:rsidRDefault="007316DC" w:rsidP="007316DC">
      <w:pPr>
        <w:pStyle w:val="a0"/>
      </w:pPr>
    </w:p>
    <w:p w:rsidR="007316DC" w:rsidRPr="005C439F" w:rsidRDefault="007316DC" w:rsidP="003C64BA">
      <w:pPr>
        <w:pStyle w:val="3"/>
      </w:pPr>
      <w:bookmarkStart w:id="1086" w:name="_Toc430873033"/>
      <w:r w:rsidRPr="005C439F">
        <w:rPr>
          <w:rFonts w:hint="eastAsia"/>
        </w:rPr>
        <w:t>批次</w:t>
      </w:r>
      <w:r w:rsidRPr="005C439F">
        <w:t>终结</w:t>
      </w:r>
      <w:ins w:id="1087" w:author="Microsoft" w:date="2015-11-05T13:33:00Z">
        <w:r w:rsidR="000F1CA2">
          <w:rPr>
            <w:rFonts w:hint="eastAsia"/>
          </w:rPr>
          <w:t>列</w:t>
        </w:r>
        <w:r w:rsidR="000F1CA2">
          <w:t>表</w:t>
        </w:r>
      </w:ins>
      <w:r w:rsidR="00323126" w:rsidRPr="00323126">
        <w:rPr>
          <w:rFonts w:hint="eastAsia"/>
        </w:rPr>
        <w:t>（</w:t>
      </w:r>
      <w:r w:rsidR="00A60E7E">
        <w:rPr>
          <w:rFonts w:hint="eastAsia"/>
        </w:rPr>
        <w:t xml:space="preserve">Batch </w:t>
      </w:r>
      <w:del w:id="1088" w:author="Microsoft" w:date="2015-11-05T13:49:00Z">
        <w:r w:rsidR="00A60E7E" w:rsidDel="005851BF">
          <w:rPr>
            <w:rFonts w:hint="eastAsia"/>
          </w:rPr>
          <w:delText>Termination</w:delText>
        </w:r>
      </w:del>
      <w:ins w:id="1089" w:author="Microsoft" w:date="2015-11-05T13:49:00Z">
        <w:r w:rsidR="005851BF">
          <w:t>List</w:t>
        </w:r>
      </w:ins>
      <w:r w:rsidR="00323126" w:rsidRPr="00323126">
        <w:rPr>
          <w:rFonts w:hint="eastAsia"/>
        </w:rPr>
        <w:t>）</w:t>
      </w:r>
      <w:bookmarkEnd w:id="1086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8E5A19">
            <w:pPr>
              <w:rPr>
                <w:iCs/>
              </w:rPr>
            </w:pPr>
            <w:r w:rsidRPr="00CF703A">
              <w:rPr>
                <w:iCs/>
                <w:color w:val="000000" w:themeColor="text1"/>
              </w:rPr>
              <w:t>Jk0</w:t>
            </w:r>
            <w:r w:rsidR="008E5A19">
              <w:rPr>
                <w:iCs/>
                <w:color w:val="000000" w:themeColor="text1"/>
              </w:rPr>
              <w:t>71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批次</w:t>
            </w:r>
            <w:r>
              <w:rPr>
                <w:iCs/>
              </w:rPr>
              <w:t>终结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当</w:t>
            </w:r>
            <w:r>
              <w:t>某一个方案不再进行销售时，需要进行终结处理</w:t>
            </w:r>
            <w:r>
              <w:rPr>
                <w:rFonts w:hint="eastAsia"/>
              </w:rPr>
              <w:t>，</w:t>
            </w:r>
            <w:r>
              <w:t>并对该数据进行备份；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6A3263" w:rsidRDefault="000F1CA2" w:rsidP="00DB45CE">
            <w:pPr>
              <w:rPr>
                <w:iCs/>
              </w:rPr>
            </w:pPr>
            <w:ins w:id="1090" w:author="Microsoft" w:date="2015-11-05T13:36:00Z">
              <w:r>
                <w:rPr>
                  <w:rFonts w:hint="eastAsia"/>
                  <w:iCs/>
                </w:rPr>
                <w:t>批次</w:t>
              </w:r>
              <w:r>
                <w:rPr>
                  <w:iCs/>
                </w:rPr>
                <w:t>列表</w:t>
              </w:r>
            </w:ins>
            <w:del w:id="1091" w:author="Microsoft" w:date="2015-11-05T13:36:00Z">
              <w:r w:rsidR="007316DC" w:rsidDel="000F1CA2">
                <w:rPr>
                  <w:iCs/>
                </w:rPr>
                <w:delText>选择</w:delText>
              </w:r>
            </w:del>
          </w:p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FA7997">
              <w:rPr>
                <w:rFonts w:hint="eastAsia"/>
                <w:iCs/>
              </w:rPr>
              <w:t>Plan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代码</w:t>
            </w:r>
            <w:r w:rsidR="00191E5D" w:rsidRPr="00191E5D">
              <w:rPr>
                <w:rFonts w:hint="eastAsia"/>
                <w:iCs/>
              </w:rPr>
              <w:t>（</w:t>
            </w:r>
            <w:r w:rsidR="00FA7997">
              <w:rPr>
                <w:rFonts w:hint="eastAsia"/>
                <w:iCs/>
              </w:rPr>
              <w:t>Plan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0F2C10" w:rsidRDefault="007316DC" w:rsidP="000F2C10">
            <w:pPr>
              <w:pStyle w:val="a8"/>
              <w:numPr>
                <w:ilvl w:val="0"/>
                <w:numId w:val="3"/>
              </w:numPr>
              <w:ind w:firstLineChars="0"/>
              <w:rPr>
                <w:ins w:id="1092" w:author="Microsoft" w:date="2015-11-05T13:35:00Z"/>
                <w:iCs/>
              </w:rPr>
            </w:pPr>
            <w:r>
              <w:rPr>
                <w:rFonts w:hint="eastAsia"/>
                <w:iCs/>
              </w:rPr>
              <w:t>生产</w:t>
            </w:r>
            <w:r>
              <w:rPr>
                <w:iCs/>
              </w:rPr>
              <w:t>批次</w:t>
            </w:r>
            <w:r w:rsidR="00191E5D" w:rsidRPr="00191E5D">
              <w:rPr>
                <w:rFonts w:hint="eastAsia"/>
                <w:iCs/>
              </w:rPr>
              <w:t>（</w:t>
            </w:r>
            <w:r w:rsidR="00FA7997">
              <w:rPr>
                <w:rFonts w:hint="eastAsia"/>
                <w:iCs/>
              </w:rPr>
              <w:t>Batch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8094C" w:rsidRPr="00EE2200" w:rsidRDefault="000F1CA2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  <w:rPrChange w:id="1093" w:author="Microsoft" w:date="2015-11-05T14:25:00Z">
                  <w:rPr/>
                </w:rPrChange>
              </w:rPr>
            </w:pPr>
            <w:ins w:id="1094" w:author="Microsoft" w:date="2015-11-05T13:35:00Z">
              <w:r>
                <w:rPr>
                  <w:rFonts w:hint="eastAsia"/>
                  <w:iCs/>
                </w:rPr>
                <w:t>状态</w:t>
              </w:r>
              <w:r>
                <w:rPr>
                  <w:iCs/>
                </w:rPr>
                <w:t>：在售、已终结</w:t>
              </w:r>
            </w:ins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EE2200">
            <w:ins w:id="1095" w:author="Microsoft" w:date="2015-11-05T14:26:00Z">
              <w:r>
                <w:rPr>
                  <w:rFonts w:hint="eastAsia"/>
                </w:rPr>
                <w:t>【批次</w:t>
              </w:r>
              <w:r>
                <w:t>终结】</w:t>
              </w:r>
              <w:r>
                <w:rPr>
                  <w:rFonts w:hint="eastAsia"/>
                </w:rPr>
                <w:t>【详情</w:t>
              </w:r>
              <w:r>
                <w:t>】</w:t>
              </w:r>
              <w:r>
                <w:rPr>
                  <w:rFonts w:hint="eastAsia"/>
                </w:rPr>
                <w:t>【打印</w:t>
              </w:r>
              <w:r>
                <w:t>】</w:t>
              </w:r>
            </w:ins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FE4DC0" w:rsidRDefault="00EE2200">
            <w:pPr>
              <w:rPr>
                <w:noProof/>
                <w:szCs w:val="21"/>
              </w:rPr>
            </w:pPr>
            <w:ins w:id="1096" w:author="Microsoft" w:date="2015-11-05T14:26:00Z">
              <w:r>
                <w:rPr>
                  <w:rFonts w:hint="eastAsia"/>
                  <w:noProof/>
                  <w:szCs w:val="21"/>
                </w:rPr>
                <w:t>无</w:t>
              </w:r>
            </w:ins>
            <w:del w:id="1097" w:author="Microsoft" w:date="2015-09-18T11:14:00Z">
              <w:r w:rsidR="007316DC" w:rsidDel="00B76902">
                <w:rPr>
                  <w:rFonts w:hint="eastAsia"/>
                  <w:noProof/>
                  <w:szCs w:val="21"/>
                </w:rPr>
                <w:delText>无</w:delText>
              </w:r>
            </w:del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B76902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判断市场</w:t>
            </w:r>
            <w:r>
              <w:rPr>
                <w:bCs/>
                <w:iCs/>
              </w:rPr>
              <w:t>管理员手中的库存量</w:t>
            </w:r>
            <w:ins w:id="1098" w:author="Microsoft" w:date="2015-09-18T11:37:00Z">
              <w:r w:rsidR="000F2C10">
                <w:rPr>
                  <w:rFonts w:hint="eastAsia"/>
                  <w:bCs/>
                  <w:iCs/>
                </w:rPr>
                <w:t>选择</w:t>
              </w:r>
              <w:r w:rsidR="000F2C10">
                <w:rPr>
                  <w:bCs/>
                  <w:iCs/>
                </w:rPr>
                <w:t>是否进行终结；</w:t>
              </w:r>
            </w:ins>
          </w:p>
        </w:tc>
      </w:tr>
      <w:tr w:rsidR="007316DC" w:rsidRPr="00CD2260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lastRenderedPageBreak/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B76902" w:rsidRDefault="00CD2260" w:rsidP="0048094C">
            <w:pPr>
              <w:rPr>
                <w:ins w:id="1099" w:author="Microsoft" w:date="2015-09-18T11:37:00Z"/>
              </w:rPr>
            </w:pPr>
            <w:ins w:id="1100" w:author="Microsoft" w:date="2015-09-18T11:37:00Z">
              <w:r>
                <w:rPr>
                  <w:rFonts w:hint="eastAsia"/>
                </w:rPr>
                <w:t>已经</w:t>
              </w:r>
              <w:r>
                <w:t>被终结的批次，不可再进行销售和兑奖操作；</w:t>
              </w:r>
            </w:ins>
          </w:p>
          <w:p w:rsidR="00CD2260" w:rsidRDefault="00CD2260" w:rsidP="0048094C">
            <w:pPr>
              <w:rPr>
                <w:ins w:id="1101" w:author="Microsoft" w:date="2015-09-18T11:42:00Z"/>
              </w:rPr>
            </w:pPr>
            <w:ins w:id="1102" w:author="Microsoft" w:date="2015-09-18T11:38:00Z">
              <w:r>
                <w:rPr>
                  <w:rFonts w:hint="eastAsia"/>
                </w:rPr>
                <w:t>当</w:t>
              </w:r>
              <w:r>
                <w:t>市场管理员手中</w:t>
              </w:r>
              <w:r>
                <w:rPr>
                  <w:rFonts w:hint="eastAsia"/>
                </w:rPr>
                <w:t>仍</w:t>
              </w:r>
              <w:r>
                <w:t>有剩余的已终结的</w:t>
              </w:r>
              <w:r>
                <w:rPr>
                  <w:rFonts w:hint="eastAsia"/>
                </w:rPr>
                <w:t>彩票</w:t>
              </w:r>
              <w:r>
                <w:t>，彩票默认为</w:t>
              </w:r>
              <w:r>
                <w:rPr>
                  <w:rFonts w:hint="eastAsia"/>
                </w:rPr>
                <w:t>已</w:t>
              </w:r>
              <w:r>
                <w:t>作废，</w:t>
              </w:r>
            </w:ins>
            <w:ins w:id="1103" w:author="Microsoft" w:date="2015-09-18T11:39:00Z">
              <w:r>
                <w:rPr>
                  <w:rFonts w:hint="eastAsia"/>
                </w:rPr>
                <w:t>仓库</w:t>
              </w:r>
              <w:r>
                <w:t>将回收彩票，</w:t>
              </w:r>
              <w:r>
                <w:rPr>
                  <w:rFonts w:hint="eastAsia"/>
                </w:rPr>
                <w:t>同时</w:t>
              </w:r>
            </w:ins>
            <w:ins w:id="1104" w:author="Microsoft" w:date="2015-09-18T11:38:00Z">
              <w:r>
                <w:rPr>
                  <w:rFonts w:hint="eastAsia"/>
                </w:rPr>
                <w:t>财务</w:t>
              </w:r>
              <w:r>
                <w:t>将</w:t>
              </w:r>
            </w:ins>
            <w:ins w:id="1105" w:author="Microsoft" w:date="2015-09-18T11:39:00Z">
              <w:r>
                <w:rPr>
                  <w:rFonts w:hint="eastAsia"/>
                </w:rPr>
                <w:t>释放</w:t>
              </w:r>
              <w:r>
                <w:t>市场管理员相应的信用额度；</w:t>
              </w:r>
            </w:ins>
          </w:p>
          <w:p w:rsidR="00543EA2" w:rsidRPr="00883F4B" w:rsidRDefault="00543EA2" w:rsidP="0048094C">
            <w:ins w:id="1106" w:author="Microsoft" w:date="2015-09-18T11:42:00Z">
              <w:r>
                <w:rPr>
                  <w:rFonts w:hint="eastAsia"/>
                </w:rPr>
                <w:t>【打印</w:t>
              </w:r>
              <w:r>
                <w:t>批次终结报表】</w:t>
              </w:r>
            </w:ins>
          </w:p>
        </w:tc>
      </w:tr>
    </w:tbl>
    <w:p w:rsidR="007316DC" w:rsidRPr="00411243" w:rsidRDefault="007316DC" w:rsidP="007316DC">
      <w:pPr>
        <w:pStyle w:val="a0"/>
      </w:pPr>
    </w:p>
    <w:p w:rsidR="00E71732" w:rsidRDefault="00E71732">
      <w:pPr>
        <w:pStyle w:val="4"/>
        <w:rPr>
          <w:ins w:id="1107" w:author="Microsoft" w:date="2015-11-05T13:44:00Z"/>
        </w:rPr>
        <w:pPrChange w:id="1108" w:author="Microsoft" w:date="2015-11-05T13:44:00Z">
          <w:pPr>
            <w:pStyle w:val="3"/>
          </w:pPr>
        </w:pPrChange>
      </w:pPr>
      <w:bookmarkStart w:id="1109" w:name="_Toc430873034"/>
      <w:ins w:id="1110" w:author="Microsoft" w:date="2015-11-05T13:44:00Z">
        <w:r>
          <w:rPr>
            <w:rFonts w:hint="eastAsia"/>
          </w:rPr>
          <w:t>批次</w:t>
        </w:r>
        <w:r>
          <w:t>终结详情</w:t>
        </w:r>
      </w:ins>
      <w:ins w:id="1111" w:author="Microsoft" w:date="2015-11-05T13:49:00Z">
        <w:r w:rsidR="005851BF">
          <w:rPr>
            <w:rFonts w:hint="eastAsia"/>
          </w:rPr>
          <w:t>（</w:t>
        </w:r>
        <w:r w:rsidR="005851BF">
          <w:rPr>
            <w:rFonts w:hint="eastAsia"/>
          </w:rPr>
          <w:t>details</w:t>
        </w:r>
        <w:r w:rsidR="005851BF">
          <w:t>）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E71732" w:rsidRPr="00883F4B" w:rsidTr="00394B67">
        <w:trPr>
          <w:ins w:id="1112" w:author="Microsoft" w:date="2015-11-05T13:45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113" w:author="Microsoft" w:date="2015-11-05T13:45:00Z"/>
              </w:rPr>
            </w:pPr>
            <w:ins w:id="1114" w:author="Microsoft" w:date="2015-11-05T13:45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E71732" w:rsidRPr="00883F4B" w:rsidRDefault="00E71732" w:rsidP="00394B67">
            <w:pPr>
              <w:rPr>
                <w:ins w:id="1115" w:author="Microsoft" w:date="2015-11-05T13:45:00Z"/>
                <w:iCs/>
              </w:rPr>
            </w:pPr>
            <w:ins w:id="1116" w:author="Microsoft" w:date="2015-11-05T13:45:00Z">
              <w:r w:rsidRPr="00CF703A">
                <w:rPr>
                  <w:iCs/>
                  <w:color w:val="000000" w:themeColor="text1"/>
                </w:rPr>
                <w:t>Jk0</w:t>
              </w:r>
              <w:r>
                <w:rPr>
                  <w:iCs/>
                  <w:color w:val="000000" w:themeColor="text1"/>
                </w:rPr>
                <w:t>71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117" w:author="Microsoft" w:date="2015-11-05T13:45:00Z"/>
              </w:rPr>
            </w:pPr>
            <w:ins w:id="1118" w:author="Microsoft" w:date="2015-11-05T13:45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E71732" w:rsidRPr="00883F4B" w:rsidRDefault="00E71732" w:rsidP="00394B67">
            <w:pPr>
              <w:rPr>
                <w:ins w:id="1119" w:author="Microsoft" w:date="2015-11-05T13:45:00Z"/>
                <w:iCs/>
              </w:rPr>
            </w:pPr>
          </w:p>
        </w:tc>
      </w:tr>
      <w:tr w:rsidR="00E71732" w:rsidRPr="00883F4B" w:rsidTr="00394B67">
        <w:trPr>
          <w:ins w:id="1120" w:author="Microsoft" w:date="2015-11-05T13:45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121" w:author="Microsoft" w:date="2015-11-05T13:45:00Z"/>
              </w:rPr>
            </w:pPr>
            <w:ins w:id="1122" w:author="Microsoft" w:date="2015-11-05T13:45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E71732" w:rsidRPr="00883F4B" w:rsidRDefault="00E71732" w:rsidP="00394B67">
            <w:pPr>
              <w:rPr>
                <w:ins w:id="1123" w:author="Microsoft" w:date="2015-11-05T13:45:00Z"/>
                <w:iCs/>
              </w:rPr>
            </w:pPr>
            <w:ins w:id="1124" w:author="Microsoft" w:date="2015-11-05T13:45:00Z">
              <w:r>
                <w:rPr>
                  <w:rFonts w:hint="eastAsia"/>
                  <w:iCs/>
                </w:rPr>
                <w:t>批次</w:t>
              </w:r>
              <w:r>
                <w:rPr>
                  <w:iCs/>
                </w:rPr>
                <w:t>终结</w:t>
              </w:r>
              <w:r>
                <w:rPr>
                  <w:rFonts w:hint="eastAsia"/>
                  <w:iCs/>
                </w:rPr>
                <w:t>详情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125" w:author="Microsoft" w:date="2015-11-05T13:45:00Z"/>
                <w:iCs/>
              </w:rPr>
            </w:pPr>
            <w:ins w:id="1126" w:author="Microsoft" w:date="2015-11-05T13:45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E71732" w:rsidRPr="00883F4B" w:rsidRDefault="00E71732" w:rsidP="00394B67">
            <w:pPr>
              <w:rPr>
                <w:ins w:id="1127" w:author="Microsoft" w:date="2015-11-05T13:45:00Z"/>
                <w:iCs/>
              </w:rPr>
            </w:pPr>
          </w:p>
        </w:tc>
      </w:tr>
      <w:tr w:rsidR="00E71732" w:rsidRPr="00883F4B" w:rsidTr="00394B67">
        <w:trPr>
          <w:trHeight w:val="390"/>
          <w:ins w:id="1128" w:author="Microsoft" w:date="2015-11-05T13:45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129" w:author="Microsoft" w:date="2015-11-05T13:45:00Z"/>
              </w:rPr>
            </w:pPr>
            <w:ins w:id="1130" w:author="Microsoft" w:date="2015-11-05T13:45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883F4B" w:rsidRDefault="00E71732">
            <w:pPr>
              <w:rPr>
                <w:ins w:id="1131" w:author="Microsoft" w:date="2015-11-05T13:45:00Z"/>
              </w:rPr>
            </w:pPr>
            <w:ins w:id="1132" w:author="Microsoft" w:date="2015-11-05T13:45:00Z">
              <w:r>
                <w:rPr>
                  <w:rFonts w:hint="eastAsia"/>
                </w:rPr>
                <w:t>查看</w:t>
              </w:r>
              <w:r>
                <w:t>终结</w:t>
              </w:r>
              <w:r>
                <w:rPr>
                  <w:rFonts w:hint="eastAsia"/>
                </w:rPr>
                <w:t>批次</w:t>
              </w:r>
              <w:r>
                <w:t>的详情</w:t>
              </w:r>
            </w:ins>
          </w:p>
        </w:tc>
      </w:tr>
      <w:tr w:rsidR="00E71732" w:rsidRPr="00883F4B" w:rsidTr="00394B67">
        <w:trPr>
          <w:trHeight w:val="420"/>
          <w:ins w:id="1133" w:author="Microsoft" w:date="2015-11-05T13:45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134" w:author="Microsoft" w:date="2015-11-05T13:45:00Z"/>
              </w:rPr>
            </w:pPr>
            <w:ins w:id="1135" w:author="Microsoft" w:date="2015-11-05T13:45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C44461" w:rsidRDefault="00E71732" w:rsidP="00394B67">
            <w:pPr>
              <w:rPr>
                <w:ins w:id="1136" w:author="Microsoft" w:date="2015-11-05T13:45:00Z"/>
                <w:iCs/>
              </w:rPr>
            </w:pPr>
            <w:ins w:id="1137" w:author="Microsoft" w:date="2015-11-05T13:45:00Z">
              <w:r w:rsidRPr="00C44461">
                <w:rPr>
                  <w:rFonts w:hint="eastAsia"/>
                  <w:iCs/>
                </w:rPr>
                <w:t>详情显示</w:t>
              </w:r>
              <w:r w:rsidRPr="00C44461">
                <w:rPr>
                  <w:iCs/>
                </w:rPr>
                <w:t>信息：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3"/>
              </w:numPr>
              <w:ind w:firstLineChars="0"/>
              <w:rPr>
                <w:ins w:id="1138" w:author="Microsoft" w:date="2015-11-05T13:45:00Z"/>
                <w:iCs/>
              </w:rPr>
            </w:pPr>
            <w:ins w:id="1139" w:author="Microsoft" w:date="2015-11-05T13:45:00Z">
              <w:r w:rsidRPr="000F2C10">
                <w:rPr>
                  <w:rFonts w:hint="eastAsia"/>
                  <w:iCs/>
                </w:rPr>
                <w:t>批次</w:t>
              </w:r>
              <w:r w:rsidRPr="000F2C10">
                <w:rPr>
                  <w:iCs/>
                </w:rPr>
                <w:t>总</w:t>
              </w:r>
              <w:r w:rsidRPr="000F2C10">
                <w:rPr>
                  <w:rFonts w:hint="eastAsia"/>
                  <w:iCs/>
                </w:rPr>
                <w:t>数</w:t>
              </w:r>
              <w:r w:rsidRPr="000F2C10">
                <w:rPr>
                  <w:iCs/>
                </w:rPr>
                <w:t>：张</w:t>
              </w:r>
            </w:ins>
            <w:ins w:id="1140" w:author="Microsoft" w:date="2015-11-05T14:26:00Z">
              <w:r w:rsidR="00EE2200">
                <w:rPr>
                  <w:rFonts w:hint="eastAsia"/>
                  <w:iCs/>
                </w:rPr>
                <w:t>（批次</w:t>
              </w:r>
              <w:r w:rsidR="00EE2200">
                <w:rPr>
                  <w:iCs/>
                </w:rPr>
                <w:t>文件中标明</w:t>
              </w:r>
            </w:ins>
            <w:ins w:id="1141" w:author="Microsoft" w:date="2015-11-05T14:27:00Z">
              <w:r w:rsidR="00EE2200">
                <w:rPr>
                  <w:iCs/>
                </w:rPr>
                <w:t>的批次总数量</w:t>
              </w:r>
            </w:ins>
            <w:ins w:id="1142" w:author="Microsoft" w:date="2015-11-05T14:26:00Z">
              <w:r w:rsidR="00EE2200">
                <w:rPr>
                  <w:iCs/>
                </w:rPr>
                <w:t>）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3"/>
              </w:numPr>
              <w:ind w:firstLineChars="0"/>
              <w:rPr>
                <w:ins w:id="1143" w:author="Microsoft" w:date="2015-11-05T13:45:00Z"/>
                <w:iCs/>
              </w:rPr>
            </w:pPr>
            <w:ins w:id="1144" w:author="Microsoft" w:date="2015-11-05T13:45:00Z">
              <w:r>
                <w:rPr>
                  <w:rFonts w:hint="eastAsia"/>
                  <w:iCs/>
                </w:rPr>
                <w:t>销售数量</w:t>
              </w:r>
              <w:r>
                <w:rPr>
                  <w:iCs/>
                </w:rPr>
                <w:t>：张</w:t>
              </w:r>
            </w:ins>
            <w:ins w:id="1145" w:author="Microsoft" w:date="2015-11-05T14:28:00Z">
              <w:r w:rsidR="00EE2200">
                <w:rPr>
                  <w:rFonts w:hint="eastAsia"/>
                  <w:iCs/>
                </w:rPr>
                <w:t>（入</w:t>
              </w:r>
              <w:r w:rsidR="00EE2200">
                <w:rPr>
                  <w:iCs/>
                </w:rPr>
                <w:t>站点库的总数量）</w:t>
              </w:r>
            </w:ins>
          </w:p>
          <w:p w:rsidR="00E71732" w:rsidRPr="000F2C10" w:rsidRDefault="00E71732" w:rsidP="00394B67">
            <w:pPr>
              <w:pStyle w:val="a8"/>
              <w:numPr>
                <w:ilvl w:val="0"/>
                <w:numId w:val="3"/>
              </w:numPr>
              <w:ind w:firstLineChars="0"/>
              <w:rPr>
                <w:ins w:id="1146" w:author="Microsoft" w:date="2015-11-05T13:45:00Z"/>
                <w:iCs/>
              </w:rPr>
            </w:pPr>
            <w:ins w:id="1147" w:author="Microsoft" w:date="2015-11-05T13:45:00Z">
              <w:r>
                <w:rPr>
                  <w:rFonts w:hint="eastAsia"/>
                  <w:iCs/>
                </w:rPr>
                <w:t>损毁</w:t>
              </w:r>
              <w:r>
                <w:rPr>
                  <w:iCs/>
                </w:rPr>
                <w:t>数量：张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3"/>
              </w:numPr>
              <w:ind w:firstLineChars="0"/>
              <w:rPr>
                <w:ins w:id="1148" w:author="Microsoft" w:date="2015-11-05T13:45:00Z"/>
                <w:iCs/>
              </w:rPr>
            </w:pPr>
            <w:ins w:id="1149" w:author="Microsoft" w:date="2015-11-05T13:45:00Z">
              <w:r>
                <w:rPr>
                  <w:rFonts w:hint="eastAsia"/>
                  <w:iCs/>
                </w:rPr>
                <w:t>当前库存</w:t>
              </w:r>
              <w:r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张</w:t>
              </w:r>
            </w:ins>
          </w:p>
          <w:p w:rsidR="00E71732" w:rsidRPr="00E71732" w:rsidRDefault="00E71732">
            <w:pPr>
              <w:pStyle w:val="a8"/>
              <w:numPr>
                <w:ilvl w:val="0"/>
                <w:numId w:val="3"/>
              </w:numPr>
              <w:ind w:firstLineChars="0"/>
              <w:rPr>
                <w:ins w:id="1150" w:author="Microsoft" w:date="2015-11-05T13:45:00Z"/>
                <w:iCs/>
                <w:rPrChange w:id="1151" w:author="Microsoft" w:date="2015-11-05T13:46:00Z">
                  <w:rPr>
                    <w:ins w:id="1152" w:author="Microsoft" w:date="2015-11-05T13:45:00Z"/>
                  </w:rPr>
                </w:rPrChange>
              </w:rPr>
            </w:pPr>
            <w:ins w:id="1153" w:author="Microsoft" w:date="2015-11-05T13:45:00Z">
              <w:r>
                <w:rPr>
                  <w:rFonts w:hint="eastAsia"/>
                  <w:iCs/>
                </w:rPr>
                <w:t>市场</w:t>
              </w:r>
              <w:r>
                <w:rPr>
                  <w:iCs/>
                </w:rPr>
                <w:t>管理员库存：</w:t>
              </w:r>
              <w:r>
                <w:rPr>
                  <w:rFonts w:hint="eastAsia"/>
                  <w:iCs/>
                </w:rPr>
                <w:t>张</w:t>
              </w:r>
            </w:ins>
          </w:p>
        </w:tc>
      </w:tr>
      <w:tr w:rsidR="00E71732" w:rsidRPr="00883F4B" w:rsidTr="00394B67">
        <w:trPr>
          <w:trHeight w:val="420"/>
          <w:ins w:id="1154" w:author="Microsoft" w:date="2015-11-05T13:45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155" w:author="Microsoft" w:date="2015-11-05T13:45:00Z"/>
              </w:rPr>
            </w:pPr>
            <w:ins w:id="1156" w:author="Microsoft" w:date="2015-11-05T13:45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883F4B" w:rsidRDefault="00EE2200" w:rsidP="00394B67">
            <w:pPr>
              <w:rPr>
                <w:ins w:id="1157" w:author="Microsoft" w:date="2015-11-05T13:45:00Z"/>
              </w:rPr>
            </w:pPr>
            <w:ins w:id="1158" w:author="Microsoft" w:date="2015-11-05T14:28:00Z">
              <w:r>
                <w:rPr>
                  <w:rFonts w:hint="eastAsia"/>
                </w:rPr>
                <w:t>无</w:t>
              </w:r>
            </w:ins>
          </w:p>
        </w:tc>
      </w:tr>
      <w:tr w:rsidR="00E71732" w:rsidRPr="00883F4B" w:rsidTr="00394B67">
        <w:trPr>
          <w:ins w:id="1159" w:author="Microsoft" w:date="2015-11-05T13:45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160" w:author="Microsoft" w:date="2015-11-05T13:45:00Z"/>
              </w:rPr>
            </w:pPr>
            <w:ins w:id="1161" w:author="Microsoft" w:date="2015-11-05T13:45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FE4DC0" w:rsidRDefault="00EE2200" w:rsidP="00394B67">
            <w:pPr>
              <w:rPr>
                <w:ins w:id="1162" w:author="Microsoft" w:date="2015-11-05T13:45:00Z"/>
                <w:noProof/>
                <w:szCs w:val="21"/>
              </w:rPr>
            </w:pPr>
            <w:ins w:id="1163" w:author="Microsoft" w:date="2015-11-05T14:28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E71732" w:rsidRPr="00883F4B" w:rsidTr="00394B67">
        <w:trPr>
          <w:ins w:id="1164" w:author="Microsoft" w:date="2015-11-05T13:45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165" w:author="Microsoft" w:date="2015-11-05T13:45:00Z"/>
              </w:rPr>
            </w:pPr>
            <w:ins w:id="1166" w:author="Microsoft" w:date="2015-11-05T13:45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883F4B" w:rsidRDefault="00EE2200" w:rsidP="00394B67">
            <w:pPr>
              <w:rPr>
                <w:ins w:id="1167" w:author="Microsoft" w:date="2015-11-05T13:45:00Z"/>
                <w:bCs/>
                <w:iCs/>
              </w:rPr>
            </w:pPr>
            <w:ins w:id="1168" w:author="Microsoft" w:date="2015-11-05T14:29:00Z">
              <w:r>
                <w:rPr>
                  <w:rFonts w:hint="eastAsia"/>
                  <w:bCs/>
                  <w:iCs/>
                </w:rPr>
                <w:t>批次</w:t>
              </w:r>
              <w:r>
                <w:rPr>
                  <w:bCs/>
                  <w:iCs/>
                </w:rPr>
                <w:t>总张数</w:t>
              </w:r>
              <w:r>
                <w:rPr>
                  <w:bCs/>
                  <w:iCs/>
                </w:rPr>
                <w:t>=</w:t>
              </w:r>
              <w:r>
                <w:rPr>
                  <w:bCs/>
                  <w:iCs/>
                </w:rPr>
                <w:t>销售数量</w:t>
              </w:r>
              <w:r>
                <w:rPr>
                  <w:bCs/>
                  <w:iCs/>
                </w:rPr>
                <w:t>+</w:t>
              </w:r>
              <w:r>
                <w:rPr>
                  <w:rFonts w:hint="eastAsia"/>
                  <w:bCs/>
                  <w:iCs/>
                </w:rPr>
                <w:t>损毁</w:t>
              </w:r>
              <w:r>
                <w:rPr>
                  <w:bCs/>
                  <w:iCs/>
                </w:rPr>
                <w:t>数量</w:t>
              </w:r>
              <w:r>
                <w:rPr>
                  <w:bCs/>
                  <w:iCs/>
                </w:rPr>
                <w:t>+</w:t>
              </w:r>
              <w:r>
                <w:rPr>
                  <w:bCs/>
                  <w:iCs/>
                </w:rPr>
                <w:t>当前库存</w:t>
              </w:r>
              <w:r>
                <w:rPr>
                  <w:bCs/>
                  <w:iCs/>
                </w:rPr>
                <w:t>+</w:t>
              </w:r>
              <w:r>
                <w:rPr>
                  <w:bCs/>
                  <w:iCs/>
                </w:rPr>
                <w:t>市场管理员库存</w:t>
              </w:r>
              <w:r>
                <w:rPr>
                  <w:rFonts w:hint="eastAsia"/>
                  <w:bCs/>
                  <w:iCs/>
                </w:rPr>
                <w:t>量</w:t>
              </w:r>
            </w:ins>
          </w:p>
        </w:tc>
      </w:tr>
      <w:tr w:rsidR="00E71732" w:rsidRPr="00CD2260" w:rsidTr="00394B67">
        <w:trPr>
          <w:ins w:id="1169" w:author="Microsoft" w:date="2015-11-05T13:45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170" w:author="Microsoft" w:date="2015-11-05T13:45:00Z"/>
              </w:rPr>
            </w:pPr>
            <w:ins w:id="1171" w:author="Microsoft" w:date="2015-11-05T13:45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883F4B" w:rsidRDefault="00EE2200" w:rsidP="00394B67">
            <w:pPr>
              <w:rPr>
                <w:ins w:id="1172" w:author="Microsoft" w:date="2015-11-05T13:45:00Z"/>
              </w:rPr>
            </w:pPr>
            <w:ins w:id="1173" w:author="Microsoft" w:date="2015-11-05T14:28:00Z">
              <w:r>
                <w:rPr>
                  <w:rFonts w:hint="eastAsia"/>
                </w:rPr>
                <w:t>无</w:t>
              </w:r>
            </w:ins>
          </w:p>
        </w:tc>
      </w:tr>
    </w:tbl>
    <w:p w:rsidR="00E71732" w:rsidRPr="00411243" w:rsidRDefault="00E71732" w:rsidP="00E71732">
      <w:pPr>
        <w:pStyle w:val="a0"/>
        <w:rPr>
          <w:ins w:id="1174" w:author="Microsoft" w:date="2015-11-05T13:45:00Z"/>
        </w:rPr>
      </w:pPr>
    </w:p>
    <w:p w:rsidR="00E71732" w:rsidRPr="00E71732" w:rsidRDefault="00E71732">
      <w:pPr>
        <w:pStyle w:val="a0"/>
        <w:rPr>
          <w:ins w:id="1175" w:author="Microsoft" w:date="2015-11-05T13:44:00Z"/>
          <w:rPrChange w:id="1176" w:author="Microsoft" w:date="2015-11-05T13:45:00Z">
            <w:rPr>
              <w:ins w:id="1177" w:author="Microsoft" w:date="2015-11-05T13:44:00Z"/>
            </w:rPr>
          </w:rPrChange>
        </w:rPr>
        <w:pPrChange w:id="1178" w:author="Microsoft" w:date="2015-11-05T13:44:00Z">
          <w:pPr>
            <w:pStyle w:val="3"/>
          </w:pPr>
        </w:pPrChange>
      </w:pPr>
    </w:p>
    <w:p w:rsidR="00E71732" w:rsidRDefault="00E71732">
      <w:pPr>
        <w:pStyle w:val="4"/>
        <w:rPr>
          <w:ins w:id="1179" w:author="Microsoft" w:date="2015-11-05T13:46:00Z"/>
        </w:rPr>
      </w:pPr>
      <w:ins w:id="1180" w:author="Microsoft" w:date="2015-11-05T13:46:00Z">
        <w:r>
          <w:rPr>
            <w:rFonts w:hint="eastAsia"/>
          </w:rPr>
          <w:t>批次</w:t>
        </w:r>
        <w:r>
          <w:t>终结</w:t>
        </w:r>
      </w:ins>
      <w:ins w:id="1181" w:author="Microsoft" w:date="2015-11-05T13:49:00Z">
        <w:r w:rsidR="005851BF">
          <w:rPr>
            <w:rFonts w:hint="eastAsia"/>
          </w:rPr>
          <w:t>（</w:t>
        </w:r>
        <w:r w:rsidR="005851BF">
          <w:rPr>
            <w:rFonts w:hint="eastAsia"/>
          </w:rPr>
          <w:t>T</w:t>
        </w:r>
        <w:r w:rsidR="005851BF">
          <w:t>ermination</w:t>
        </w:r>
        <w:r w:rsidR="005851BF">
          <w:t>）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E71732" w:rsidRPr="00883F4B" w:rsidTr="00394B67">
        <w:trPr>
          <w:ins w:id="1182" w:author="Microsoft" w:date="2015-11-05T13:46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183" w:author="Microsoft" w:date="2015-11-05T13:46:00Z"/>
              </w:rPr>
            </w:pPr>
            <w:ins w:id="1184" w:author="Microsoft" w:date="2015-11-05T13:46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E71732" w:rsidRPr="00883F4B" w:rsidRDefault="00E71732" w:rsidP="00394B67">
            <w:pPr>
              <w:rPr>
                <w:ins w:id="1185" w:author="Microsoft" w:date="2015-11-05T13:46:00Z"/>
                <w:iCs/>
              </w:rPr>
            </w:pPr>
            <w:ins w:id="1186" w:author="Microsoft" w:date="2015-11-05T13:46:00Z">
              <w:r w:rsidRPr="00CF703A">
                <w:rPr>
                  <w:iCs/>
                  <w:color w:val="000000" w:themeColor="text1"/>
                </w:rPr>
                <w:t>Jk0</w:t>
              </w:r>
              <w:r>
                <w:rPr>
                  <w:iCs/>
                  <w:color w:val="000000" w:themeColor="text1"/>
                </w:rPr>
                <w:t>71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187" w:author="Microsoft" w:date="2015-11-05T13:46:00Z"/>
              </w:rPr>
            </w:pPr>
            <w:ins w:id="1188" w:author="Microsoft" w:date="2015-11-05T13:46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E71732" w:rsidRPr="00883F4B" w:rsidRDefault="00E71732" w:rsidP="00394B67">
            <w:pPr>
              <w:rPr>
                <w:ins w:id="1189" w:author="Microsoft" w:date="2015-11-05T13:46:00Z"/>
                <w:iCs/>
              </w:rPr>
            </w:pPr>
          </w:p>
        </w:tc>
      </w:tr>
      <w:tr w:rsidR="00E71732" w:rsidRPr="00883F4B" w:rsidTr="00394B67">
        <w:trPr>
          <w:ins w:id="1190" w:author="Microsoft" w:date="2015-11-05T13:46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191" w:author="Microsoft" w:date="2015-11-05T13:46:00Z"/>
              </w:rPr>
            </w:pPr>
            <w:ins w:id="1192" w:author="Microsoft" w:date="2015-11-05T13:46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E71732" w:rsidRPr="00883F4B" w:rsidRDefault="00E71732" w:rsidP="00394B67">
            <w:pPr>
              <w:rPr>
                <w:ins w:id="1193" w:author="Microsoft" w:date="2015-11-05T13:46:00Z"/>
                <w:iCs/>
              </w:rPr>
            </w:pPr>
            <w:ins w:id="1194" w:author="Microsoft" w:date="2015-11-05T13:46:00Z">
              <w:r>
                <w:rPr>
                  <w:rFonts w:hint="eastAsia"/>
                  <w:iCs/>
                </w:rPr>
                <w:t>批次</w:t>
              </w:r>
              <w:r>
                <w:rPr>
                  <w:iCs/>
                </w:rPr>
                <w:t>终结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195" w:author="Microsoft" w:date="2015-11-05T13:46:00Z"/>
                <w:iCs/>
              </w:rPr>
            </w:pPr>
            <w:ins w:id="1196" w:author="Microsoft" w:date="2015-11-05T13:46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E71732" w:rsidRPr="00883F4B" w:rsidRDefault="00E71732" w:rsidP="00394B67">
            <w:pPr>
              <w:rPr>
                <w:ins w:id="1197" w:author="Microsoft" w:date="2015-11-05T13:46:00Z"/>
                <w:iCs/>
              </w:rPr>
            </w:pPr>
          </w:p>
        </w:tc>
      </w:tr>
      <w:tr w:rsidR="00E71732" w:rsidRPr="00883F4B" w:rsidTr="00394B67">
        <w:trPr>
          <w:trHeight w:val="390"/>
          <w:ins w:id="1198" w:author="Microsoft" w:date="2015-11-05T13:46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199" w:author="Microsoft" w:date="2015-11-05T13:46:00Z"/>
              </w:rPr>
            </w:pPr>
            <w:ins w:id="1200" w:author="Microsoft" w:date="2015-11-05T13:46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883F4B" w:rsidRDefault="00E71732" w:rsidP="00394B67">
            <w:pPr>
              <w:rPr>
                <w:ins w:id="1201" w:author="Microsoft" w:date="2015-11-05T13:46:00Z"/>
              </w:rPr>
            </w:pPr>
            <w:ins w:id="1202" w:author="Microsoft" w:date="2015-11-05T13:47:00Z">
              <w:r>
                <w:rPr>
                  <w:rFonts w:hint="eastAsia"/>
                </w:rPr>
                <w:t>进行</w:t>
              </w:r>
              <w:r>
                <w:t>批次终结</w:t>
              </w:r>
            </w:ins>
          </w:p>
        </w:tc>
      </w:tr>
      <w:tr w:rsidR="00E71732" w:rsidRPr="00883F4B" w:rsidTr="00394B67">
        <w:trPr>
          <w:trHeight w:val="420"/>
          <w:ins w:id="1203" w:author="Microsoft" w:date="2015-11-05T13:46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204" w:author="Microsoft" w:date="2015-11-05T13:46:00Z"/>
              </w:rPr>
            </w:pPr>
            <w:ins w:id="1205" w:author="Microsoft" w:date="2015-11-05T13:46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E71732" w:rsidRDefault="00E71732">
            <w:pPr>
              <w:rPr>
                <w:ins w:id="1206" w:author="Microsoft" w:date="2015-11-05T13:46:00Z"/>
                <w:iCs/>
                <w:rPrChange w:id="1207" w:author="Microsoft" w:date="2015-11-05T13:47:00Z">
                  <w:rPr>
                    <w:ins w:id="1208" w:author="Microsoft" w:date="2015-11-05T13:46:00Z"/>
                  </w:rPr>
                </w:rPrChange>
              </w:rPr>
              <w:pPrChange w:id="1209" w:author="Microsoft" w:date="2015-11-05T13:47:00Z">
                <w:pPr>
                  <w:pStyle w:val="a8"/>
                  <w:numPr>
                    <w:numId w:val="3"/>
                  </w:numPr>
                  <w:ind w:left="420" w:firstLineChars="0" w:hanging="420"/>
                </w:pPr>
              </w:pPrChange>
            </w:pPr>
            <w:ins w:id="1210" w:author="Microsoft" w:date="2015-11-05T13:47:00Z">
              <w:r>
                <w:rPr>
                  <w:rFonts w:hint="eastAsia"/>
                  <w:iCs/>
                </w:rPr>
                <w:t>【批次终结</w:t>
              </w:r>
              <w:r>
                <w:rPr>
                  <w:iCs/>
                </w:rPr>
                <w:t>】</w:t>
              </w:r>
              <w:r>
                <w:rPr>
                  <w:rFonts w:hint="eastAsia"/>
                  <w:iCs/>
                </w:rPr>
                <w:t>确认</w:t>
              </w:r>
            </w:ins>
          </w:p>
        </w:tc>
      </w:tr>
      <w:tr w:rsidR="00E71732" w:rsidRPr="00883F4B" w:rsidTr="00394B67">
        <w:trPr>
          <w:trHeight w:val="420"/>
          <w:ins w:id="1211" w:author="Microsoft" w:date="2015-11-05T13:46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212" w:author="Microsoft" w:date="2015-11-05T13:46:00Z"/>
              </w:rPr>
            </w:pPr>
            <w:ins w:id="1213" w:author="Microsoft" w:date="2015-11-05T13:46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Default="00E71732" w:rsidP="00394B67">
            <w:pPr>
              <w:rPr>
                <w:ins w:id="1214" w:author="Microsoft" w:date="2015-11-05T13:46:00Z"/>
              </w:rPr>
            </w:pPr>
            <w:ins w:id="1215" w:author="Microsoft" w:date="2015-11-05T13:47:00Z">
              <w:r>
                <w:rPr>
                  <w:rFonts w:hint="eastAsia"/>
                </w:rPr>
                <w:t>显示</w:t>
              </w:r>
            </w:ins>
            <w:ins w:id="1216" w:author="Microsoft" w:date="2015-11-05T13:46:00Z">
              <w:r>
                <w:t>批次终结报表：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46"/>
              </w:numPr>
              <w:ind w:firstLineChars="0"/>
              <w:rPr>
                <w:ins w:id="1217" w:author="Microsoft" w:date="2015-11-05T13:46:00Z"/>
              </w:rPr>
            </w:pPr>
            <w:ins w:id="1218" w:author="Microsoft" w:date="2015-11-05T13:46:00Z">
              <w:r>
                <w:rPr>
                  <w:rFonts w:hint="eastAsia"/>
                </w:rPr>
                <w:t>批次</w:t>
              </w:r>
              <w:r>
                <w:t>总数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Tickets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t>：张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tickets</w:t>
              </w:r>
              <w:r w:rsidRPr="00191E5D">
                <w:rPr>
                  <w:rFonts w:hint="eastAsia"/>
                  <w:iCs/>
                </w:rPr>
                <w:t>）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46"/>
              </w:numPr>
              <w:ind w:firstLineChars="0"/>
              <w:rPr>
                <w:ins w:id="1219" w:author="Microsoft" w:date="2015-11-05T13:46:00Z"/>
              </w:rPr>
            </w:pPr>
            <w:ins w:id="1220" w:author="Microsoft" w:date="2015-11-05T13:46:00Z">
              <w:r>
                <w:rPr>
                  <w:rFonts w:hint="eastAsia"/>
                </w:rPr>
                <w:t>销售</w:t>
              </w:r>
              <w:r>
                <w:t>数量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Tickets Sold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：张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46"/>
              </w:numPr>
              <w:ind w:firstLineChars="0"/>
              <w:rPr>
                <w:ins w:id="1221" w:author="Microsoft" w:date="2015-11-05T13:46:00Z"/>
              </w:rPr>
            </w:pPr>
            <w:ins w:id="1222" w:author="Microsoft" w:date="2015-11-05T13:46:00Z">
              <w:r>
                <w:rPr>
                  <w:rFonts w:hint="eastAsia"/>
                </w:rPr>
                <w:lastRenderedPageBreak/>
                <w:t>销售</w:t>
              </w:r>
              <w:r>
                <w:t>金额：</w:t>
              </w:r>
              <w:r>
                <w:rPr>
                  <w:rFonts w:hint="eastAsia"/>
                </w:rPr>
                <w:t>瑞尔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46"/>
              </w:numPr>
              <w:ind w:firstLineChars="0"/>
              <w:rPr>
                <w:ins w:id="1223" w:author="Microsoft" w:date="2015-11-05T13:46:00Z"/>
              </w:rPr>
            </w:pPr>
            <w:ins w:id="1224" w:author="Microsoft" w:date="2015-11-05T13:46:00Z">
              <w:r>
                <w:rPr>
                  <w:rFonts w:hint="eastAsia"/>
                </w:rPr>
                <w:t>兑奖</w:t>
              </w:r>
              <w:r>
                <w:t>数量：张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46"/>
              </w:numPr>
              <w:ind w:firstLineChars="0"/>
              <w:rPr>
                <w:ins w:id="1225" w:author="Microsoft" w:date="2015-11-05T13:46:00Z"/>
              </w:rPr>
            </w:pPr>
            <w:ins w:id="1226" w:author="Microsoft" w:date="2015-11-05T13:46:00Z">
              <w:r>
                <w:rPr>
                  <w:rFonts w:hint="eastAsia"/>
                </w:rPr>
                <w:t>兑奖</w:t>
              </w:r>
              <w:r>
                <w:t>金额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Payout Amount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t>：</w:t>
              </w:r>
              <w:r>
                <w:rPr>
                  <w:rFonts w:hint="eastAsia"/>
                </w:rPr>
                <w:t>瑞尔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 w:rsidRPr="00191E5D">
                <w:rPr>
                  <w:rFonts w:hint="eastAsia"/>
                  <w:iCs/>
                </w:rPr>
                <w:t>）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46"/>
              </w:numPr>
              <w:ind w:firstLineChars="0"/>
              <w:rPr>
                <w:ins w:id="1227" w:author="Microsoft" w:date="2015-11-05T13:46:00Z"/>
              </w:rPr>
            </w:pPr>
            <w:ins w:id="1228" w:author="Microsoft" w:date="2015-11-05T13:46:00Z">
              <w:r>
                <w:rPr>
                  <w:rFonts w:hint="eastAsia"/>
                </w:rPr>
                <w:t>库存</w:t>
              </w:r>
              <w:r>
                <w:t>数量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Storage Quantity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t>：</w:t>
              </w:r>
              <w:r>
                <w:rPr>
                  <w:rFonts w:hint="eastAsia"/>
                </w:rPr>
                <w:t>张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46"/>
              </w:numPr>
              <w:ind w:firstLineChars="0"/>
              <w:rPr>
                <w:ins w:id="1229" w:author="Microsoft" w:date="2015-11-05T13:46:00Z"/>
              </w:rPr>
            </w:pPr>
            <w:ins w:id="1230" w:author="Microsoft" w:date="2015-11-05T13:46:00Z">
              <w:r>
                <w:rPr>
                  <w:rFonts w:hint="eastAsia"/>
                </w:rPr>
                <w:t>市场</w:t>
              </w:r>
              <w:r>
                <w:t>管理员</w:t>
              </w:r>
              <w:r>
                <w:rPr>
                  <w:rFonts w:hint="eastAsia"/>
                </w:rPr>
                <w:t>库存</w:t>
              </w:r>
              <w:r>
                <w:t>：张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46"/>
              </w:numPr>
              <w:ind w:firstLineChars="0"/>
              <w:rPr>
                <w:ins w:id="1231" w:author="Microsoft" w:date="2015-11-05T13:46:00Z"/>
              </w:rPr>
            </w:pPr>
            <w:ins w:id="1232" w:author="Microsoft" w:date="2015-11-05T13:46:00Z">
              <w:r>
                <w:rPr>
                  <w:rFonts w:hint="eastAsia"/>
                </w:rPr>
                <w:t>损毁数量</w:t>
              </w:r>
              <w:r>
                <w:t>：张</w:t>
              </w:r>
            </w:ins>
          </w:p>
          <w:p w:rsidR="00E71732" w:rsidRPr="00883F4B" w:rsidRDefault="00E71732">
            <w:pPr>
              <w:pStyle w:val="a8"/>
              <w:numPr>
                <w:ilvl w:val="0"/>
                <w:numId w:val="46"/>
              </w:numPr>
              <w:ind w:firstLineChars="0"/>
              <w:rPr>
                <w:ins w:id="1233" w:author="Microsoft" w:date="2015-11-05T13:46:00Z"/>
              </w:rPr>
              <w:pPrChange w:id="1234" w:author="Microsoft" w:date="2015-11-05T13:47:00Z">
                <w:pPr/>
              </w:pPrChange>
            </w:pPr>
            <w:ins w:id="1235" w:author="Microsoft" w:date="2015-11-05T13:46:00Z">
              <w:r>
                <w:rPr>
                  <w:rFonts w:hint="eastAsia"/>
                </w:rPr>
                <w:t>本次共</w:t>
              </w:r>
              <w:r>
                <w:t>终结数量：</w:t>
              </w:r>
              <w:r>
                <w:rPr>
                  <w:rFonts w:hint="eastAsia"/>
                </w:rPr>
                <w:t>张；</w:t>
              </w:r>
              <w:r>
                <w:t>库存数量</w:t>
              </w:r>
              <w:r>
                <w:t>+</w:t>
              </w:r>
              <w:r>
                <w:t>市场管理员库存数量</w:t>
              </w:r>
            </w:ins>
          </w:p>
        </w:tc>
      </w:tr>
      <w:tr w:rsidR="00E71732" w:rsidRPr="00883F4B" w:rsidTr="00394B67">
        <w:trPr>
          <w:ins w:id="1236" w:author="Microsoft" w:date="2015-11-05T13:46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237" w:author="Microsoft" w:date="2015-11-05T13:46:00Z"/>
              </w:rPr>
            </w:pPr>
            <w:ins w:id="1238" w:author="Microsoft" w:date="2015-11-05T13:46:00Z">
              <w:r w:rsidRPr="00883F4B">
                <w:rPr>
                  <w:rFonts w:hint="eastAsia"/>
                </w:rPr>
                <w:lastRenderedPageBreak/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FE4DC0" w:rsidRDefault="00E71732" w:rsidP="00394B67">
            <w:pPr>
              <w:rPr>
                <w:ins w:id="1239" w:author="Microsoft" w:date="2015-11-05T13:46:00Z"/>
                <w:noProof/>
                <w:szCs w:val="21"/>
              </w:rPr>
            </w:pPr>
            <w:ins w:id="1240" w:author="Microsoft" w:date="2015-11-05T13:46:00Z">
              <w:r>
                <w:rPr>
                  <w:rFonts w:hint="eastAsia"/>
                  <w:noProof/>
                  <w:szCs w:val="21"/>
                </w:rPr>
                <w:t>当</w:t>
              </w:r>
              <w:r>
                <w:rPr>
                  <w:noProof/>
                  <w:szCs w:val="21"/>
                </w:rPr>
                <w:t>终结的批次在市场管理员库存中仍</w:t>
              </w:r>
              <w:r>
                <w:rPr>
                  <w:rFonts w:hint="eastAsia"/>
                  <w:noProof/>
                  <w:szCs w:val="21"/>
                </w:rPr>
                <w:t>由</w:t>
              </w:r>
              <w:r>
                <w:rPr>
                  <w:noProof/>
                  <w:szCs w:val="21"/>
                </w:rPr>
                <w:t>余量时，</w:t>
              </w:r>
              <w:r>
                <w:rPr>
                  <w:rFonts w:hint="eastAsia"/>
                  <w:noProof/>
                  <w:szCs w:val="21"/>
                </w:rPr>
                <w:t>提示：市场</w:t>
              </w:r>
              <w:r>
                <w:rPr>
                  <w:noProof/>
                  <w:szCs w:val="21"/>
                </w:rPr>
                <w:t>管理员手中仍</w:t>
              </w:r>
              <w:r>
                <w:rPr>
                  <w:rFonts w:hint="eastAsia"/>
                  <w:noProof/>
                  <w:szCs w:val="21"/>
                </w:rPr>
                <w:t>有</w:t>
              </w:r>
              <w:r>
                <w:rPr>
                  <w:noProof/>
                  <w:szCs w:val="21"/>
                </w:rPr>
                <w:t>库存，是否</w:t>
              </w:r>
              <w:r>
                <w:rPr>
                  <w:rFonts w:hint="eastAsia"/>
                  <w:noProof/>
                  <w:szCs w:val="21"/>
                </w:rPr>
                <w:t>确认</w:t>
              </w:r>
              <w:r>
                <w:rPr>
                  <w:noProof/>
                  <w:szCs w:val="21"/>
                </w:rPr>
                <w:t>进行</w:t>
              </w:r>
              <w:r>
                <w:rPr>
                  <w:rFonts w:hint="eastAsia"/>
                  <w:noProof/>
                  <w:szCs w:val="21"/>
                </w:rPr>
                <w:t>终结</w:t>
              </w:r>
              <w:r>
                <w:rPr>
                  <w:noProof/>
                  <w:szCs w:val="21"/>
                </w:rPr>
                <w:t>？</w:t>
              </w:r>
            </w:ins>
          </w:p>
        </w:tc>
      </w:tr>
      <w:tr w:rsidR="00E71732" w:rsidRPr="00883F4B" w:rsidTr="00394B67">
        <w:trPr>
          <w:ins w:id="1241" w:author="Microsoft" w:date="2015-11-05T13:46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242" w:author="Microsoft" w:date="2015-11-05T13:46:00Z"/>
              </w:rPr>
            </w:pPr>
            <w:ins w:id="1243" w:author="Microsoft" w:date="2015-11-05T13:46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883F4B" w:rsidRDefault="00E71732" w:rsidP="00394B67">
            <w:pPr>
              <w:rPr>
                <w:ins w:id="1244" w:author="Microsoft" w:date="2015-11-05T13:46:00Z"/>
                <w:bCs/>
                <w:iCs/>
              </w:rPr>
            </w:pPr>
            <w:ins w:id="1245" w:author="Microsoft" w:date="2015-11-05T13:46:00Z">
              <w:r>
                <w:rPr>
                  <w:rFonts w:hint="eastAsia"/>
                  <w:bCs/>
                  <w:iCs/>
                </w:rPr>
                <w:t>判断市场</w:t>
              </w:r>
              <w:r>
                <w:rPr>
                  <w:bCs/>
                  <w:iCs/>
                </w:rPr>
                <w:t>管理员手中的库存量</w:t>
              </w:r>
              <w:r>
                <w:rPr>
                  <w:rFonts w:hint="eastAsia"/>
                  <w:bCs/>
                  <w:iCs/>
                </w:rPr>
                <w:t>选择</w:t>
              </w:r>
              <w:r>
                <w:rPr>
                  <w:bCs/>
                  <w:iCs/>
                </w:rPr>
                <w:t>是否进行终结；</w:t>
              </w:r>
            </w:ins>
          </w:p>
        </w:tc>
      </w:tr>
      <w:tr w:rsidR="00E71732" w:rsidRPr="00CD2260" w:rsidTr="00394B67">
        <w:trPr>
          <w:ins w:id="1246" w:author="Microsoft" w:date="2015-11-05T13:46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1247" w:author="Microsoft" w:date="2015-11-05T13:46:00Z"/>
              </w:rPr>
            </w:pPr>
            <w:ins w:id="1248" w:author="Microsoft" w:date="2015-11-05T13:46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Default="00E71732" w:rsidP="00394B67">
            <w:pPr>
              <w:rPr>
                <w:ins w:id="1249" w:author="Microsoft" w:date="2015-11-05T13:46:00Z"/>
              </w:rPr>
            </w:pPr>
            <w:ins w:id="1250" w:author="Microsoft" w:date="2015-11-05T13:46:00Z">
              <w:r>
                <w:rPr>
                  <w:rFonts w:hint="eastAsia"/>
                </w:rPr>
                <w:t>已经</w:t>
              </w:r>
              <w:r>
                <w:t>被终结的批次，不可再进行销售和兑奖操作；</w:t>
              </w:r>
            </w:ins>
          </w:p>
          <w:p w:rsidR="00E71732" w:rsidRDefault="00E71732" w:rsidP="00394B67">
            <w:pPr>
              <w:rPr>
                <w:ins w:id="1251" w:author="Microsoft" w:date="2015-11-05T13:46:00Z"/>
              </w:rPr>
            </w:pPr>
            <w:ins w:id="1252" w:author="Microsoft" w:date="2015-11-05T13:46:00Z">
              <w:r>
                <w:rPr>
                  <w:rFonts w:hint="eastAsia"/>
                </w:rPr>
                <w:t>当</w:t>
              </w:r>
              <w:r>
                <w:t>市场管理员手中</w:t>
              </w:r>
              <w:r>
                <w:rPr>
                  <w:rFonts w:hint="eastAsia"/>
                </w:rPr>
                <w:t>仍</w:t>
              </w:r>
              <w:r>
                <w:t>有剩余的已终结的</w:t>
              </w:r>
              <w:r>
                <w:rPr>
                  <w:rFonts w:hint="eastAsia"/>
                </w:rPr>
                <w:t>彩票</w:t>
              </w:r>
              <w:r>
                <w:t>，彩票默认为</w:t>
              </w:r>
              <w:r>
                <w:rPr>
                  <w:rFonts w:hint="eastAsia"/>
                </w:rPr>
                <w:t>已</w:t>
              </w:r>
              <w:r>
                <w:t>作废，</w:t>
              </w:r>
              <w:r>
                <w:rPr>
                  <w:rFonts w:hint="eastAsia"/>
                </w:rPr>
                <w:t>仓库</w:t>
              </w:r>
              <w:r>
                <w:t>将回收彩票，</w:t>
              </w:r>
              <w:r>
                <w:rPr>
                  <w:rFonts w:hint="eastAsia"/>
                </w:rPr>
                <w:t>同时财务</w:t>
              </w:r>
              <w:r>
                <w:t>将</w:t>
              </w:r>
              <w:r>
                <w:rPr>
                  <w:rFonts w:hint="eastAsia"/>
                </w:rPr>
                <w:t>释放</w:t>
              </w:r>
              <w:r>
                <w:t>市场管理员相应的信用额度；</w:t>
              </w:r>
            </w:ins>
          </w:p>
          <w:p w:rsidR="00E71732" w:rsidRPr="00883F4B" w:rsidRDefault="00E71732" w:rsidP="00394B67">
            <w:pPr>
              <w:rPr>
                <w:ins w:id="1253" w:author="Microsoft" w:date="2015-11-05T13:46:00Z"/>
              </w:rPr>
            </w:pPr>
            <w:ins w:id="1254" w:author="Microsoft" w:date="2015-11-05T13:46:00Z">
              <w:r>
                <w:rPr>
                  <w:rFonts w:hint="eastAsia"/>
                </w:rPr>
                <w:t>【打印</w:t>
              </w:r>
              <w:r>
                <w:t>批次终结报表】</w:t>
              </w:r>
            </w:ins>
          </w:p>
        </w:tc>
      </w:tr>
    </w:tbl>
    <w:p w:rsidR="00E71732" w:rsidRPr="00E71732" w:rsidRDefault="00E71732">
      <w:pPr>
        <w:pStyle w:val="a0"/>
        <w:rPr>
          <w:ins w:id="1255" w:author="Microsoft" w:date="2015-11-05T13:46:00Z"/>
          <w:rPrChange w:id="1256" w:author="Microsoft" w:date="2015-11-05T13:46:00Z">
            <w:rPr>
              <w:ins w:id="1257" w:author="Microsoft" w:date="2015-11-05T13:46:00Z"/>
            </w:rPr>
          </w:rPrChange>
        </w:rPr>
        <w:pPrChange w:id="1258" w:author="Microsoft" w:date="2015-11-05T13:46:00Z">
          <w:pPr>
            <w:pStyle w:val="4"/>
          </w:pPr>
        </w:pPrChange>
      </w:pPr>
    </w:p>
    <w:p w:rsidR="00D55654" w:rsidRPr="00D55654" w:rsidRDefault="00D55654" w:rsidP="00D55654">
      <w:pPr>
        <w:pStyle w:val="2"/>
      </w:pPr>
      <w:r>
        <w:rPr>
          <w:rFonts w:hint="eastAsia"/>
        </w:rPr>
        <w:t>兑奖管理</w:t>
      </w:r>
      <w:r w:rsidR="00323126" w:rsidRPr="00323126">
        <w:rPr>
          <w:rFonts w:hint="eastAsia"/>
        </w:rPr>
        <w:t>（</w:t>
      </w:r>
      <w:r w:rsidR="004A7494">
        <w:rPr>
          <w:rFonts w:hint="eastAsia"/>
        </w:rPr>
        <w:t>Payout</w:t>
      </w:r>
      <w:r w:rsidR="00323126" w:rsidRPr="00323126">
        <w:rPr>
          <w:rFonts w:hint="eastAsia"/>
        </w:rPr>
        <w:t>）</w:t>
      </w:r>
      <w:bookmarkEnd w:id="1109"/>
    </w:p>
    <w:p w:rsidR="00D55654" w:rsidRPr="005C439F" w:rsidRDefault="00D55654" w:rsidP="003C64BA">
      <w:pPr>
        <w:pStyle w:val="3"/>
      </w:pPr>
      <w:bookmarkStart w:id="1259" w:name="_Toc430873035"/>
      <w:r w:rsidRPr="005C439F">
        <w:rPr>
          <w:rFonts w:hint="eastAsia"/>
        </w:rPr>
        <w:t>中心</w:t>
      </w:r>
      <w:r w:rsidRPr="005C439F">
        <w:t>兑奖</w:t>
      </w:r>
      <w:r w:rsidR="00323126" w:rsidRPr="00323126">
        <w:rPr>
          <w:rFonts w:hint="eastAsia"/>
        </w:rPr>
        <w:t>（</w:t>
      </w:r>
      <w:r w:rsidR="00670318">
        <w:rPr>
          <w:rFonts w:hint="eastAsia"/>
        </w:rPr>
        <w:t>Process Payout</w:t>
      </w:r>
      <w:r w:rsidR="00323126" w:rsidRPr="00323126">
        <w:rPr>
          <w:rFonts w:hint="eastAsia"/>
        </w:rPr>
        <w:t>）</w:t>
      </w:r>
      <w:bookmarkEnd w:id="1259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72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Pr="00883F4B" w:rsidRDefault="005C439F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中心</w:t>
            </w:r>
            <w:r>
              <w:rPr>
                <w:iCs/>
              </w:rPr>
              <w:t>兑奖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5C439F" w:rsidP="00711B0D">
            <w:r>
              <w:rPr>
                <w:rFonts w:hint="eastAsia"/>
              </w:rPr>
              <w:t>当</w:t>
            </w:r>
            <w:r>
              <w:t>中奖奖金大于一定额度后，</w:t>
            </w:r>
            <w:r>
              <w:rPr>
                <w:rFonts w:hint="eastAsia"/>
              </w:rPr>
              <w:t>不同</w:t>
            </w:r>
            <w:r>
              <w:t>的奖金会</w:t>
            </w:r>
            <w:r>
              <w:rPr>
                <w:rFonts w:hint="eastAsia"/>
              </w:rPr>
              <w:t>被</w:t>
            </w:r>
            <w:r>
              <w:t>分配到不同的</w:t>
            </w:r>
            <w:r>
              <w:rPr>
                <w:rFonts w:hint="eastAsia"/>
              </w:rPr>
              <w:t>层级</w:t>
            </w:r>
            <w:r>
              <w:t>进行兑奖。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11B0D" w:rsidRDefault="005C439F" w:rsidP="005C439F">
            <w:pPr>
              <w:rPr>
                <w:ins w:id="1260" w:author="Microsoft" w:date="2015-09-23T11:11:00Z"/>
                <w:iCs/>
              </w:rPr>
            </w:pPr>
            <w:r>
              <w:rPr>
                <w:rFonts w:hint="eastAsia"/>
                <w:iCs/>
              </w:rPr>
              <w:t>扫描彩票</w:t>
            </w:r>
            <w:r w:rsidR="00624CAD">
              <w:rPr>
                <w:rFonts w:hint="eastAsia"/>
                <w:iCs/>
              </w:rPr>
              <w:t>保安区</w:t>
            </w:r>
            <w:r>
              <w:rPr>
                <w:iCs/>
              </w:rPr>
              <w:t>条形码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记录条</w:t>
            </w:r>
            <w:r>
              <w:rPr>
                <w:rFonts w:hint="eastAsia"/>
                <w:iCs/>
              </w:rPr>
              <w:t>码</w:t>
            </w:r>
            <w:r w:rsidR="00624CAD">
              <w:rPr>
                <w:rFonts w:hint="eastAsia"/>
                <w:iCs/>
              </w:rPr>
              <w:t>编号</w:t>
            </w:r>
          </w:p>
          <w:p w:rsidR="007071F4" w:rsidRDefault="007071F4" w:rsidP="005C439F">
            <w:pPr>
              <w:rPr>
                <w:ins w:id="1261" w:author="Microsoft" w:date="2015-09-23T11:11:00Z"/>
                <w:iCs/>
              </w:rPr>
            </w:pPr>
            <w:ins w:id="1262" w:author="Microsoft" w:date="2015-09-23T11:11:00Z">
              <w:r>
                <w:rPr>
                  <w:rFonts w:hint="eastAsia"/>
                  <w:iCs/>
                </w:rPr>
                <w:t>显示中奖信息</w:t>
              </w:r>
              <w:r>
                <w:rPr>
                  <w:iCs/>
                </w:rPr>
                <w:t>：</w:t>
              </w:r>
            </w:ins>
          </w:p>
          <w:p w:rsidR="007071F4" w:rsidRDefault="007071F4" w:rsidP="005C439F">
            <w:pPr>
              <w:rPr>
                <w:ins w:id="1263" w:author="Microsoft" w:date="2015-09-23T11:12:00Z"/>
                <w:iCs/>
              </w:rPr>
            </w:pPr>
            <w:ins w:id="1264" w:author="Microsoft" w:date="2015-09-23T11:12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名称和批次编号：</w:t>
              </w:r>
            </w:ins>
          </w:p>
          <w:p w:rsidR="007071F4" w:rsidRDefault="007071F4" w:rsidP="005C439F">
            <w:pPr>
              <w:rPr>
                <w:ins w:id="1265" w:author="Microsoft" w:date="2015-09-23T11:13:00Z"/>
                <w:iCs/>
              </w:rPr>
            </w:pPr>
            <w:ins w:id="1266" w:author="Microsoft" w:date="2015-09-23T11:12:00Z">
              <w:r>
                <w:rPr>
                  <w:rFonts w:hint="eastAsia"/>
                  <w:iCs/>
                </w:rPr>
                <w:t>票位</w:t>
              </w:r>
              <w:r>
                <w:rPr>
                  <w:iCs/>
                </w:rPr>
                <w:t>信息：箱、盒、本</w:t>
              </w:r>
            </w:ins>
          </w:p>
          <w:p w:rsidR="007071F4" w:rsidRDefault="007071F4" w:rsidP="005C439F">
            <w:pPr>
              <w:rPr>
                <w:iCs/>
              </w:rPr>
            </w:pPr>
            <w:ins w:id="1267" w:author="Microsoft" w:date="2015-09-23T11:13:00Z">
              <w:r>
                <w:rPr>
                  <w:rFonts w:hint="eastAsia"/>
                  <w:iCs/>
                </w:rPr>
                <w:t>中奖</w:t>
              </w:r>
              <w:r>
                <w:rPr>
                  <w:iCs/>
                </w:rPr>
                <w:t>金额：</w:t>
              </w:r>
              <w:r>
                <w:rPr>
                  <w:rFonts w:hint="eastAsia"/>
                  <w:iCs/>
                </w:rPr>
                <w:t>整张</w:t>
              </w:r>
              <w:r>
                <w:rPr>
                  <w:iCs/>
                </w:rPr>
                <w:t>票的合计中奖金额</w:t>
              </w:r>
            </w:ins>
          </w:p>
          <w:p w:rsidR="005C439F" w:rsidRDefault="005C439F" w:rsidP="005C439F">
            <w:pPr>
              <w:rPr>
                <w:iCs/>
              </w:rPr>
            </w:pPr>
            <w:r>
              <w:rPr>
                <w:rFonts w:hint="eastAsia"/>
                <w:iCs/>
              </w:rPr>
              <w:t>输入</w:t>
            </w:r>
            <w:r>
              <w:rPr>
                <w:iCs/>
              </w:rPr>
              <w:t>中奖人信息：</w:t>
            </w:r>
          </w:p>
          <w:p w:rsidR="005C439F" w:rsidRDefault="005C439F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中奖</w:t>
            </w:r>
            <w:r>
              <w:rPr>
                <w:iCs/>
              </w:rPr>
              <w:t>人姓名</w:t>
            </w:r>
            <w:r w:rsidR="00191E5D" w:rsidRPr="00191E5D">
              <w:rPr>
                <w:rFonts w:hint="eastAsia"/>
                <w:iCs/>
              </w:rPr>
              <w:t>（</w:t>
            </w:r>
            <w:r w:rsidR="005B4744">
              <w:rPr>
                <w:rFonts w:hint="eastAsia"/>
                <w:iCs/>
              </w:rPr>
              <w:t>Name of Winner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624CAD">
              <w:rPr>
                <w:rFonts w:hint="eastAsia"/>
                <w:iCs/>
              </w:rPr>
              <w:t>必填项</w:t>
            </w:r>
            <w:r w:rsidR="00624CAD">
              <w:rPr>
                <w:iCs/>
              </w:rPr>
              <w:t>，</w:t>
            </w:r>
            <w:r w:rsidR="00624CAD">
              <w:rPr>
                <w:rFonts w:hint="eastAsia"/>
                <w:iCs/>
              </w:rPr>
              <w:t>文本框</w:t>
            </w:r>
            <w:r w:rsidR="008641CF">
              <w:rPr>
                <w:rFonts w:hint="eastAsia"/>
                <w:iCs/>
              </w:rPr>
              <w:t xml:space="preserve"> 1-50</w:t>
            </w:r>
          </w:p>
          <w:p w:rsidR="005C439F" w:rsidRDefault="005C439F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中奖</w:t>
            </w:r>
            <w:r>
              <w:rPr>
                <w:iCs/>
              </w:rPr>
              <w:t>联系方式</w:t>
            </w:r>
            <w:r w:rsidR="00191E5D" w:rsidRPr="00191E5D">
              <w:rPr>
                <w:rFonts w:hint="eastAsia"/>
                <w:iCs/>
              </w:rPr>
              <w:t>（</w:t>
            </w:r>
            <w:r w:rsidR="005B4744">
              <w:rPr>
                <w:rFonts w:hint="eastAsia"/>
                <w:iCs/>
              </w:rPr>
              <w:t>Contact of Winner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624CAD">
              <w:rPr>
                <w:rFonts w:hint="eastAsia"/>
                <w:iCs/>
              </w:rPr>
              <w:t>必填项</w:t>
            </w:r>
            <w:r w:rsidR="00624CAD">
              <w:rPr>
                <w:iCs/>
              </w:rPr>
              <w:t>，文本框</w:t>
            </w:r>
            <w:r w:rsidR="008641CF">
              <w:rPr>
                <w:rFonts w:hint="eastAsia"/>
                <w:iCs/>
              </w:rPr>
              <w:t>；</w:t>
            </w:r>
            <w:r w:rsidR="008641CF">
              <w:rPr>
                <w:rFonts w:hint="eastAsia"/>
                <w:iCs/>
              </w:rPr>
              <w:t>1-</w:t>
            </w:r>
            <w:ins w:id="1268" w:author="Microsoft" w:date="2015-11-05T13:50:00Z">
              <w:r w:rsidR="001A732E">
                <w:rPr>
                  <w:iCs/>
                </w:rPr>
                <w:t>15</w:t>
              </w:r>
            </w:ins>
            <w:del w:id="1269" w:author="Microsoft" w:date="2015-11-05T13:50:00Z">
              <w:r w:rsidR="008641CF" w:rsidDel="001A732E">
                <w:rPr>
                  <w:rFonts w:hint="eastAsia"/>
                  <w:iCs/>
                </w:rPr>
                <w:delText>30</w:delText>
              </w:r>
            </w:del>
          </w:p>
          <w:p w:rsidR="005C439F" w:rsidRDefault="005C439F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证件</w:t>
            </w:r>
            <w:r>
              <w:rPr>
                <w:iCs/>
              </w:rPr>
              <w:t>号码</w:t>
            </w:r>
            <w:r w:rsidR="005B4744">
              <w:rPr>
                <w:rFonts w:hint="eastAsia"/>
                <w:iCs/>
              </w:rPr>
              <w:t>（</w:t>
            </w:r>
            <w:r w:rsidR="005B4744">
              <w:rPr>
                <w:rFonts w:hint="eastAsia"/>
                <w:iCs/>
              </w:rPr>
              <w:t>Personal ID</w:t>
            </w:r>
            <w:r w:rsidR="005B4744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624CAD">
              <w:rPr>
                <w:rFonts w:hint="eastAsia"/>
                <w:iCs/>
              </w:rPr>
              <w:t>必填项</w:t>
            </w:r>
            <w:r w:rsidR="00624CAD">
              <w:rPr>
                <w:iCs/>
              </w:rPr>
              <w:t>，文本框</w:t>
            </w:r>
            <w:r w:rsidR="008641CF">
              <w:rPr>
                <w:rFonts w:hint="eastAsia"/>
                <w:iCs/>
              </w:rPr>
              <w:t>；</w:t>
            </w:r>
            <w:r w:rsidR="008641CF">
              <w:rPr>
                <w:rFonts w:hint="eastAsia"/>
                <w:iCs/>
              </w:rPr>
              <w:t>1-30</w:t>
            </w:r>
          </w:p>
          <w:p w:rsidR="002346B6" w:rsidRDefault="002346B6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</w:rPr>
            </w:pPr>
            <w:r>
              <w:rPr>
                <w:iCs/>
              </w:rPr>
              <w:t>年龄</w:t>
            </w:r>
            <w:r w:rsidR="00191E5D" w:rsidRPr="00191E5D">
              <w:rPr>
                <w:rFonts w:hint="eastAsia"/>
                <w:iCs/>
              </w:rPr>
              <w:t>（</w:t>
            </w:r>
            <w:r w:rsidR="005B4744">
              <w:rPr>
                <w:rFonts w:hint="eastAsia"/>
                <w:iCs/>
              </w:rPr>
              <w:t>Age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：必填项</w:t>
            </w:r>
            <w:r w:rsidR="008641CF">
              <w:rPr>
                <w:rFonts w:hint="eastAsia"/>
                <w:iCs/>
              </w:rPr>
              <w:t xml:space="preserve"> 1-</w:t>
            </w:r>
            <w:r w:rsidR="006566D9">
              <w:rPr>
                <w:rFonts w:hint="eastAsia"/>
                <w:iCs/>
              </w:rPr>
              <w:t>3</w:t>
            </w:r>
            <w:r w:rsidR="006566D9">
              <w:rPr>
                <w:rFonts w:hint="eastAsia"/>
                <w:iCs/>
              </w:rPr>
              <w:t>；</w:t>
            </w:r>
          </w:p>
          <w:p w:rsidR="002346B6" w:rsidRPr="002346B6" w:rsidDel="001A732E" w:rsidRDefault="002346B6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del w:id="1270" w:author="Microsoft" w:date="2015-11-05T13:50:00Z"/>
                <w:iCs/>
              </w:rPr>
            </w:pPr>
            <w:r>
              <w:rPr>
                <w:iCs/>
              </w:rPr>
              <w:t>性别</w:t>
            </w:r>
            <w:r w:rsidR="00191E5D" w:rsidRPr="00191E5D">
              <w:rPr>
                <w:rFonts w:hint="eastAsia"/>
                <w:iCs/>
              </w:rPr>
              <w:t>（</w:t>
            </w:r>
            <w:r w:rsidR="005B4744">
              <w:rPr>
                <w:rFonts w:hint="eastAsia"/>
                <w:iCs/>
              </w:rPr>
              <w:t>Gender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：必选项</w:t>
            </w:r>
            <w:r w:rsidR="006566D9">
              <w:rPr>
                <w:rFonts w:hint="eastAsia"/>
                <w:iCs/>
              </w:rPr>
              <w:t>；</w:t>
            </w:r>
          </w:p>
          <w:p w:rsidR="00624CAD" w:rsidRPr="001A732E" w:rsidDel="007071F4" w:rsidRDefault="00624CAD">
            <w:pPr>
              <w:pStyle w:val="a8"/>
              <w:numPr>
                <w:ilvl w:val="0"/>
                <w:numId w:val="15"/>
              </w:numPr>
              <w:ind w:firstLineChars="0"/>
              <w:rPr>
                <w:del w:id="1271" w:author="Microsoft" w:date="2015-09-23T11:13:00Z"/>
                <w:iCs/>
                <w:rPrChange w:id="1272" w:author="Microsoft" w:date="2015-11-05T13:50:00Z">
                  <w:rPr>
                    <w:del w:id="1273" w:author="Microsoft" w:date="2015-09-23T11:13:00Z"/>
                  </w:rPr>
                </w:rPrChange>
              </w:rPr>
            </w:pPr>
            <w:del w:id="1274" w:author="Microsoft" w:date="2015-09-23T11:13:00Z">
              <w:r w:rsidRPr="001A732E" w:rsidDel="007071F4">
                <w:rPr>
                  <w:rFonts w:hint="eastAsia"/>
                  <w:iCs/>
                  <w:rPrChange w:id="1275" w:author="Microsoft" w:date="2015-11-05T13:50:00Z">
                    <w:rPr>
                      <w:rFonts w:hint="eastAsia"/>
                    </w:rPr>
                  </w:rPrChange>
                </w:rPr>
                <w:delText>中奖等级</w:delText>
              </w:r>
              <w:r w:rsidR="00191E5D" w:rsidRPr="001A732E" w:rsidDel="007071F4">
                <w:rPr>
                  <w:rFonts w:hint="eastAsia"/>
                  <w:iCs/>
                  <w:rPrChange w:id="1276" w:author="Microsoft" w:date="2015-11-05T13:50:00Z">
                    <w:rPr>
                      <w:rFonts w:hint="eastAsia"/>
                    </w:rPr>
                  </w:rPrChange>
                </w:rPr>
                <w:delText>（</w:delText>
              </w:r>
              <w:r w:rsidR="005B4744" w:rsidRPr="001A732E" w:rsidDel="007071F4">
                <w:rPr>
                  <w:iCs/>
                  <w:rPrChange w:id="1277" w:author="Microsoft" w:date="2015-11-05T13:50:00Z">
                    <w:rPr/>
                  </w:rPrChange>
                </w:rPr>
                <w:delText>Prize Level</w:delText>
              </w:r>
              <w:r w:rsidR="00191E5D" w:rsidRPr="001A732E" w:rsidDel="007071F4">
                <w:rPr>
                  <w:rFonts w:hint="eastAsia"/>
                  <w:iCs/>
                  <w:rPrChange w:id="1278" w:author="Microsoft" w:date="2015-11-05T13:50:00Z">
                    <w:rPr>
                      <w:rFonts w:hint="eastAsia"/>
                    </w:rPr>
                  </w:rPrChange>
                </w:rPr>
                <w:delText>）</w:delText>
              </w:r>
              <w:r w:rsidRPr="001A732E" w:rsidDel="007071F4">
                <w:rPr>
                  <w:rFonts w:hint="eastAsia"/>
                  <w:iCs/>
                  <w:rPrChange w:id="1279" w:author="Microsoft" w:date="2015-11-05T13:50:00Z">
                    <w:rPr>
                      <w:rFonts w:hint="eastAsia"/>
                    </w:rPr>
                  </w:rPrChange>
                </w:rPr>
                <w:delText>：扫描保安码后自动识别</w:delText>
              </w:r>
            </w:del>
          </w:p>
          <w:p w:rsidR="005C439F" w:rsidRPr="005C439F" w:rsidRDefault="005C439F">
            <w:pPr>
              <w:pStyle w:val="a8"/>
              <w:numPr>
                <w:ilvl w:val="0"/>
                <w:numId w:val="15"/>
              </w:numPr>
              <w:ind w:firstLineChars="0"/>
            </w:pPr>
            <w:del w:id="1280" w:author="Microsoft" w:date="2015-09-23T11:13:00Z">
              <w:r w:rsidDel="007071F4">
                <w:rPr>
                  <w:rFonts w:hint="eastAsia"/>
                </w:rPr>
                <w:delText>中奖</w:delText>
              </w:r>
              <w:r w:rsidDel="007071F4">
                <w:delText>金额</w:delText>
              </w:r>
              <w:r w:rsidR="00191E5D" w:rsidRPr="00191E5D" w:rsidDel="007071F4">
                <w:rPr>
                  <w:rFonts w:hint="eastAsia"/>
                </w:rPr>
                <w:delText>（</w:delText>
              </w:r>
              <w:r w:rsidR="005B4744" w:rsidDel="007071F4">
                <w:rPr>
                  <w:rFonts w:hint="eastAsia"/>
                </w:rPr>
                <w:delText>Winning Amount</w:delText>
              </w:r>
              <w:r w:rsidR="00191E5D" w:rsidRPr="00191E5D" w:rsidDel="007071F4">
                <w:rPr>
                  <w:rFonts w:hint="eastAsia"/>
                </w:rPr>
                <w:delText>）</w:delText>
              </w:r>
              <w:r w:rsidDel="007071F4">
                <w:delText>：</w:delText>
              </w:r>
              <w:r w:rsidR="00624CAD" w:rsidDel="007071F4">
                <w:rPr>
                  <w:rFonts w:hint="eastAsia"/>
                </w:rPr>
                <w:delText>扫描保安</w:delText>
              </w:r>
              <w:r w:rsidR="00624CAD" w:rsidDel="007071F4">
                <w:delText>码</w:delText>
              </w:r>
              <w:r w:rsidR="00624CAD" w:rsidDel="007071F4">
                <w:rPr>
                  <w:rFonts w:hint="eastAsia"/>
                </w:rPr>
                <w:delText>后</w:delText>
              </w:r>
              <w:r w:rsidR="00624CAD" w:rsidDel="007071F4">
                <w:delText>自动识别</w:delText>
              </w:r>
            </w:del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5C439F" w:rsidP="00711B0D">
            <w:r>
              <w:rPr>
                <w:rFonts w:hint="eastAsia"/>
              </w:rPr>
              <w:t>兑奖</w:t>
            </w:r>
            <w:r>
              <w:t>完成！</w:t>
            </w:r>
            <w:r w:rsidR="008730E6">
              <w:rPr>
                <w:rFonts w:hint="eastAsia"/>
              </w:rPr>
              <w:t>（</w:t>
            </w:r>
            <w:r w:rsidR="008730E6">
              <w:rPr>
                <w:rFonts w:hint="eastAsia"/>
              </w:rPr>
              <w:t>The payout has been successfully conducted!</w:t>
            </w:r>
            <w:r w:rsidR="008730E6">
              <w:rPr>
                <w:rFonts w:hint="eastAsia"/>
              </w:rPr>
              <w:t>）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5C439F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当系统</w:t>
            </w:r>
            <w:r>
              <w:rPr>
                <w:noProof/>
                <w:szCs w:val="21"/>
              </w:rPr>
              <w:t>中已经记录过的条形码，</w:t>
            </w:r>
            <w:r>
              <w:rPr>
                <w:rFonts w:hint="eastAsia"/>
                <w:noProof/>
                <w:szCs w:val="21"/>
              </w:rPr>
              <w:t>无法</w:t>
            </w:r>
            <w:r>
              <w:rPr>
                <w:noProof/>
                <w:szCs w:val="21"/>
              </w:rPr>
              <w:t>再次兑奖</w:t>
            </w:r>
            <w:r>
              <w:rPr>
                <w:rFonts w:hint="eastAsia"/>
                <w:noProof/>
                <w:szCs w:val="21"/>
              </w:rPr>
              <w:t>；</w:t>
            </w:r>
            <w:r w:rsidR="00C449D4">
              <w:rPr>
                <w:rFonts w:hint="eastAsia"/>
                <w:noProof/>
                <w:szCs w:val="21"/>
              </w:rPr>
              <w:t>（</w:t>
            </w:r>
            <w:r w:rsidR="00C449D4">
              <w:rPr>
                <w:rFonts w:hint="eastAsia"/>
                <w:noProof/>
                <w:szCs w:val="21"/>
              </w:rPr>
              <w:t>This ticket has already been paid.</w:t>
            </w:r>
            <w:r w:rsidR="00C449D4">
              <w:rPr>
                <w:rFonts w:hint="eastAsia"/>
                <w:noProof/>
                <w:szCs w:val="21"/>
              </w:rPr>
              <w:t>）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5C439F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EF289F" w:rsidP="00711B0D">
            <w:r>
              <w:rPr>
                <w:rFonts w:hint="eastAsia"/>
              </w:rPr>
              <w:t>【打印</w:t>
            </w:r>
            <w:r>
              <w:t>兑奖凭证】</w:t>
            </w:r>
            <w:r w:rsidR="00191E5D" w:rsidRPr="00191E5D">
              <w:rPr>
                <w:rFonts w:hint="eastAsia"/>
                <w:iCs/>
              </w:rPr>
              <w:t>（</w:t>
            </w:r>
            <w:r w:rsidR="003050C3">
              <w:rPr>
                <w:rFonts w:hint="eastAsia"/>
                <w:iCs/>
              </w:rPr>
              <w:t>Print Payout Certificate</w:t>
            </w:r>
            <w:r w:rsidR="00191E5D" w:rsidRPr="00191E5D">
              <w:rPr>
                <w:rFonts w:hint="eastAsia"/>
                <w:iCs/>
              </w:rPr>
              <w:t>）</w:t>
            </w:r>
          </w:p>
        </w:tc>
      </w:tr>
    </w:tbl>
    <w:p w:rsidR="00D55654" w:rsidRPr="00D55654" w:rsidRDefault="00D55654" w:rsidP="00D55654">
      <w:pPr>
        <w:pStyle w:val="a0"/>
        <w:ind w:firstLineChars="0" w:firstLine="0"/>
      </w:pPr>
    </w:p>
    <w:p w:rsidR="00B75E5A" w:rsidRDefault="00B75E5A" w:rsidP="003C64BA">
      <w:pPr>
        <w:pStyle w:val="3"/>
      </w:pPr>
      <w:bookmarkStart w:id="1281" w:name="_Toc430873036"/>
      <w:r>
        <w:rPr>
          <w:rFonts w:hint="eastAsia"/>
        </w:rPr>
        <w:t>手工</w:t>
      </w:r>
      <w:r>
        <w:t>兑奖</w:t>
      </w:r>
      <w:r w:rsidR="00323126" w:rsidRPr="00323126">
        <w:rPr>
          <w:rFonts w:hint="eastAsia"/>
        </w:rPr>
        <w:t>（</w:t>
      </w:r>
      <w:r w:rsidR="00670318">
        <w:rPr>
          <w:rFonts w:hint="eastAsia"/>
        </w:rPr>
        <w:t>Manual Payout</w:t>
      </w:r>
      <w:r w:rsidR="00323126" w:rsidRPr="00323126">
        <w:rPr>
          <w:rFonts w:hint="eastAsia"/>
        </w:rPr>
        <w:t>）</w:t>
      </w:r>
      <w:bookmarkEnd w:id="1281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81FE2" w:rsidRPr="00883F4B" w:rsidTr="008641CF">
        <w:tc>
          <w:tcPr>
            <w:tcW w:w="1384" w:type="dxa"/>
            <w:shd w:val="clear" w:color="auto" w:fill="D9D9D9"/>
            <w:vAlign w:val="center"/>
          </w:tcPr>
          <w:p w:rsidR="00181FE2" w:rsidRPr="00883F4B" w:rsidRDefault="00181FE2" w:rsidP="008641CF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81FE2" w:rsidRPr="00883F4B" w:rsidRDefault="00181FE2" w:rsidP="008641CF">
            <w:pPr>
              <w:rPr>
                <w:iCs/>
              </w:rPr>
            </w:pPr>
            <w:r>
              <w:rPr>
                <w:iCs/>
              </w:rPr>
              <w:t>Jk073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81FE2" w:rsidRPr="00883F4B" w:rsidRDefault="00181FE2" w:rsidP="008641CF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81FE2" w:rsidRPr="00883F4B" w:rsidRDefault="00181FE2" w:rsidP="008641CF">
            <w:pPr>
              <w:rPr>
                <w:iCs/>
              </w:rPr>
            </w:pPr>
          </w:p>
        </w:tc>
      </w:tr>
      <w:tr w:rsidR="00181FE2" w:rsidRPr="00883F4B" w:rsidTr="008641CF">
        <w:tc>
          <w:tcPr>
            <w:tcW w:w="1384" w:type="dxa"/>
            <w:shd w:val="clear" w:color="auto" w:fill="D9D9D9"/>
            <w:vAlign w:val="center"/>
          </w:tcPr>
          <w:p w:rsidR="00181FE2" w:rsidRPr="00883F4B" w:rsidRDefault="00181FE2" w:rsidP="008641CF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81FE2" w:rsidRPr="00883F4B" w:rsidRDefault="00181FE2" w:rsidP="008641CF">
            <w:pPr>
              <w:rPr>
                <w:iCs/>
              </w:rPr>
            </w:pPr>
            <w:r>
              <w:rPr>
                <w:rFonts w:hint="eastAsia"/>
                <w:iCs/>
              </w:rPr>
              <w:t>手工兑奖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81FE2" w:rsidRPr="00883F4B" w:rsidRDefault="00181FE2" w:rsidP="008641CF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81FE2" w:rsidRPr="00883F4B" w:rsidRDefault="00181FE2" w:rsidP="008641CF">
            <w:pPr>
              <w:rPr>
                <w:iCs/>
              </w:rPr>
            </w:pPr>
          </w:p>
        </w:tc>
      </w:tr>
      <w:tr w:rsidR="00181FE2" w:rsidRPr="00883F4B" w:rsidTr="008641CF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81FE2" w:rsidRPr="00883F4B" w:rsidRDefault="00181FE2" w:rsidP="008641CF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81FE2" w:rsidRPr="00883F4B" w:rsidRDefault="00181FE2" w:rsidP="008641CF">
            <w:r>
              <w:rPr>
                <w:rFonts w:hint="eastAsia"/>
              </w:rPr>
              <w:t>当保安区被破坏</w:t>
            </w:r>
            <w:r>
              <w:t>后无法正常兑奖，通过输入物流码查询到保安区码</w:t>
            </w:r>
            <w:r>
              <w:rPr>
                <w:rFonts w:hint="eastAsia"/>
              </w:rPr>
              <w:t>通过</w:t>
            </w:r>
            <w:r>
              <w:t>人工进行兑奖。</w:t>
            </w:r>
          </w:p>
        </w:tc>
      </w:tr>
      <w:tr w:rsidR="00181FE2" w:rsidRPr="00883F4B" w:rsidTr="008641C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81FE2" w:rsidRPr="00883F4B" w:rsidRDefault="00181FE2" w:rsidP="008641CF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181FE2" w:rsidRDefault="00181FE2" w:rsidP="008641CF">
            <w:pPr>
              <w:rPr>
                <w:ins w:id="1282" w:author="Microsoft" w:date="2015-09-23T11:13:00Z"/>
                <w:iCs/>
              </w:rPr>
            </w:pPr>
            <w:r>
              <w:rPr>
                <w:rFonts w:hint="eastAsia"/>
                <w:iCs/>
              </w:rPr>
              <w:t>物流区</w:t>
            </w:r>
            <w:r>
              <w:rPr>
                <w:iCs/>
              </w:rPr>
              <w:t>条形码编码：</w:t>
            </w:r>
            <w:r>
              <w:rPr>
                <w:rFonts w:hint="eastAsia"/>
                <w:iCs/>
              </w:rPr>
              <w:t>手动</w:t>
            </w:r>
            <w:r>
              <w:rPr>
                <w:iCs/>
              </w:rPr>
              <w:t>输入</w:t>
            </w:r>
            <w:r w:rsidR="00660CD7">
              <w:rPr>
                <w:rFonts w:hint="eastAsia"/>
                <w:iCs/>
              </w:rPr>
              <w:t>（与</w:t>
            </w:r>
            <w:r w:rsidR="00660CD7">
              <w:rPr>
                <w:iCs/>
              </w:rPr>
              <w:t>中心兑奖同一个页</w:t>
            </w:r>
            <w:r w:rsidR="00660CD7">
              <w:rPr>
                <w:rFonts w:hint="eastAsia"/>
                <w:iCs/>
              </w:rPr>
              <w:t>面</w:t>
            </w:r>
            <w:r w:rsidR="00660CD7">
              <w:rPr>
                <w:iCs/>
              </w:rPr>
              <w:t>，只是</w:t>
            </w:r>
            <w:r w:rsidR="00660CD7">
              <w:rPr>
                <w:rFonts w:hint="eastAsia"/>
                <w:iCs/>
              </w:rPr>
              <w:t>文本框</w:t>
            </w:r>
            <w:r w:rsidR="00660CD7">
              <w:rPr>
                <w:iCs/>
              </w:rPr>
              <w:t>为可输入</w:t>
            </w:r>
            <w:r w:rsidR="00660CD7">
              <w:rPr>
                <w:rFonts w:hint="eastAsia"/>
                <w:iCs/>
              </w:rPr>
              <w:t>即可</w:t>
            </w:r>
            <w:r w:rsidR="00660CD7">
              <w:rPr>
                <w:iCs/>
              </w:rPr>
              <w:t>）</w:t>
            </w:r>
          </w:p>
          <w:p w:rsidR="00617B95" w:rsidRDefault="00617B95" w:rsidP="00617B95">
            <w:pPr>
              <w:rPr>
                <w:ins w:id="1283" w:author="Microsoft" w:date="2015-09-23T11:13:00Z"/>
                <w:iCs/>
              </w:rPr>
            </w:pPr>
            <w:ins w:id="1284" w:author="Microsoft" w:date="2015-09-23T11:13:00Z">
              <w:r>
                <w:rPr>
                  <w:rFonts w:hint="eastAsia"/>
                  <w:iCs/>
                </w:rPr>
                <w:t>显示中奖信息</w:t>
              </w:r>
              <w:r>
                <w:rPr>
                  <w:iCs/>
                </w:rPr>
                <w:t>：</w:t>
              </w:r>
            </w:ins>
          </w:p>
          <w:p w:rsidR="00617B95" w:rsidRDefault="00617B95" w:rsidP="00617B95">
            <w:pPr>
              <w:rPr>
                <w:ins w:id="1285" w:author="Microsoft" w:date="2015-09-23T11:13:00Z"/>
                <w:iCs/>
              </w:rPr>
            </w:pPr>
            <w:ins w:id="1286" w:author="Microsoft" w:date="2015-09-23T11:13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名称和批次编号：</w:t>
              </w:r>
            </w:ins>
          </w:p>
          <w:p w:rsidR="00617B95" w:rsidRDefault="00617B95" w:rsidP="00617B95">
            <w:pPr>
              <w:rPr>
                <w:ins w:id="1287" w:author="Microsoft" w:date="2015-09-23T11:13:00Z"/>
                <w:iCs/>
              </w:rPr>
            </w:pPr>
            <w:ins w:id="1288" w:author="Microsoft" w:date="2015-09-23T11:13:00Z">
              <w:r>
                <w:rPr>
                  <w:rFonts w:hint="eastAsia"/>
                  <w:iCs/>
                </w:rPr>
                <w:t>票位</w:t>
              </w:r>
              <w:r>
                <w:rPr>
                  <w:iCs/>
                </w:rPr>
                <w:t>信息：箱、盒、本</w:t>
              </w:r>
            </w:ins>
          </w:p>
          <w:p w:rsidR="00617B95" w:rsidRDefault="00617B95" w:rsidP="00617B95">
            <w:pPr>
              <w:rPr>
                <w:ins w:id="1289" w:author="Microsoft" w:date="2015-09-23T11:13:00Z"/>
                <w:iCs/>
              </w:rPr>
            </w:pPr>
            <w:ins w:id="1290" w:author="Microsoft" w:date="2015-09-23T11:13:00Z">
              <w:r>
                <w:rPr>
                  <w:rFonts w:hint="eastAsia"/>
                  <w:iCs/>
                </w:rPr>
                <w:t>中奖</w:t>
              </w:r>
              <w:r>
                <w:rPr>
                  <w:iCs/>
                </w:rPr>
                <w:t>金额：</w:t>
              </w:r>
              <w:r>
                <w:rPr>
                  <w:rFonts w:hint="eastAsia"/>
                  <w:iCs/>
                </w:rPr>
                <w:t>整张</w:t>
              </w:r>
              <w:r>
                <w:rPr>
                  <w:iCs/>
                </w:rPr>
                <w:t>票的合计中奖金额</w:t>
              </w:r>
            </w:ins>
          </w:p>
          <w:p w:rsidR="00617B95" w:rsidRDefault="00617B95" w:rsidP="008641CF">
            <w:pPr>
              <w:rPr>
                <w:ins w:id="1291" w:author="Microsoft" w:date="2015-09-23T11:14:00Z"/>
                <w:iCs/>
              </w:rPr>
            </w:pPr>
            <w:ins w:id="1292" w:author="Microsoft" w:date="2015-09-23T11:14:00Z">
              <w:r>
                <w:rPr>
                  <w:rFonts w:hint="eastAsia"/>
                  <w:iCs/>
                </w:rPr>
                <w:t>中奖人</w:t>
              </w:r>
              <w:r>
                <w:rPr>
                  <w:iCs/>
                </w:rPr>
                <w:t>信息：</w:t>
              </w:r>
            </w:ins>
          </w:p>
          <w:p w:rsidR="00617B95" w:rsidRDefault="00617B95" w:rsidP="00617B95">
            <w:pPr>
              <w:pStyle w:val="a8"/>
              <w:numPr>
                <w:ilvl w:val="0"/>
                <w:numId w:val="15"/>
              </w:numPr>
              <w:ind w:firstLineChars="0"/>
              <w:rPr>
                <w:ins w:id="1293" w:author="Microsoft" w:date="2015-09-23T11:14:00Z"/>
                <w:iCs/>
              </w:rPr>
            </w:pPr>
            <w:ins w:id="1294" w:author="Microsoft" w:date="2015-09-23T11:14:00Z">
              <w:r>
                <w:rPr>
                  <w:rFonts w:hint="eastAsia"/>
                  <w:iCs/>
                </w:rPr>
                <w:t>中奖</w:t>
              </w:r>
              <w:r>
                <w:rPr>
                  <w:iCs/>
                </w:rPr>
                <w:t>人姓名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Name of Winner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617B95" w:rsidRDefault="00617B95" w:rsidP="00617B95">
            <w:pPr>
              <w:pStyle w:val="a8"/>
              <w:numPr>
                <w:ilvl w:val="0"/>
                <w:numId w:val="15"/>
              </w:numPr>
              <w:ind w:firstLineChars="0"/>
              <w:rPr>
                <w:ins w:id="1295" w:author="Microsoft" w:date="2015-09-23T11:14:00Z"/>
                <w:iCs/>
              </w:rPr>
            </w:pPr>
            <w:ins w:id="1296" w:author="Microsoft" w:date="2015-09-23T11:14:00Z">
              <w:r>
                <w:rPr>
                  <w:rFonts w:hint="eastAsia"/>
                  <w:iCs/>
                </w:rPr>
                <w:t>中奖人</w:t>
              </w:r>
              <w:r>
                <w:rPr>
                  <w:iCs/>
                </w:rPr>
                <w:t>联系方式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Contact of Winner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617B95" w:rsidRDefault="00617B95" w:rsidP="00617B95">
            <w:pPr>
              <w:pStyle w:val="a8"/>
              <w:numPr>
                <w:ilvl w:val="0"/>
                <w:numId w:val="15"/>
              </w:numPr>
              <w:ind w:firstLineChars="0"/>
              <w:rPr>
                <w:ins w:id="1297" w:author="Microsoft" w:date="2015-09-23T11:14:00Z"/>
                <w:iCs/>
              </w:rPr>
            </w:pPr>
            <w:ins w:id="1298" w:author="Microsoft" w:date="2015-09-23T11:14:00Z">
              <w:r>
                <w:rPr>
                  <w:rFonts w:hint="eastAsia"/>
                  <w:iCs/>
                </w:rPr>
                <w:t>性别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Gender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617B95" w:rsidRDefault="00617B95" w:rsidP="00617B95">
            <w:pPr>
              <w:pStyle w:val="a8"/>
              <w:numPr>
                <w:ilvl w:val="0"/>
                <w:numId w:val="15"/>
              </w:numPr>
              <w:ind w:firstLineChars="0"/>
              <w:rPr>
                <w:ins w:id="1299" w:author="Microsoft" w:date="2015-09-23T11:14:00Z"/>
                <w:iCs/>
              </w:rPr>
            </w:pPr>
            <w:ins w:id="1300" w:author="Microsoft" w:date="2015-09-23T11:14:00Z">
              <w:r>
                <w:rPr>
                  <w:rFonts w:hint="eastAsia"/>
                  <w:iCs/>
                </w:rPr>
                <w:t>年龄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Age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617B95" w:rsidRDefault="00617B95" w:rsidP="00617B95">
            <w:pPr>
              <w:pStyle w:val="a8"/>
              <w:numPr>
                <w:ilvl w:val="0"/>
                <w:numId w:val="15"/>
              </w:numPr>
              <w:ind w:firstLineChars="0"/>
              <w:rPr>
                <w:ins w:id="1301" w:author="Microsoft" w:date="2015-09-23T11:14:00Z"/>
                <w:iCs/>
              </w:rPr>
            </w:pPr>
            <w:ins w:id="1302" w:author="Microsoft" w:date="2015-09-23T11:14:00Z">
              <w:r>
                <w:rPr>
                  <w:rFonts w:hint="eastAsia"/>
                  <w:iCs/>
                </w:rPr>
                <w:t>证件</w:t>
              </w:r>
              <w:r>
                <w:rPr>
                  <w:iCs/>
                </w:rPr>
                <w:t>号码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Personal ID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617B95" w:rsidRPr="00624CAD" w:rsidRDefault="00617B95" w:rsidP="008641CF">
            <w:pPr>
              <w:rPr>
                <w:iCs/>
              </w:rPr>
            </w:pPr>
          </w:p>
        </w:tc>
      </w:tr>
      <w:tr w:rsidR="00181FE2" w:rsidRPr="00883F4B" w:rsidTr="008641C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81FE2" w:rsidRPr="00883F4B" w:rsidRDefault="00181FE2" w:rsidP="008641CF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181FE2" w:rsidRPr="00617B95" w:rsidRDefault="00617B95" w:rsidP="00617B95">
            <w:pPr>
              <w:rPr>
                <w:iCs/>
              </w:rPr>
            </w:pPr>
            <w:ins w:id="1303" w:author="Microsoft" w:date="2015-09-23T11:14:00Z">
              <w:r>
                <w:rPr>
                  <w:rFonts w:hint="eastAsia"/>
                  <w:iCs/>
                </w:rPr>
                <w:t>兑奖</w:t>
              </w:r>
              <w:r>
                <w:rPr>
                  <w:iCs/>
                </w:rPr>
                <w:t>完成</w:t>
              </w:r>
              <w:r>
                <w:rPr>
                  <w:rFonts w:hint="eastAsia"/>
                  <w:iCs/>
                </w:rPr>
                <w:t>！</w:t>
              </w:r>
              <w:r>
                <w:rPr>
                  <w:iCs/>
                </w:rPr>
                <w:t>打印</w:t>
              </w:r>
              <w:r>
                <w:rPr>
                  <w:rFonts w:hint="eastAsia"/>
                  <w:iCs/>
                </w:rPr>
                <w:t>兑奖</w:t>
              </w:r>
              <w:r>
                <w:rPr>
                  <w:iCs/>
                </w:rPr>
                <w:t>凭证</w:t>
              </w:r>
            </w:ins>
          </w:p>
        </w:tc>
      </w:tr>
      <w:tr w:rsidR="00181FE2" w:rsidRPr="00883F4B" w:rsidTr="008641CF">
        <w:tc>
          <w:tcPr>
            <w:tcW w:w="1384" w:type="dxa"/>
            <w:shd w:val="clear" w:color="auto" w:fill="D9D9D9"/>
            <w:vAlign w:val="center"/>
          </w:tcPr>
          <w:p w:rsidR="00181FE2" w:rsidRPr="00883F4B" w:rsidRDefault="00181FE2" w:rsidP="008641CF">
            <w:pPr>
              <w:ind w:firstLineChars="50" w:firstLine="105"/>
            </w:pPr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81FE2" w:rsidRPr="00FE4DC0" w:rsidRDefault="00181FE2" w:rsidP="008641CF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181FE2" w:rsidRPr="00883F4B" w:rsidTr="008641CF">
        <w:tc>
          <w:tcPr>
            <w:tcW w:w="1384" w:type="dxa"/>
            <w:shd w:val="clear" w:color="auto" w:fill="D9D9D9"/>
            <w:vAlign w:val="center"/>
          </w:tcPr>
          <w:p w:rsidR="00181FE2" w:rsidRPr="00883F4B" w:rsidRDefault="00181FE2" w:rsidP="008641CF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181FE2" w:rsidRPr="00883F4B" w:rsidRDefault="00181FE2" w:rsidP="008641CF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181FE2" w:rsidRPr="00883F4B" w:rsidTr="008641CF">
        <w:tc>
          <w:tcPr>
            <w:tcW w:w="1384" w:type="dxa"/>
            <w:shd w:val="clear" w:color="auto" w:fill="D9D9D9"/>
            <w:vAlign w:val="center"/>
          </w:tcPr>
          <w:p w:rsidR="00181FE2" w:rsidRPr="00883F4B" w:rsidRDefault="00181FE2" w:rsidP="008641CF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81FE2" w:rsidRPr="00883F4B" w:rsidRDefault="007C25A2" w:rsidP="008641CF">
            <w:r>
              <w:rPr>
                <w:rFonts w:hint="eastAsia"/>
              </w:rPr>
              <w:t>手工</w:t>
            </w:r>
            <w:r>
              <w:t>兑奖</w:t>
            </w:r>
            <w:r>
              <w:rPr>
                <w:rFonts w:hint="eastAsia"/>
              </w:rPr>
              <w:t>同</w:t>
            </w:r>
            <w:r>
              <w:t>中心兑奖</w:t>
            </w:r>
            <w:r>
              <w:rPr>
                <w:rFonts w:hint="eastAsia"/>
              </w:rPr>
              <w:t>是</w:t>
            </w:r>
            <w:r w:rsidR="00E31E45">
              <w:t>同一</w:t>
            </w:r>
            <w:r>
              <w:t>页面，</w:t>
            </w:r>
            <w:r>
              <w:rPr>
                <w:rFonts w:hint="eastAsia"/>
              </w:rPr>
              <w:t>手工</w:t>
            </w:r>
            <w:r>
              <w:t>兑奖</w:t>
            </w:r>
            <w:r>
              <w:rPr>
                <w:rFonts w:hint="eastAsia"/>
              </w:rPr>
              <w:t>通过物流码人工线</w:t>
            </w:r>
            <w:r>
              <w:t>下</w:t>
            </w:r>
            <w:r>
              <w:rPr>
                <w:rFonts w:hint="eastAsia"/>
              </w:rPr>
              <w:t>查询</w:t>
            </w:r>
            <w:r>
              <w:t>到相应的保安区码获取</w:t>
            </w:r>
            <w:r>
              <w:rPr>
                <w:rFonts w:hint="eastAsia"/>
              </w:rPr>
              <w:t>中奖</w:t>
            </w:r>
            <w:r>
              <w:t>信息，系统只需</w:t>
            </w:r>
            <w:r>
              <w:rPr>
                <w:rFonts w:hint="eastAsia"/>
              </w:rPr>
              <w:t>记录</w:t>
            </w:r>
            <w:r>
              <w:t>票的物流编码，和中奖信息</w:t>
            </w:r>
            <w:r>
              <w:rPr>
                <w:rFonts w:hint="eastAsia"/>
              </w:rPr>
              <w:t>即可</w:t>
            </w:r>
            <w:r>
              <w:t>。</w:t>
            </w:r>
          </w:p>
        </w:tc>
      </w:tr>
    </w:tbl>
    <w:p w:rsidR="00181FE2" w:rsidRPr="00181FE2" w:rsidRDefault="00181FE2" w:rsidP="00181FE2">
      <w:pPr>
        <w:pStyle w:val="a0"/>
      </w:pPr>
    </w:p>
    <w:p w:rsidR="00D55654" w:rsidRDefault="00654074" w:rsidP="003C64BA">
      <w:pPr>
        <w:pStyle w:val="3"/>
      </w:pPr>
      <w:bookmarkStart w:id="1304" w:name="_Toc430873037"/>
      <w:r>
        <w:rPr>
          <w:rFonts w:hint="eastAsia"/>
        </w:rPr>
        <w:lastRenderedPageBreak/>
        <w:t>中心兑奖记</w:t>
      </w:r>
      <w:r w:rsidR="00D55654">
        <w:rPr>
          <w:rFonts w:hint="eastAsia"/>
        </w:rPr>
        <w:t>录</w:t>
      </w:r>
      <w:r w:rsidR="00323126" w:rsidRPr="00323126">
        <w:rPr>
          <w:rFonts w:hint="eastAsia"/>
        </w:rPr>
        <w:t>（</w:t>
      </w:r>
      <w:r w:rsidR="00670318">
        <w:rPr>
          <w:rFonts w:hint="eastAsia"/>
        </w:rPr>
        <w:t>Payout Records</w:t>
      </w:r>
      <w:r w:rsidR="00323126" w:rsidRPr="00323126">
        <w:rPr>
          <w:rFonts w:hint="eastAsia"/>
        </w:rPr>
        <w:t>）</w:t>
      </w:r>
      <w:bookmarkEnd w:id="1304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7</w:t>
            </w:r>
            <w:r w:rsidR="00607A4B">
              <w:rPr>
                <w:iCs/>
              </w:rPr>
              <w:t>4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Pr="00883F4B" w:rsidRDefault="005C439F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中奖</w:t>
            </w:r>
            <w:r>
              <w:rPr>
                <w:iCs/>
              </w:rPr>
              <w:t>记录查询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5C439F" w:rsidP="00711B0D">
            <w:r>
              <w:rPr>
                <w:rFonts w:hint="eastAsia"/>
              </w:rPr>
              <w:t>查询所有在</w:t>
            </w:r>
            <w:r w:rsidR="00624CAD">
              <w:t>系统中进行兑奖的兑奖记录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11B0D" w:rsidRDefault="00624CAD" w:rsidP="00624CAD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624CAD" w:rsidRDefault="00624CAD" w:rsidP="00624CAD">
            <w:pPr>
              <w:rPr>
                <w:iCs/>
              </w:rPr>
            </w:pPr>
            <w:del w:id="1305" w:author="Microsoft" w:date="2015-09-23T11:17:00Z">
              <w:r w:rsidDel="00617B95">
                <w:rPr>
                  <w:rFonts w:hint="eastAsia"/>
                  <w:iCs/>
                </w:rPr>
                <w:delText>中奖</w:delText>
              </w:r>
              <w:r w:rsidDel="00617B95">
                <w:rPr>
                  <w:iCs/>
                </w:rPr>
                <w:delText>等级</w:delText>
              </w:r>
              <w:r w:rsidR="00191E5D" w:rsidRPr="00191E5D" w:rsidDel="00617B95">
                <w:rPr>
                  <w:rFonts w:hint="eastAsia"/>
                  <w:iCs/>
                </w:rPr>
                <w:delText>（</w:delText>
              </w:r>
              <w:r w:rsidR="007766D6" w:rsidDel="00617B95">
                <w:rPr>
                  <w:rFonts w:hint="eastAsia"/>
                  <w:iCs/>
                </w:rPr>
                <w:delText>Prize Level</w:delText>
              </w:r>
              <w:r w:rsidR="00191E5D" w:rsidRPr="00191E5D" w:rsidDel="00617B95">
                <w:rPr>
                  <w:rFonts w:hint="eastAsia"/>
                  <w:iCs/>
                </w:rPr>
                <w:delText>）</w:delText>
              </w:r>
            </w:del>
            <w:ins w:id="1306" w:author="Microsoft" w:date="2015-09-23T11:17:00Z">
              <w:r w:rsidR="00617B95">
                <w:rPr>
                  <w:rFonts w:hint="eastAsia"/>
                  <w:iCs/>
                </w:rPr>
                <w:t>方案名称</w:t>
              </w:r>
            </w:ins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下拉框</w:t>
            </w:r>
            <w:r>
              <w:rPr>
                <w:iCs/>
              </w:rPr>
              <w:t>，</w:t>
            </w:r>
            <w:r>
              <w:rPr>
                <w:rFonts w:hint="eastAsia"/>
                <w:iCs/>
              </w:rPr>
              <w:t>选择</w:t>
            </w:r>
            <w:r>
              <w:rPr>
                <w:iCs/>
              </w:rPr>
              <w:t>要查询的</w:t>
            </w:r>
            <w:ins w:id="1307" w:author="Microsoft" w:date="2015-09-23T11:17:00Z">
              <w:r w:rsidR="00617B95">
                <w:rPr>
                  <w:rFonts w:hint="eastAsia"/>
                  <w:iCs/>
                </w:rPr>
                <w:t>方案</w:t>
              </w:r>
              <w:r w:rsidR="00617B95">
                <w:rPr>
                  <w:iCs/>
                </w:rPr>
                <w:t>名称</w:t>
              </w:r>
            </w:ins>
            <w:del w:id="1308" w:author="Microsoft" w:date="2015-09-23T11:17:00Z">
              <w:r w:rsidDel="00617B95">
                <w:rPr>
                  <w:iCs/>
                </w:rPr>
                <w:delText>中奖等级</w:delText>
              </w:r>
            </w:del>
            <w:r w:rsidR="00727AF9">
              <w:rPr>
                <w:rFonts w:hint="eastAsia"/>
                <w:iCs/>
              </w:rPr>
              <w:t>，</w:t>
            </w:r>
            <w:r w:rsidR="00727AF9">
              <w:rPr>
                <w:iCs/>
              </w:rPr>
              <w:t>默认全部</w:t>
            </w:r>
          </w:p>
          <w:p w:rsidR="00983063" w:rsidRPr="00624CAD" w:rsidRDefault="00983063" w:rsidP="00624CAD">
            <w:pPr>
              <w:rPr>
                <w:iCs/>
              </w:rPr>
            </w:pPr>
            <w:r>
              <w:rPr>
                <w:rFonts w:hint="eastAsia"/>
                <w:iCs/>
              </w:rPr>
              <w:t>兑奖</w:t>
            </w:r>
            <w:r>
              <w:rPr>
                <w:iCs/>
              </w:rPr>
              <w:t>时间</w:t>
            </w:r>
            <w:r w:rsidR="00191E5D" w:rsidRPr="00191E5D">
              <w:rPr>
                <w:rFonts w:hint="eastAsia"/>
                <w:iCs/>
              </w:rPr>
              <w:t>（</w:t>
            </w:r>
            <w:r w:rsidR="007766D6">
              <w:rPr>
                <w:rFonts w:hint="eastAsia"/>
                <w:iCs/>
              </w:rPr>
              <w:t>Date of Payout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：日期</w:t>
            </w:r>
            <w:r w:rsidR="00F35F25">
              <w:rPr>
                <w:rFonts w:hint="eastAsia"/>
                <w:iCs/>
              </w:rPr>
              <w:t>，年与日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624CAD" w:rsidRDefault="00624CAD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中奖</w:t>
            </w:r>
            <w:r>
              <w:rPr>
                <w:iCs/>
              </w:rPr>
              <w:t>人姓名</w:t>
            </w:r>
            <w:r w:rsidR="00191E5D" w:rsidRPr="00191E5D">
              <w:rPr>
                <w:rFonts w:hint="eastAsia"/>
                <w:iCs/>
              </w:rPr>
              <w:t>（</w:t>
            </w:r>
            <w:r w:rsidR="007766D6">
              <w:rPr>
                <w:rFonts w:hint="eastAsia"/>
                <w:iCs/>
              </w:rPr>
              <w:t>Name of Winner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654074" w:rsidRDefault="00624CAD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中奖</w:t>
            </w:r>
            <w:r w:rsidR="0017317C">
              <w:rPr>
                <w:rFonts w:hint="eastAsia"/>
                <w:iCs/>
              </w:rPr>
              <w:t>人</w:t>
            </w:r>
            <w:r>
              <w:rPr>
                <w:iCs/>
              </w:rPr>
              <w:t>联系方式</w:t>
            </w:r>
            <w:r w:rsidR="00191E5D" w:rsidRPr="00191E5D">
              <w:rPr>
                <w:rFonts w:hint="eastAsia"/>
                <w:iCs/>
              </w:rPr>
              <w:t>（</w:t>
            </w:r>
            <w:r w:rsidR="007766D6">
              <w:rPr>
                <w:rFonts w:hint="eastAsia"/>
                <w:iCs/>
              </w:rPr>
              <w:t>Contact of Winner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983063" w:rsidDel="00617B95" w:rsidRDefault="00983063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del w:id="1309" w:author="Microsoft" w:date="2015-09-23T11:17:00Z"/>
                <w:iCs/>
              </w:rPr>
            </w:pPr>
            <w:del w:id="1310" w:author="Microsoft" w:date="2015-09-23T11:17:00Z">
              <w:r w:rsidDel="00617B95">
                <w:rPr>
                  <w:rFonts w:hint="eastAsia"/>
                  <w:iCs/>
                </w:rPr>
                <w:delText>性别</w:delText>
              </w:r>
              <w:r w:rsidR="00191E5D" w:rsidRPr="00191E5D" w:rsidDel="00617B95">
                <w:rPr>
                  <w:rFonts w:hint="eastAsia"/>
                  <w:iCs/>
                </w:rPr>
                <w:delText>（</w:delText>
              </w:r>
              <w:r w:rsidR="007766D6" w:rsidDel="00617B95">
                <w:rPr>
                  <w:rFonts w:hint="eastAsia"/>
                  <w:iCs/>
                </w:rPr>
                <w:delText>Gender</w:delText>
              </w:r>
              <w:r w:rsidR="00191E5D" w:rsidRPr="00191E5D" w:rsidDel="00617B95">
                <w:rPr>
                  <w:rFonts w:hint="eastAsia"/>
                  <w:iCs/>
                </w:rPr>
                <w:delText>）</w:delText>
              </w:r>
              <w:r w:rsidDel="00617B95">
                <w:rPr>
                  <w:rFonts w:hint="eastAsia"/>
                  <w:iCs/>
                </w:rPr>
                <w:delText>：</w:delText>
              </w:r>
            </w:del>
          </w:p>
          <w:p w:rsidR="00983063" w:rsidDel="00617B95" w:rsidRDefault="00983063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del w:id="1311" w:author="Microsoft" w:date="2015-09-23T11:17:00Z"/>
                <w:iCs/>
              </w:rPr>
            </w:pPr>
            <w:del w:id="1312" w:author="Microsoft" w:date="2015-09-23T11:17:00Z">
              <w:r w:rsidDel="00617B95">
                <w:rPr>
                  <w:rFonts w:hint="eastAsia"/>
                  <w:iCs/>
                </w:rPr>
                <w:delText>年龄</w:delText>
              </w:r>
              <w:r w:rsidR="00191E5D" w:rsidRPr="00191E5D" w:rsidDel="00617B95">
                <w:rPr>
                  <w:rFonts w:hint="eastAsia"/>
                  <w:iCs/>
                </w:rPr>
                <w:delText>（</w:delText>
              </w:r>
              <w:r w:rsidR="007766D6" w:rsidDel="00617B95">
                <w:rPr>
                  <w:rFonts w:hint="eastAsia"/>
                  <w:iCs/>
                </w:rPr>
                <w:delText>Age</w:delText>
              </w:r>
              <w:r w:rsidR="00191E5D" w:rsidRPr="00191E5D" w:rsidDel="00617B95">
                <w:rPr>
                  <w:rFonts w:hint="eastAsia"/>
                  <w:iCs/>
                </w:rPr>
                <w:delText>）</w:delText>
              </w:r>
              <w:r w:rsidDel="00617B95">
                <w:rPr>
                  <w:iCs/>
                </w:rPr>
                <w:delText>：</w:delText>
              </w:r>
            </w:del>
          </w:p>
          <w:p w:rsidR="00617B95" w:rsidRPr="00617B95" w:rsidRDefault="00617B95" w:rsidP="00617B95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</w:rPr>
            </w:pPr>
          </w:p>
          <w:p w:rsidR="00624CAD" w:rsidRDefault="00624CAD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证件</w:t>
            </w:r>
            <w:r>
              <w:rPr>
                <w:iCs/>
              </w:rPr>
              <w:t>号码</w:t>
            </w:r>
            <w:r w:rsidR="00191E5D" w:rsidRPr="00191E5D">
              <w:rPr>
                <w:rFonts w:hint="eastAsia"/>
                <w:iCs/>
              </w:rPr>
              <w:t>（</w:t>
            </w:r>
            <w:r w:rsidR="007766D6">
              <w:rPr>
                <w:rFonts w:hint="eastAsia"/>
                <w:iCs/>
              </w:rPr>
              <w:t>Personal ID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624CAD" w:rsidDel="00617B95" w:rsidRDefault="00624CAD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del w:id="1313" w:author="Microsoft" w:date="2015-09-23T11:17:00Z"/>
                <w:iCs/>
              </w:rPr>
            </w:pPr>
            <w:del w:id="1314" w:author="Microsoft" w:date="2015-09-23T11:17:00Z">
              <w:r w:rsidDel="00617B95">
                <w:rPr>
                  <w:rFonts w:hint="eastAsia"/>
                  <w:iCs/>
                </w:rPr>
                <w:delText>中奖</w:delText>
              </w:r>
              <w:r w:rsidDel="00617B95">
                <w:rPr>
                  <w:iCs/>
                </w:rPr>
                <w:delText>等级</w:delText>
              </w:r>
              <w:r w:rsidR="00191E5D" w:rsidRPr="00191E5D" w:rsidDel="00617B95">
                <w:rPr>
                  <w:rFonts w:hint="eastAsia"/>
                  <w:iCs/>
                </w:rPr>
                <w:delText>（</w:delText>
              </w:r>
              <w:r w:rsidR="007766D6" w:rsidDel="00617B95">
                <w:rPr>
                  <w:rFonts w:hint="eastAsia"/>
                  <w:iCs/>
                </w:rPr>
                <w:delText>Prize Level</w:delText>
              </w:r>
              <w:r w:rsidR="00191E5D" w:rsidRPr="00191E5D" w:rsidDel="00617B95">
                <w:rPr>
                  <w:rFonts w:hint="eastAsia"/>
                  <w:iCs/>
                </w:rPr>
                <w:delText>）</w:delText>
              </w:r>
              <w:r w:rsidDel="00617B95">
                <w:rPr>
                  <w:iCs/>
                </w:rPr>
                <w:delText>：</w:delText>
              </w:r>
            </w:del>
          </w:p>
          <w:p w:rsidR="00617B95" w:rsidRDefault="00617B95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ns w:id="1315" w:author="Microsoft" w:date="2015-09-23T11:17:00Z"/>
                <w:iCs/>
              </w:rPr>
            </w:pPr>
            <w:ins w:id="1316" w:author="Microsoft" w:date="2015-09-23T11:17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名称：</w:t>
              </w:r>
            </w:ins>
          </w:p>
          <w:p w:rsidR="00711B0D" w:rsidRPr="00983063" w:rsidRDefault="00624CAD" w:rsidP="003967F2">
            <w:pPr>
              <w:pStyle w:val="a8"/>
              <w:numPr>
                <w:ilvl w:val="0"/>
                <w:numId w:val="15"/>
              </w:numPr>
              <w:ind w:firstLineChars="0"/>
            </w:pPr>
            <w:r w:rsidRPr="00624CAD">
              <w:rPr>
                <w:rFonts w:hint="eastAsia"/>
                <w:iCs/>
              </w:rPr>
              <w:t>中奖</w:t>
            </w:r>
            <w:r w:rsidRPr="00624CAD">
              <w:rPr>
                <w:iCs/>
              </w:rPr>
              <w:t>金额</w:t>
            </w:r>
            <w:r w:rsidR="00191E5D" w:rsidRPr="00191E5D">
              <w:rPr>
                <w:rFonts w:hint="eastAsia"/>
                <w:iCs/>
              </w:rPr>
              <w:t>（</w:t>
            </w:r>
            <w:r w:rsidR="007766D6">
              <w:rPr>
                <w:rFonts w:hint="eastAsia"/>
                <w:iCs/>
              </w:rPr>
              <w:t>Winning Amount</w:t>
            </w:r>
            <w:r w:rsidR="00191E5D" w:rsidRPr="00191E5D">
              <w:rPr>
                <w:rFonts w:hint="eastAsia"/>
                <w:iCs/>
              </w:rPr>
              <w:t>）</w:t>
            </w:r>
            <w:r w:rsidRPr="00624CAD">
              <w:rPr>
                <w:iCs/>
              </w:rPr>
              <w:t>：</w:t>
            </w:r>
          </w:p>
          <w:p w:rsidR="00983063" w:rsidRPr="00983063" w:rsidRDefault="00983063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</w:rPr>
            </w:pPr>
            <w:r>
              <w:rPr>
                <w:iCs/>
              </w:rPr>
              <w:t>兑奖时间</w:t>
            </w:r>
            <w:r w:rsidR="00191E5D" w:rsidRPr="00191E5D">
              <w:rPr>
                <w:rFonts w:hint="eastAsia"/>
                <w:iCs/>
              </w:rPr>
              <w:t>（</w:t>
            </w:r>
            <w:r w:rsidR="007766D6">
              <w:rPr>
                <w:rFonts w:hint="eastAsia"/>
                <w:iCs/>
              </w:rPr>
              <w:t>Date of Payout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674EC8">
            <w:pPr>
              <w:ind w:firstLineChars="50" w:firstLine="105"/>
            </w:pPr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624CAD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624CAD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624CAD" w:rsidP="00711B0D">
            <w:r>
              <w:rPr>
                <w:rFonts w:hint="eastAsia"/>
              </w:rPr>
              <w:t>无</w:t>
            </w:r>
          </w:p>
        </w:tc>
      </w:tr>
    </w:tbl>
    <w:p w:rsidR="00D55654" w:rsidRPr="00D55654" w:rsidRDefault="00D55654" w:rsidP="00D55654">
      <w:pPr>
        <w:pStyle w:val="a0"/>
        <w:ind w:firstLineChars="0" w:firstLine="0"/>
      </w:pPr>
    </w:p>
    <w:p w:rsidR="00617B95" w:rsidRDefault="00617B95" w:rsidP="00617B95">
      <w:pPr>
        <w:pStyle w:val="4"/>
        <w:rPr>
          <w:ins w:id="1317" w:author="Microsoft" w:date="2015-09-23T11:18:00Z"/>
        </w:rPr>
      </w:pPr>
      <w:ins w:id="1318" w:author="Microsoft" w:date="2015-09-23T11:18:00Z">
        <w:r>
          <w:rPr>
            <w:rFonts w:hint="eastAsia"/>
          </w:rPr>
          <w:t>中奖详细</w:t>
        </w:r>
        <w:r>
          <w:t>信息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617B95" w:rsidRPr="00883F4B" w:rsidTr="003F2D7B">
        <w:trPr>
          <w:ins w:id="1319" w:author="Microsoft" w:date="2015-09-23T11:18:00Z"/>
        </w:trPr>
        <w:tc>
          <w:tcPr>
            <w:tcW w:w="1384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rPr>
                <w:ins w:id="1320" w:author="Microsoft" w:date="2015-09-23T11:18:00Z"/>
              </w:rPr>
            </w:pPr>
            <w:ins w:id="1321" w:author="Microsoft" w:date="2015-09-23T11:18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617B95" w:rsidRPr="00883F4B" w:rsidRDefault="00617B95" w:rsidP="003F2D7B">
            <w:pPr>
              <w:rPr>
                <w:ins w:id="1322" w:author="Microsoft" w:date="2015-09-23T11:18:00Z"/>
                <w:iCs/>
              </w:rPr>
            </w:pPr>
            <w:ins w:id="1323" w:author="Microsoft" w:date="2015-09-23T11:18:00Z">
              <w:r>
                <w:rPr>
                  <w:iCs/>
                </w:rPr>
                <w:t>Jk074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rPr>
                <w:ins w:id="1324" w:author="Microsoft" w:date="2015-09-23T11:18:00Z"/>
              </w:rPr>
            </w:pPr>
            <w:ins w:id="1325" w:author="Microsoft" w:date="2015-09-23T11:18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617B95" w:rsidRPr="00883F4B" w:rsidRDefault="00617B95" w:rsidP="003F2D7B">
            <w:pPr>
              <w:rPr>
                <w:ins w:id="1326" w:author="Microsoft" w:date="2015-09-23T11:18:00Z"/>
                <w:iCs/>
              </w:rPr>
            </w:pPr>
          </w:p>
        </w:tc>
      </w:tr>
      <w:tr w:rsidR="00617B95" w:rsidRPr="00883F4B" w:rsidTr="003F2D7B">
        <w:trPr>
          <w:ins w:id="1327" w:author="Microsoft" w:date="2015-09-23T11:18:00Z"/>
        </w:trPr>
        <w:tc>
          <w:tcPr>
            <w:tcW w:w="1384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rPr>
                <w:ins w:id="1328" w:author="Microsoft" w:date="2015-09-23T11:18:00Z"/>
              </w:rPr>
            </w:pPr>
            <w:ins w:id="1329" w:author="Microsoft" w:date="2015-09-23T11:18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617B95" w:rsidRPr="00883F4B" w:rsidRDefault="00617B95" w:rsidP="003F2D7B">
            <w:pPr>
              <w:rPr>
                <w:ins w:id="1330" w:author="Microsoft" w:date="2015-09-23T11:18:00Z"/>
                <w:iCs/>
              </w:rPr>
            </w:pPr>
            <w:ins w:id="1331" w:author="Microsoft" w:date="2015-09-23T11:18:00Z">
              <w:r>
                <w:rPr>
                  <w:rFonts w:hint="eastAsia"/>
                  <w:iCs/>
                </w:rPr>
                <w:t>中奖</w:t>
              </w:r>
            </w:ins>
            <w:ins w:id="1332" w:author="Microsoft" w:date="2015-09-23T11:21:00Z">
              <w:r>
                <w:rPr>
                  <w:rFonts w:hint="eastAsia"/>
                  <w:iCs/>
                </w:rPr>
                <w:t>信息</w:t>
              </w:r>
              <w:r>
                <w:rPr>
                  <w:iCs/>
                </w:rPr>
                <w:t>详情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rPr>
                <w:ins w:id="1333" w:author="Microsoft" w:date="2015-09-23T11:18:00Z"/>
                <w:iCs/>
              </w:rPr>
            </w:pPr>
            <w:ins w:id="1334" w:author="Microsoft" w:date="2015-09-23T11:18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617B95" w:rsidRPr="00883F4B" w:rsidRDefault="00617B95" w:rsidP="003F2D7B">
            <w:pPr>
              <w:rPr>
                <w:ins w:id="1335" w:author="Microsoft" w:date="2015-09-23T11:18:00Z"/>
                <w:iCs/>
              </w:rPr>
            </w:pPr>
          </w:p>
        </w:tc>
      </w:tr>
      <w:tr w:rsidR="00617B95" w:rsidRPr="00883F4B" w:rsidTr="003F2D7B">
        <w:trPr>
          <w:trHeight w:val="390"/>
          <w:ins w:id="1336" w:author="Microsoft" w:date="2015-09-23T11:18:00Z"/>
        </w:trPr>
        <w:tc>
          <w:tcPr>
            <w:tcW w:w="1384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rPr>
                <w:ins w:id="1337" w:author="Microsoft" w:date="2015-09-23T11:18:00Z"/>
              </w:rPr>
            </w:pPr>
            <w:ins w:id="1338" w:author="Microsoft" w:date="2015-09-23T11:18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17B95" w:rsidRPr="00883F4B" w:rsidRDefault="00617B95" w:rsidP="003F2D7B">
            <w:pPr>
              <w:rPr>
                <w:ins w:id="1339" w:author="Microsoft" w:date="2015-09-23T11:18:00Z"/>
              </w:rPr>
            </w:pPr>
            <w:ins w:id="1340" w:author="Microsoft" w:date="2015-09-23T11:21:00Z">
              <w:r>
                <w:rPr>
                  <w:rFonts w:hint="eastAsia"/>
                </w:rPr>
                <w:t>查询详细</w:t>
              </w:r>
              <w:r>
                <w:t>的中奖信息</w:t>
              </w:r>
            </w:ins>
          </w:p>
        </w:tc>
      </w:tr>
      <w:tr w:rsidR="00617B95" w:rsidRPr="00883F4B" w:rsidTr="003F2D7B">
        <w:trPr>
          <w:trHeight w:val="420"/>
          <w:ins w:id="1341" w:author="Microsoft" w:date="2015-09-23T11:18:00Z"/>
        </w:trPr>
        <w:tc>
          <w:tcPr>
            <w:tcW w:w="1384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rPr>
                <w:ins w:id="1342" w:author="Microsoft" w:date="2015-09-23T11:18:00Z"/>
              </w:rPr>
            </w:pPr>
            <w:ins w:id="1343" w:author="Microsoft" w:date="2015-09-23T11:18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17B95" w:rsidRPr="00624CAD" w:rsidRDefault="00617B95" w:rsidP="003F2D7B">
            <w:pPr>
              <w:rPr>
                <w:ins w:id="1344" w:author="Microsoft" w:date="2015-09-23T11:18:00Z"/>
                <w:iCs/>
              </w:rPr>
            </w:pPr>
            <w:ins w:id="1345" w:author="Microsoft" w:date="2015-09-23T11:21:00Z">
              <w:r>
                <w:rPr>
                  <w:rFonts w:hint="eastAsia"/>
                  <w:iCs/>
                </w:rPr>
                <w:t>【查看</w:t>
              </w:r>
              <w:r>
                <w:rPr>
                  <w:iCs/>
                </w:rPr>
                <w:t>详情】</w:t>
              </w:r>
            </w:ins>
          </w:p>
        </w:tc>
      </w:tr>
      <w:tr w:rsidR="00617B95" w:rsidRPr="00883F4B" w:rsidTr="003F2D7B">
        <w:trPr>
          <w:trHeight w:val="420"/>
          <w:ins w:id="1346" w:author="Microsoft" w:date="2015-09-23T11:18:00Z"/>
        </w:trPr>
        <w:tc>
          <w:tcPr>
            <w:tcW w:w="1384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rPr>
                <w:ins w:id="1347" w:author="Microsoft" w:date="2015-09-23T11:18:00Z"/>
              </w:rPr>
            </w:pPr>
            <w:ins w:id="1348" w:author="Microsoft" w:date="2015-09-23T11:18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1349" w:author="Microsoft" w:date="2015-09-23T11:21:00Z"/>
                <w:iCs/>
              </w:rPr>
            </w:pPr>
            <w:ins w:id="1350" w:author="Microsoft" w:date="2015-09-23T11:21:00Z">
              <w:r>
                <w:rPr>
                  <w:rFonts w:hint="eastAsia"/>
                  <w:iCs/>
                </w:rPr>
                <w:t>兑奖</w:t>
              </w:r>
              <w:r>
                <w:rPr>
                  <w:iCs/>
                </w:rPr>
                <w:t>记录编号：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1351" w:author="Microsoft" w:date="2015-09-23T11:22:00Z"/>
                <w:iCs/>
              </w:rPr>
            </w:pPr>
            <w:ins w:id="1352" w:author="Microsoft" w:date="2015-09-23T11:21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名称：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1353" w:author="Microsoft" w:date="2015-09-23T11:22:00Z"/>
                <w:iCs/>
              </w:rPr>
            </w:pPr>
            <w:ins w:id="1354" w:author="Microsoft" w:date="2015-09-23T11:22:00Z">
              <w:r>
                <w:rPr>
                  <w:rFonts w:hint="eastAsia"/>
                  <w:iCs/>
                </w:rPr>
                <w:t>批次</w:t>
              </w:r>
              <w:r>
                <w:rPr>
                  <w:iCs/>
                </w:rPr>
                <w:t>编号：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1355" w:author="Microsoft" w:date="2015-09-23T11:22:00Z"/>
                <w:iCs/>
              </w:rPr>
            </w:pPr>
            <w:ins w:id="1356" w:author="Microsoft" w:date="2015-09-23T11:22:00Z">
              <w:r>
                <w:rPr>
                  <w:rFonts w:hint="eastAsia"/>
                  <w:iCs/>
                </w:rPr>
                <w:t>票位</w:t>
              </w:r>
              <w:r>
                <w:rPr>
                  <w:iCs/>
                </w:rPr>
                <w:t>信息：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1357" w:author="Microsoft" w:date="2015-09-23T11:21:00Z"/>
                <w:iCs/>
              </w:rPr>
            </w:pPr>
            <w:ins w:id="1358" w:author="Microsoft" w:date="2015-09-23T11:22:00Z">
              <w:r>
                <w:rPr>
                  <w:rFonts w:hint="eastAsia"/>
                  <w:iCs/>
                </w:rPr>
                <w:t>中奖</w:t>
              </w:r>
              <w:r>
                <w:rPr>
                  <w:iCs/>
                </w:rPr>
                <w:t>金额：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1359" w:author="Microsoft" w:date="2015-09-23T11:22:00Z"/>
                <w:iCs/>
              </w:rPr>
            </w:pPr>
            <w:ins w:id="1360" w:author="Microsoft" w:date="2015-09-23T11:18:00Z">
              <w:r>
                <w:rPr>
                  <w:rFonts w:hint="eastAsia"/>
                  <w:iCs/>
                </w:rPr>
                <w:t>中奖</w:t>
              </w:r>
              <w:r>
                <w:rPr>
                  <w:iCs/>
                </w:rPr>
                <w:t>人姓名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Name of Winner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1361" w:author="Microsoft" w:date="2015-09-23T11:22:00Z"/>
                <w:iCs/>
              </w:rPr>
            </w:pPr>
            <w:ins w:id="1362" w:author="Microsoft" w:date="2015-09-23T11:22:00Z">
              <w:r>
                <w:rPr>
                  <w:rFonts w:hint="eastAsia"/>
                  <w:iCs/>
                </w:rPr>
                <w:lastRenderedPageBreak/>
                <w:t>性别</w:t>
              </w:r>
              <w:r>
                <w:rPr>
                  <w:iCs/>
                </w:rPr>
                <w:t>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1363" w:author="Microsoft" w:date="2015-09-23T11:18:00Z"/>
                <w:iCs/>
              </w:rPr>
            </w:pPr>
            <w:ins w:id="1364" w:author="Microsoft" w:date="2015-09-23T11:22:00Z">
              <w:r>
                <w:rPr>
                  <w:rFonts w:hint="eastAsia"/>
                  <w:iCs/>
                </w:rPr>
                <w:t>年龄</w:t>
              </w:r>
              <w:r>
                <w:rPr>
                  <w:iCs/>
                </w:rPr>
                <w:t>：</w:t>
              </w:r>
            </w:ins>
          </w:p>
          <w:p w:rsidR="00617B95" w:rsidRPr="00617B95" w:rsidRDefault="00617B95" w:rsidP="00617B95">
            <w:pPr>
              <w:pStyle w:val="a8"/>
              <w:numPr>
                <w:ilvl w:val="0"/>
                <w:numId w:val="15"/>
              </w:numPr>
              <w:ind w:firstLineChars="0"/>
              <w:rPr>
                <w:ins w:id="1365" w:author="Microsoft" w:date="2015-09-23T11:18:00Z"/>
                <w:iCs/>
              </w:rPr>
            </w:pPr>
            <w:ins w:id="1366" w:author="Microsoft" w:date="2015-09-23T11:18:00Z">
              <w:r>
                <w:rPr>
                  <w:rFonts w:hint="eastAsia"/>
                  <w:iCs/>
                </w:rPr>
                <w:t>中奖人</w:t>
              </w:r>
              <w:r>
                <w:rPr>
                  <w:iCs/>
                </w:rPr>
                <w:t>联系方式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Contact of Winner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1367" w:author="Microsoft" w:date="2015-09-23T11:18:00Z"/>
                <w:iCs/>
              </w:rPr>
            </w:pPr>
            <w:ins w:id="1368" w:author="Microsoft" w:date="2015-09-23T11:18:00Z">
              <w:r>
                <w:rPr>
                  <w:rFonts w:hint="eastAsia"/>
                  <w:iCs/>
                </w:rPr>
                <w:t>证件</w:t>
              </w:r>
              <w:r>
                <w:rPr>
                  <w:iCs/>
                </w:rPr>
                <w:t>号码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Personal ID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1369" w:author="Microsoft" w:date="2015-09-23T11:22:00Z"/>
                <w:iCs/>
              </w:rPr>
            </w:pPr>
            <w:ins w:id="1370" w:author="Microsoft" w:date="2015-09-23T11:18:00Z">
              <w:r>
                <w:rPr>
                  <w:iCs/>
                </w:rPr>
                <w:t>兑奖时间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Date of Payout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617B95" w:rsidRPr="00983063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1371" w:author="Microsoft" w:date="2015-09-23T11:18:00Z"/>
                <w:iCs/>
              </w:rPr>
            </w:pPr>
            <w:ins w:id="1372" w:author="Microsoft" w:date="2015-09-23T11:23:00Z">
              <w:r>
                <w:rPr>
                  <w:rFonts w:hint="eastAsia"/>
                  <w:iCs/>
                </w:rPr>
                <w:t>操作人</w:t>
              </w:r>
              <w:r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兑奖</w:t>
              </w:r>
              <w:r>
                <w:rPr>
                  <w:iCs/>
                </w:rPr>
                <w:t>的</w:t>
              </w:r>
              <w:r>
                <w:rPr>
                  <w:rFonts w:hint="eastAsia"/>
                  <w:iCs/>
                </w:rPr>
                <w:t>操作员</w:t>
              </w:r>
            </w:ins>
          </w:p>
        </w:tc>
      </w:tr>
      <w:tr w:rsidR="00617B95" w:rsidRPr="00883F4B" w:rsidTr="003F2D7B">
        <w:trPr>
          <w:ins w:id="1373" w:author="Microsoft" w:date="2015-09-23T11:18:00Z"/>
        </w:trPr>
        <w:tc>
          <w:tcPr>
            <w:tcW w:w="1384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ind w:firstLineChars="50" w:firstLine="105"/>
              <w:rPr>
                <w:ins w:id="1374" w:author="Microsoft" w:date="2015-09-23T11:18:00Z"/>
              </w:rPr>
            </w:pPr>
            <w:ins w:id="1375" w:author="Microsoft" w:date="2015-09-23T11:18:00Z">
              <w:r w:rsidRPr="00883F4B">
                <w:rPr>
                  <w:rFonts w:hint="eastAsia"/>
                </w:rPr>
                <w:lastRenderedPageBreak/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17B95" w:rsidRPr="00FE4DC0" w:rsidRDefault="00617B95" w:rsidP="003F2D7B">
            <w:pPr>
              <w:rPr>
                <w:ins w:id="1376" w:author="Microsoft" w:date="2015-09-23T11:18:00Z"/>
                <w:noProof/>
                <w:szCs w:val="21"/>
              </w:rPr>
            </w:pPr>
            <w:ins w:id="1377" w:author="Microsoft" w:date="2015-09-23T11:18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617B95" w:rsidRPr="00883F4B" w:rsidTr="003F2D7B">
        <w:trPr>
          <w:ins w:id="1378" w:author="Microsoft" w:date="2015-09-23T11:18:00Z"/>
        </w:trPr>
        <w:tc>
          <w:tcPr>
            <w:tcW w:w="1384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rPr>
                <w:ins w:id="1379" w:author="Microsoft" w:date="2015-09-23T11:18:00Z"/>
              </w:rPr>
            </w:pPr>
            <w:ins w:id="1380" w:author="Microsoft" w:date="2015-09-23T11:18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17B95" w:rsidRPr="00883F4B" w:rsidRDefault="00617B95" w:rsidP="003F2D7B">
            <w:pPr>
              <w:rPr>
                <w:ins w:id="1381" w:author="Microsoft" w:date="2015-09-23T11:18:00Z"/>
                <w:bCs/>
                <w:iCs/>
              </w:rPr>
            </w:pPr>
            <w:ins w:id="1382" w:author="Microsoft" w:date="2015-09-23T11:18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617B95" w:rsidRPr="00883F4B" w:rsidTr="003F2D7B">
        <w:trPr>
          <w:ins w:id="1383" w:author="Microsoft" w:date="2015-09-23T11:18:00Z"/>
        </w:trPr>
        <w:tc>
          <w:tcPr>
            <w:tcW w:w="1384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rPr>
                <w:ins w:id="1384" w:author="Microsoft" w:date="2015-09-23T11:18:00Z"/>
              </w:rPr>
            </w:pPr>
            <w:ins w:id="1385" w:author="Microsoft" w:date="2015-09-23T11:18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17B95" w:rsidRPr="00883F4B" w:rsidRDefault="00617B95" w:rsidP="003F2D7B">
            <w:pPr>
              <w:rPr>
                <w:ins w:id="1386" w:author="Microsoft" w:date="2015-09-23T11:18:00Z"/>
              </w:rPr>
            </w:pPr>
            <w:ins w:id="1387" w:author="Microsoft" w:date="2015-09-23T11:18:00Z">
              <w:r>
                <w:rPr>
                  <w:rFonts w:hint="eastAsia"/>
                </w:rPr>
                <w:t>无</w:t>
              </w:r>
            </w:ins>
          </w:p>
        </w:tc>
      </w:tr>
    </w:tbl>
    <w:p w:rsidR="00617B95" w:rsidRPr="00D55654" w:rsidRDefault="00617B95" w:rsidP="00617B95">
      <w:pPr>
        <w:pStyle w:val="a0"/>
        <w:ind w:firstLineChars="0" w:firstLine="0"/>
        <w:rPr>
          <w:ins w:id="1388" w:author="Microsoft" w:date="2015-09-23T11:18:00Z"/>
        </w:rPr>
      </w:pPr>
    </w:p>
    <w:p w:rsidR="00617B95" w:rsidRPr="00617B95" w:rsidRDefault="00617B95" w:rsidP="00617B95">
      <w:pPr>
        <w:pStyle w:val="a0"/>
        <w:rPr>
          <w:ins w:id="1389" w:author="Microsoft" w:date="2015-09-23T11:18:00Z"/>
        </w:rPr>
      </w:pPr>
    </w:p>
    <w:p w:rsidR="00CA1A89" w:rsidRPr="00CA1A89" w:rsidRDefault="00A213A3" w:rsidP="006414BF">
      <w:pPr>
        <w:pStyle w:val="2"/>
      </w:pPr>
      <w:bookmarkStart w:id="1390" w:name="_Toc430873038"/>
      <w:r>
        <w:t>资金</w:t>
      </w:r>
      <w:r w:rsidR="00C47A84">
        <w:t>结算</w:t>
      </w:r>
      <w:r w:rsidR="00323126" w:rsidRPr="00323126">
        <w:rPr>
          <w:rFonts w:hint="eastAsia"/>
        </w:rPr>
        <w:t>（</w:t>
      </w:r>
      <w:r w:rsidR="004A7494">
        <w:rPr>
          <w:rFonts w:hint="eastAsia"/>
        </w:rPr>
        <w:t>Capital</w:t>
      </w:r>
      <w:r w:rsidR="00323126" w:rsidRPr="00323126">
        <w:rPr>
          <w:rFonts w:hint="eastAsia"/>
        </w:rPr>
        <w:t>）</w:t>
      </w:r>
      <w:bookmarkEnd w:id="1390"/>
    </w:p>
    <w:p w:rsidR="00FF0DDA" w:rsidRDefault="00FF0DDA" w:rsidP="003C64BA">
      <w:pPr>
        <w:pStyle w:val="3"/>
      </w:pPr>
      <w:bookmarkStart w:id="1391" w:name="_Toc430873039"/>
      <w:r>
        <w:t>站点账户管理</w:t>
      </w:r>
      <w:r w:rsidR="00323126" w:rsidRPr="00323126">
        <w:rPr>
          <w:rFonts w:hint="eastAsia"/>
        </w:rPr>
        <w:t>（</w:t>
      </w:r>
      <w:r w:rsidR="00902709">
        <w:rPr>
          <w:rFonts w:hint="eastAsia"/>
        </w:rPr>
        <w:t xml:space="preserve">Outlet </w:t>
      </w:r>
      <w:r w:rsidR="00385067">
        <w:rPr>
          <w:rFonts w:hint="eastAsia"/>
        </w:rPr>
        <w:t>Accounts</w:t>
      </w:r>
      <w:r w:rsidR="00323126" w:rsidRPr="00323126">
        <w:rPr>
          <w:rFonts w:hint="eastAsia"/>
        </w:rPr>
        <w:t>）</w:t>
      </w:r>
      <w:bookmarkEnd w:id="1391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6414BF" w:rsidRPr="00883F4B" w:rsidTr="0001177D">
        <w:tc>
          <w:tcPr>
            <w:tcW w:w="1384" w:type="dxa"/>
            <w:shd w:val="clear" w:color="auto" w:fill="D9D9D9"/>
            <w:vAlign w:val="center"/>
          </w:tcPr>
          <w:p w:rsidR="006414BF" w:rsidRPr="00883F4B" w:rsidRDefault="006414BF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6414BF" w:rsidRPr="00883F4B" w:rsidRDefault="006414BF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7</w:t>
            </w:r>
            <w:r w:rsidR="00607A4B">
              <w:rPr>
                <w:iCs/>
              </w:rPr>
              <w:t>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6414BF" w:rsidRPr="00883F4B" w:rsidRDefault="006414BF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6414BF" w:rsidRPr="00883F4B" w:rsidRDefault="006414BF" w:rsidP="0001177D">
            <w:pPr>
              <w:rPr>
                <w:iCs/>
              </w:rPr>
            </w:pPr>
          </w:p>
        </w:tc>
      </w:tr>
      <w:tr w:rsidR="006414BF" w:rsidRPr="00883F4B" w:rsidTr="0001177D">
        <w:tc>
          <w:tcPr>
            <w:tcW w:w="1384" w:type="dxa"/>
            <w:shd w:val="clear" w:color="auto" w:fill="D9D9D9"/>
            <w:vAlign w:val="center"/>
          </w:tcPr>
          <w:p w:rsidR="006414BF" w:rsidRPr="00883F4B" w:rsidRDefault="006414BF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6414BF" w:rsidRDefault="006414BF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站点</w:t>
            </w:r>
            <w:r>
              <w:rPr>
                <w:iCs/>
              </w:rPr>
              <w:t>信用额度</w:t>
            </w:r>
            <w:r>
              <w:rPr>
                <w:rFonts w:hint="eastAsia"/>
                <w:iCs/>
              </w:rPr>
              <w:t>列表</w:t>
            </w:r>
          </w:p>
          <w:p w:rsidR="00421533" w:rsidRPr="00883F4B" w:rsidRDefault="00421533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Credit Limits</w:t>
            </w:r>
            <w:r w:rsidR="001C7F12">
              <w:rPr>
                <w:rFonts w:hint="eastAsia"/>
                <w:iCs/>
              </w:rPr>
              <w:t xml:space="preserve"> of Outlets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6414BF" w:rsidRPr="00883F4B" w:rsidRDefault="006414BF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6414BF" w:rsidRPr="00883F4B" w:rsidRDefault="006414BF" w:rsidP="0001177D">
            <w:pPr>
              <w:rPr>
                <w:iCs/>
              </w:rPr>
            </w:pPr>
          </w:p>
        </w:tc>
      </w:tr>
      <w:tr w:rsidR="006414BF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6414BF" w:rsidRPr="00883F4B" w:rsidRDefault="006414BF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6414BF" w:rsidRPr="00883F4B" w:rsidRDefault="006414BF" w:rsidP="0001177D">
            <w:r>
              <w:rPr>
                <w:rFonts w:hint="eastAsia"/>
              </w:rPr>
              <w:t>站点</w:t>
            </w:r>
            <w:r>
              <w:t>信用额度列表</w:t>
            </w:r>
          </w:p>
        </w:tc>
      </w:tr>
      <w:tr w:rsidR="006414BF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6414BF" w:rsidRPr="00883F4B" w:rsidRDefault="006414BF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6414BF" w:rsidRDefault="006414BF" w:rsidP="0001177D">
            <w:pPr>
              <w:rPr>
                <w:iCs/>
              </w:rPr>
            </w:pPr>
            <w:r>
              <w:rPr>
                <w:iCs/>
              </w:rPr>
              <w:t>站点</w:t>
            </w:r>
            <w:r>
              <w:rPr>
                <w:rFonts w:hint="eastAsia"/>
                <w:iCs/>
              </w:rPr>
              <w:t>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C032E2">
              <w:rPr>
                <w:rFonts w:hint="eastAsia"/>
                <w:iCs/>
              </w:rPr>
              <w:t>Outlet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6414BF" w:rsidRPr="00624CAD" w:rsidRDefault="006414BF" w:rsidP="0001177D">
            <w:pPr>
              <w:rPr>
                <w:iCs/>
              </w:rPr>
            </w:pPr>
            <w:r>
              <w:rPr>
                <w:iCs/>
              </w:rPr>
              <w:t>站点名称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C032E2">
              <w:rPr>
                <w:rFonts w:hint="eastAsia"/>
                <w:iCs/>
              </w:rPr>
              <w:t>Outlet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：；</w:t>
            </w:r>
          </w:p>
        </w:tc>
      </w:tr>
      <w:tr w:rsidR="006414BF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6414BF" w:rsidRPr="00883F4B" w:rsidRDefault="006414BF" w:rsidP="0001177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0C30B3" w:rsidRDefault="000C30B3" w:rsidP="000C30B3">
            <w:pPr>
              <w:rPr>
                <w:iCs/>
              </w:rPr>
            </w:pPr>
            <w:r>
              <w:rPr>
                <w:iCs/>
              </w:rPr>
              <w:t>站点</w:t>
            </w:r>
            <w:r>
              <w:rPr>
                <w:rFonts w:hint="eastAsia"/>
                <w:iCs/>
              </w:rPr>
              <w:t>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C032E2">
              <w:rPr>
                <w:rFonts w:hint="eastAsia"/>
                <w:iCs/>
              </w:rPr>
              <w:t>Outlet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0C30B3" w:rsidRDefault="000C30B3" w:rsidP="000C30B3">
            <w:pPr>
              <w:rPr>
                <w:iCs/>
              </w:rPr>
            </w:pPr>
            <w:r>
              <w:rPr>
                <w:iCs/>
              </w:rPr>
              <w:t>站点名称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C032E2">
              <w:rPr>
                <w:rFonts w:hint="eastAsia"/>
                <w:iCs/>
              </w:rPr>
              <w:t>Outlet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0C30B3" w:rsidDel="00D50E97" w:rsidRDefault="000C30B3" w:rsidP="000C30B3">
            <w:pPr>
              <w:rPr>
                <w:del w:id="1392" w:author="Microsoft" w:date="2015-09-24T15:09:00Z"/>
                <w:iCs/>
              </w:rPr>
            </w:pPr>
            <w:r>
              <w:rPr>
                <w:iCs/>
              </w:rPr>
              <w:t>信用额度</w:t>
            </w:r>
            <w:r w:rsidR="00191E5D" w:rsidRPr="00191E5D">
              <w:rPr>
                <w:rFonts w:hint="eastAsia"/>
                <w:iCs/>
              </w:rPr>
              <w:t>（</w:t>
            </w:r>
            <w:r w:rsidR="00C032E2">
              <w:rPr>
                <w:rFonts w:hint="eastAsia"/>
                <w:iCs/>
              </w:rPr>
              <w:t>Credit Limit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：单位：瑞尔</w:t>
            </w:r>
            <w:r w:rsidR="00191E5D" w:rsidRPr="00191E5D">
              <w:rPr>
                <w:rFonts w:hint="eastAsia"/>
                <w:iCs/>
              </w:rPr>
              <w:t>（</w:t>
            </w:r>
            <w:r w:rsidR="00C032E2">
              <w:rPr>
                <w:rFonts w:hint="eastAsia"/>
                <w:iCs/>
              </w:rPr>
              <w:t>riels</w:t>
            </w:r>
            <w:r w:rsidR="00191E5D" w:rsidRPr="00191E5D">
              <w:rPr>
                <w:rFonts w:hint="eastAsia"/>
                <w:iCs/>
              </w:rPr>
              <w:t>）</w:t>
            </w:r>
          </w:p>
          <w:p w:rsidR="006414BF" w:rsidRPr="00883F4B" w:rsidRDefault="00D50E97" w:rsidP="000C30B3">
            <w:ins w:id="1393" w:author="Microsoft" w:date="2015-09-24T15:09:00Z">
              <w:r>
                <w:rPr>
                  <w:rFonts w:hint="eastAsia"/>
                </w:rPr>
                <w:t>账户余额</w:t>
              </w:r>
              <w:r>
                <w:t>：</w:t>
              </w:r>
            </w:ins>
            <w:ins w:id="1394" w:author="Microsoft" w:date="2015-09-24T15:10:00Z">
              <w:r>
                <w:rPr>
                  <w:rFonts w:hint="eastAsia"/>
                </w:rPr>
                <w:t>瑞尔</w:t>
              </w:r>
            </w:ins>
          </w:p>
        </w:tc>
      </w:tr>
      <w:tr w:rsidR="006414BF" w:rsidRPr="00883F4B" w:rsidTr="0001177D">
        <w:tc>
          <w:tcPr>
            <w:tcW w:w="1384" w:type="dxa"/>
            <w:shd w:val="clear" w:color="auto" w:fill="D9D9D9"/>
            <w:vAlign w:val="center"/>
          </w:tcPr>
          <w:p w:rsidR="006414BF" w:rsidRPr="00883F4B" w:rsidRDefault="006414BF" w:rsidP="0001177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6414BF" w:rsidRPr="00FE4DC0" w:rsidRDefault="006414BF" w:rsidP="0001177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6414BF" w:rsidRPr="00883F4B" w:rsidTr="0001177D">
        <w:tc>
          <w:tcPr>
            <w:tcW w:w="1384" w:type="dxa"/>
            <w:shd w:val="clear" w:color="auto" w:fill="D9D9D9"/>
            <w:vAlign w:val="center"/>
          </w:tcPr>
          <w:p w:rsidR="006414BF" w:rsidRPr="00883F4B" w:rsidRDefault="006414BF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6414BF" w:rsidRPr="00883F4B" w:rsidRDefault="006414BF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6414BF" w:rsidRPr="00883F4B" w:rsidTr="0001177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14BF" w:rsidRPr="00883F4B" w:rsidRDefault="006414BF" w:rsidP="0001177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4BF" w:rsidRPr="003E77B5" w:rsidRDefault="006414BF" w:rsidP="0001177D">
            <w:pPr>
              <w:rPr>
                <w:bCs/>
                <w:iCs/>
              </w:rPr>
            </w:pPr>
            <w:del w:id="1395" w:author="Microsoft" w:date="2015-09-24T15:09:00Z">
              <w:r w:rsidDel="00D50E97">
                <w:rPr>
                  <w:bCs/>
                  <w:iCs/>
                </w:rPr>
                <w:delText>无</w:delText>
              </w:r>
            </w:del>
          </w:p>
        </w:tc>
      </w:tr>
    </w:tbl>
    <w:p w:rsidR="006414BF" w:rsidRPr="006414BF" w:rsidRDefault="006414BF" w:rsidP="006414BF">
      <w:pPr>
        <w:pStyle w:val="a0"/>
      </w:pPr>
    </w:p>
    <w:p w:rsidR="00FF0DDA" w:rsidRDefault="00FF0DDA" w:rsidP="003C64BA">
      <w:pPr>
        <w:pStyle w:val="4"/>
      </w:pPr>
      <w:r>
        <w:t>账户设置</w:t>
      </w:r>
      <w:r w:rsidR="00323126" w:rsidRPr="00323126">
        <w:rPr>
          <w:rFonts w:hint="eastAsia"/>
        </w:rPr>
        <w:t>（</w:t>
      </w:r>
      <w:r w:rsidR="008B7445">
        <w:rPr>
          <w:rFonts w:hint="eastAsia"/>
        </w:rPr>
        <w:t>Outlet</w:t>
      </w:r>
      <w:r w:rsidR="00385067">
        <w:rPr>
          <w:rFonts w:hint="eastAsia"/>
        </w:rPr>
        <w:t xml:space="preserve"> Account Settings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FF0DDA" w:rsidRPr="00883F4B" w:rsidTr="00B246BD">
        <w:tc>
          <w:tcPr>
            <w:tcW w:w="1384" w:type="dxa"/>
            <w:shd w:val="clear" w:color="auto" w:fill="D9D9D9"/>
            <w:vAlign w:val="center"/>
          </w:tcPr>
          <w:p w:rsidR="00FF0DDA" w:rsidRPr="00883F4B" w:rsidRDefault="00FF0DDA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FF0DDA" w:rsidRPr="00883F4B" w:rsidRDefault="000929EF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7</w:t>
            </w:r>
            <w:r w:rsidR="00607A4B">
              <w:rPr>
                <w:iCs/>
              </w:rPr>
              <w:t>6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FF0DDA" w:rsidRPr="00883F4B" w:rsidRDefault="00FF0DDA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FF0DDA" w:rsidRPr="00883F4B" w:rsidRDefault="00FF0DDA" w:rsidP="00B246BD">
            <w:pPr>
              <w:rPr>
                <w:iCs/>
              </w:rPr>
            </w:pPr>
          </w:p>
        </w:tc>
      </w:tr>
      <w:tr w:rsidR="00FF0DDA" w:rsidRPr="00883F4B" w:rsidTr="00B246BD">
        <w:tc>
          <w:tcPr>
            <w:tcW w:w="1384" w:type="dxa"/>
            <w:shd w:val="clear" w:color="auto" w:fill="D9D9D9"/>
            <w:vAlign w:val="center"/>
          </w:tcPr>
          <w:p w:rsidR="00FF0DDA" w:rsidRPr="00883F4B" w:rsidRDefault="00FF0DDA" w:rsidP="00B246BD">
            <w:r w:rsidRPr="00883F4B">
              <w:rPr>
                <w:rFonts w:hint="eastAsia"/>
              </w:rPr>
              <w:lastRenderedPageBreak/>
              <w:t>功能点名称</w:t>
            </w:r>
          </w:p>
        </w:tc>
        <w:tc>
          <w:tcPr>
            <w:tcW w:w="2505" w:type="dxa"/>
            <w:vAlign w:val="center"/>
          </w:tcPr>
          <w:p w:rsidR="00FF0DDA" w:rsidRPr="00883F4B" w:rsidRDefault="00FF0DDA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设置账户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FF0DDA" w:rsidRPr="00883F4B" w:rsidRDefault="00FF0DDA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FF0DDA" w:rsidRPr="00883F4B" w:rsidRDefault="00FF0DDA" w:rsidP="00B246BD">
            <w:pPr>
              <w:rPr>
                <w:iCs/>
              </w:rPr>
            </w:pPr>
          </w:p>
        </w:tc>
      </w:tr>
      <w:tr w:rsidR="00FF0DDA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FF0DDA" w:rsidRPr="00883F4B" w:rsidRDefault="00FF0DDA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FF0DDA" w:rsidRPr="00883F4B" w:rsidRDefault="00FF0DDA" w:rsidP="00B246BD">
            <w:r>
              <w:rPr>
                <w:rFonts w:hint="eastAsia"/>
              </w:rPr>
              <w:t>对销售站点进行设置</w:t>
            </w:r>
          </w:p>
        </w:tc>
      </w:tr>
      <w:tr w:rsidR="00FF0DDA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FF0DDA" w:rsidRPr="00883F4B" w:rsidRDefault="00FF0DDA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FF0DDA" w:rsidRDefault="00FF0DDA" w:rsidP="00B246BD">
            <w:pPr>
              <w:rPr>
                <w:iCs/>
              </w:rPr>
            </w:pPr>
            <w:r>
              <w:rPr>
                <w:iCs/>
              </w:rPr>
              <w:t>站点</w:t>
            </w:r>
            <w:r>
              <w:rPr>
                <w:rFonts w:hint="eastAsia"/>
                <w:iCs/>
              </w:rPr>
              <w:t>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A13440">
              <w:rPr>
                <w:rFonts w:hint="eastAsia"/>
                <w:iCs/>
              </w:rPr>
              <w:t>Outlet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del w:id="1396" w:author="Microsoft" w:date="2015-09-18T10:20:00Z">
              <w:r w:rsidR="006566D9" w:rsidDel="0099174E">
                <w:rPr>
                  <w:rFonts w:hint="eastAsia"/>
                  <w:iCs/>
                </w:rPr>
                <w:delText>1-30</w:delText>
              </w:r>
            </w:del>
            <w:ins w:id="1397" w:author="Microsoft" w:date="2015-09-18T10:20:00Z">
              <w:r w:rsidR="0099174E">
                <w:rPr>
                  <w:rFonts w:hint="eastAsia"/>
                  <w:iCs/>
                </w:rPr>
                <w:t>不可</w:t>
              </w:r>
              <w:r w:rsidR="0099174E">
                <w:rPr>
                  <w:iCs/>
                </w:rPr>
                <w:t>修改</w:t>
              </w:r>
              <w:r w:rsidR="0099174E">
                <w:rPr>
                  <w:rFonts w:hint="eastAsia"/>
                  <w:iCs/>
                </w:rPr>
                <w:t>；</w:t>
              </w:r>
            </w:ins>
          </w:p>
          <w:p w:rsidR="00FF0DDA" w:rsidRDefault="00FF0DDA" w:rsidP="00B246BD">
            <w:pPr>
              <w:rPr>
                <w:iCs/>
              </w:rPr>
            </w:pPr>
            <w:r>
              <w:rPr>
                <w:iCs/>
              </w:rPr>
              <w:t>站点名称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A13440">
              <w:rPr>
                <w:rFonts w:hint="eastAsia"/>
                <w:iCs/>
              </w:rPr>
              <w:t>Outlet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del w:id="1398" w:author="Microsoft" w:date="2015-09-18T10:20:00Z">
              <w:r w:rsidR="006566D9" w:rsidDel="0099174E">
                <w:rPr>
                  <w:rFonts w:hint="eastAsia"/>
                  <w:iCs/>
                </w:rPr>
                <w:delText>1-50</w:delText>
              </w:r>
            </w:del>
            <w:ins w:id="1399" w:author="Microsoft" w:date="2015-09-18T10:20:00Z">
              <w:r w:rsidR="0099174E">
                <w:rPr>
                  <w:rFonts w:hint="eastAsia"/>
                  <w:iCs/>
                </w:rPr>
                <w:t>不可修改；</w:t>
              </w:r>
            </w:ins>
          </w:p>
          <w:p w:rsidR="00D50E97" w:rsidRDefault="00FF0DDA" w:rsidP="00B246BD">
            <w:pPr>
              <w:rPr>
                <w:iCs/>
              </w:rPr>
            </w:pPr>
            <w:r>
              <w:rPr>
                <w:iCs/>
              </w:rPr>
              <w:t>信用额度</w:t>
            </w:r>
            <w:r w:rsidR="00191E5D" w:rsidRPr="00191E5D">
              <w:rPr>
                <w:rFonts w:hint="eastAsia"/>
                <w:iCs/>
              </w:rPr>
              <w:t>（</w:t>
            </w:r>
            <w:r w:rsidR="00A13440">
              <w:rPr>
                <w:rFonts w:hint="eastAsia"/>
                <w:iCs/>
              </w:rPr>
              <w:t>Credit Limit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：单位：瑞尔</w:t>
            </w:r>
            <w:r w:rsidR="006566D9">
              <w:rPr>
                <w:rFonts w:hint="eastAsia"/>
                <w:iCs/>
              </w:rPr>
              <w:t>；</w:t>
            </w:r>
            <w:r w:rsidR="006566D9">
              <w:rPr>
                <w:rFonts w:hint="eastAsia"/>
                <w:iCs/>
              </w:rPr>
              <w:t>1-</w:t>
            </w:r>
            <w:del w:id="1400" w:author="Microsoft" w:date="2015-11-04T16:57:00Z">
              <w:r w:rsidR="006566D9" w:rsidDel="00F02B0B">
                <w:rPr>
                  <w:rFonts w:hint="eastAsia"/>
                  <w:iCs/>
                </w:rPr>
                <w:delText>20</w:delText>
              </w:r>
            </w:del>
            <w:ins w:id="1401" w:author="Microsoft" w:date="2015-11-04T16:57:00Z">
              <w:r w:rsidR="00F02B0B">
                <w:rPr>
                  <w:iCs/>
                </w:rPr>
                <w:t>1</w:t>
              </w:r>
              <w:r w:rsidR="00F02B0B">
                <w:rPr>
                  <w:rFonts w:hint="eastAsia"/>
                  <w:iCs/>
                </w:rPr>
                <w:t>0</w:t>
              </w:r>
            </w:ins>
            <w:r w:rsidR="006566D9">
              <w:rPr>
                <w:rFonts w:hint="eastAsia"/>
                <w:iCs/>
              </w:rPr>
              <w:t>；</w:t>
            </w:r>
          </w:p>
          <w:p w:rsidR="006229BA" w:rsidRDefault="006229BA" w:rsidP="006229BA">
            <w:r>
              <w:rPr>
                <w:rFonts w:hint="eastAsia"/>
              </w:rPr>
              <w:t>游戏设置</w:t>
            </w:r>
            <w:r>
              <w:t>：</w:t>
            </w:r>
          </w:p>
          <w:p w:rsidR="006229BA" w:rsidRDefault="006229BA" w:rsidP="003967F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方案</w:t>
            </w:r>
            <w:r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A13440">
              <w:rPr>
                <w:rFonts w:hint="eastAsia"/>
                <w:iCs/>
              </w:rPr>
              <w:t>Plan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：下拉选择框；</w:t>
            </w:r>
          </w:p>
          <w:p w:rsidR="006229BA" w:rsidRDefault="006229BA" w:rsidP="003967F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销售</w:t>
            </w:r>
            <w:r>
              <w:t>提成比例</w:t>
            </w:r>
            <w:r w:rsidR="00191E5D" w:rsidRPr="00191E5D">
              <w:rPr>
                <w:rFonts w:hint="eastAsia"/>
                <w:iCs/>
              </w:rPr>
              <w:t>（</w:t>
            </w:r>
            <w:r w:rsidR="00A13440">
              <w:rPr>
                <w:rFonts w:hint="eastAsia"/>
                <w:iCs/>
              </w:rPr>
              <w:t>Sales Commission</w:t>
            </w:r>
            <w:r w:rsidR="00E62EC3">
              <w:rPr>
                <w:rFonts w:hint="eastAsia"/>
                <w:iCs/>
              </w:rPr>
              <w:t xml:space="preserve"> Rate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：文本框；单位：</w:t>
            </w:r>
            <w:r>
              <w:t>‰</w:t>
            </w:r>
          </w:p>
          <w:p w:rsidR="006229BA" w:rsidRPr="00F035C0" w:rsidRDefault="006229BA" w:rsidP="003967F2">
            <w:pPr>
              <w:pStyle w:val="a8"/>
              <w:numPr>
                <w:ilvl w:val="0"/>
                <w:numId w:val="7"/>
              </w:numPr>
              <w:ind w:firstLineChars="0"/>
              <w:rPr>
                <w:iCs/>
              </w:rPr>
            </w:pPr>
            <w:r>
              <w:rPr>
                <w:rFonts w:hint="eastAsia"/>
              </w:rPr>
              <w:t>兑奖</w:t>
            </w:r>
            <w:r>
              <w:t>提成比例</w:t>
            </w:r>
            <w:r w:rsidR="00191E5D" w:rsidRPr="00191E5D">
              <w:rPr>
                <w:rFonts w:hint="eastAsia"/>
                <w:iCs/>
              </w:rPr>
              <w:t>（</w:t>
            </w:r>
            <w:r w:rsidR="00A13440">
              <w:rPr>
                <w:rFonts w:hint="eastAsia"/>
                <w:iCs/>
              </w:rPr>
              <w:t>Payout Commission</w:t>
            </w:r>
            <w:r w:rsidR="00E62EC3">
              <w:rPr>
                <w:rFonts w:hint="eastAsia"/>
                <w:iCs/>
              </w:rPr>
              <w:t xml:space="preserve"> Rate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：文本框；单位</w:t>
            </w:r>
            <w:r>
              <w:rPr>
                <w:rFonts w:hint="eastAsia"/>
              </w:rPr>
              <w:t>：</w:t>
            </w:r>
            <w:r>
              <w:t>‰</w:t>
            </w:r>
          </w:p>
        </w:tc>
      </w:tr>
      <w:tr w:rsidR="00FF0DDA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FF0DDA" w:rsidRPr="00883F4B" w:rsidRDefault="00FF0DDA" w:rsidP="00B246B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FF0DDA" w:rsidRPr="00883F4B" w:rsidRDefault="00FF0DDA" w:rsidP="00B246BD">
            <w:r>
              <w:rPr>
                <w:rFonts w:hint="eastAsia"/>
                <w:iCs/>
              </w:rPr>
              <w:t>设置成功！</w:t>
            </w:r>
            <w:r w:rsidR="00670E9E">
              <w:rPr>
                <w:rFonts w:hint="eastAsia"/>
                <w:iCs/>
              </w:rPr>
              <w:t>（</w:t>
            </w:r>
            <w:r w:rsidR="00670E9E">
              <w:rPr>
                <w:rFonts w:hint="eastAsia"/>
                <w:iCs/>
              </w:rPr>
              <w:t>The account information has been successfully updated!</w:t>
            </w:r>
            <w:r w:rsidR="00670E9E">
              <w:rPr>
                <w:rFonts w:hint="eastAsia"/>
                <w:iCs/>
              </w:rPr>
              <w:t>）</w:t>
            </w:r>
          </w:p>
        </w:tc>
      </w:tr>
      <w:tr w:rsidR="00FF0DDA" w:rsidRPr="00883F4B" w:rsidTr="00B246BD">
        <w:tc>
          <w:tcPr>
            <w:tcW w:w="1384" w:type="dxa"/>
            <w:shd w:val="clear" w:color="auto" w:fill="D9D9D9"/>
            <w:vAlign w:val="center"/>
          </w:tcPr>
          <w:p w:rsidR="00FF0DDA" w:rsidRPr="00883F4B" w:rsidRDefault="00FF0DDA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FF0DDA" w:rsidRPr="00FE4DC0" w:rsidRDefault="00FF0DDA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FF0DDA" w:rsidRPr="00883F4B" w:rsidTr="00B246BD">
        <w:tc>
          <w:tcPr>
            <w:tcW w:w="1384" w:type="dxa"/>
            <w:shd w:val="clear" w:color="auto" w:fill="D9D9D9"/>
            <w:vAlign w:val="center"/>
          </w:tcPr>
          <w:p w:rsidR="00FF0DDA" w:rsidRPr="00883F4B" w:rsidRDefault="00FF0DDA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FF0DDA" w:rsidRPr="00883F4B" w:rsidRDefault="00FF0DDA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FF0DDA" w:rsidRPr="00883F4B" w:rsidTr="00B246B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0DDA" w:rsidRPr="00883F4B" w:rsidRDefault="00FF0DDA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DA" w:rsidRPr="003E77B5" w:rsidRDefault="00560A3F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【查看</w:t>
            </w:r>
            <w:r>
              <w:rPr>
                <w:bCs/>
                <w:iCs/>
              </w:rPr>
              <w:t>】</w:t>
            </w:r>
            <w:r>
              <w:rPr>
                <w:rFonts w:hint="eastAsia"/>
                <w:bCs/>
                <w:iCs/>
              </w:rPr>
              <w:t>账户</w:t>
            </w:r>
            <w:r>
              <w:rPr>
                <w:bCs/>
                <w:iCs/>
              </w:rPr>
              <w:t>信息；</w:t>
            </w:r>
          </w:p>
        </w:tc>
      </w:tr>
    </w:tbl>
    <w:p w:rsidR="00FF0DDA" w:rsidRPr="005D48F5" w:rsidRDefault="00FF0DDA" w:rsidP="00FF0DDA">
      <w:pPr>
        <w:pStyle w:val="a0"/>
      </w:pPr>
    </w:p>
    <w:p w:rsidR="00A51949" w:rsidRDefault="00352E94" w:rsidP="003C64BA">
      <w:pPr>
        <w:pStyle w:val="3"/>
      </w:pPr>
      <w:bookmarkStart w:id="1402" w:name="_Toc430873040"/>
      <w:ins w:id="1403" w:author="Microsoft" w:date="2015-11-02T10:51:00Z">
        <w:r>
          <w:rPr>
            <w:rFonts w:hint="eastAsia"/>
          </w:rPr>
          <w:t>部门</w:t>
        </w:r>
      </w:ins>
      <w:del w:id="1404" w:author="Microsoft" w:date="2015-11-02T10:51:00Z">
        <w:r w:rsidR="00A51949" w:rsidDel="00352E94">
          <w:delText>代理商</w:delText>
        </w:r>
      </w:del>
      <w:r w:rsidR="00A51949">
        <w:t>账户管理</w:t>
      </w:r>
      <w:r w:rsidR="00323126" w:rsidRPr="00323126">
        <w:rPr>
          <w:rFonts w:hint="eastAsia"/>
        </w:rPr>
        <w:t>（</w:t>
      </w:r>
      <w:r w:rsidR="00667334">
        <w:rPr>
          <w:rFonts w:hint="eastAsia"/>
        </w:rPr>
        <w:t>Institution Accounts</w:t>
      </w:r>
      <w:r w:rsidR="00323126" w:rsidRPr="00323126">
        <w:rPr>
          <w:rFonts w:hint="eastAsia"/>
        </w:rPr>
        <w:t>）</w:t>
      </w:r>
      <w:bookmarkEnd w:id="1402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035B2" w:rsidRPr="00883F4B" w:rsidTr="0001177D">
        <w:tc>
          <w:tcPr>
            <w:tcW w:w="1384" w:type="dxa"/>
            <w:shd w:val="clear" w:color="auto" w:fill="D9D9D9"/>
            <w:vAlign w:val="center"/>
          </w:tcPr>
          <w:p w:rsidR="001035B2" w:rsidRPr="00883F4B" w:rsidRDefault="001035B2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035B2" w:rsidRPr="00883F4B" w:rsidRDefault="00607A4B" w:rsidP="0001177D">
            <w:pPr>
              <w:rPr>
                <w:iCs/>
              </w:rPr>
            </w:pPr>
            <w:r>
              <w:rPr>
                <w:iCs/>
              </w:rPr>
              <w:t>Jk077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035B2" w:rsidRPr="00883F4B" w:rsidRDefault="001035B2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035B2" w:rsidRPr="00883F4B" w:rsidRDefault="001035B2" w:rsidP="0001177D">
            <w:pPr>
              <w:rPr>
                <w:iCs/>
              </w:rPr>
            </w:pPr>
          </w:p>
        </w:tc>
      </w:tr>
      <w:tr w:rsidR="001035B2" w:rsidRPr="00883F4B" w:rsidTr="0001177D">
        <w:tc>
          <w:tcPr>
            <w:tcW w:w="1384" w:type="dxa"/>
            <w:shd w:val="clear" w:color="auto" w:fill="D9D9D9"/>
            <w:vAlign w:val="center"/>
          </w:tcPr>
          <w:p w:rsidR="001035B2" w:rsidRPr="00883F4B" w:rsidRDefault="001035B2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035B2" w:rsidRDefault="001035B2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代理商</w:t>
            </w:r>
            <w:r>
              <w:rPr>
                <w:iCs/>
              </w:rPr>
              <w:t>信用额度列表</w:t>
            </w:r>
          </w:p>
          <w:p w:rsidR="001C7F12" w:rsidRPr="00883F4B" w:rsidRDefault="001C7F12" w:rsidP="00255669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 xml:space="preserve">List of Credit Limits of </w:t>
            </w:r>
            <w:r w:rsidR="00255669">
              <w:rPr>
                <w:rFonts w:hint="eastAsia"/>
                <w:iCs/>
              </w:rPr>
              <w:t>Institutions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035B2" w:rsidRPr="00883F4B" w:rsidRDefault="001035B2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035B2" w:rsidRPr="00883F4B" w:rsidRDefault="001035B2" w:rsidP="0001177D">
            <w:pPr>
              <w:rPr>
                <w:iCs/>
              </w:rPr>
            </w:pPr>
          </w:p>
        </w:tc>
      </w:tr>
      <w:tr w:rsidR="001035B2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035B2" w:rsidRPr="00883F4B" w:rsidRDefault="001035B2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035B2" w:rsidRPr="00883F4B" w:rsidRDefault="001035B2" w:rsidP="0001177D">
            <w:r>
              <w:rPr>
                <w:rFonts w:hint="eastAsia"/>
              </w:rPr>
              <w:t>财务人员对代理商进行设置信用额度</w:t>
            </w:r>
          </w:p>
        </w:tc>
      </w:tr>
      <w:tr w:rsidR="001035B2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035B2" w:rsidRPr="00883F4B" w:rsidRDefault="001035B2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1035B2" w:rsidRDefault="001035B2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代理商编号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255669">
              <w:rPr>
                <w:rFonts w:hint="eastAsia"/>
                <w:iCs/>
              </w:rPr>
              <w:t>Institution</w:t>
            </w:r>
            <w:r w:rsidR="00A84ECF">
              <w:rPr>
                <w:rFonts w:hint="eastAsia"/>
                <w:iCs/>
              </w:rPr>
              <w:t xml:space="preserve">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1035B2" w:rsidRPr="00624CAD" w:rsidRDefault="001035B2" w:rsidP="00255669">
            <w:pPr>
              <w:rPr>
                <w:iCs/>
              </w:rPr>
            </w:pPr>
            <w:r>
              <w:rPr>
                <w:iCs/>
              </w:rPr>
              <w:t>代理商名称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255669">
              <w:rPr>
                <w:rFonts w:hint="eastAsia"/>
                <w:iCs/>
              </w:rPr>
              <w:t xml:space="preserve">Institution </w:t>
            </w:r>
            <w:r w:rsidR="00A84ECF">
              <w:rPr>
                <w:rFonts w:hint="eastAsia"/>
                <w:iCs/>
              </w:rPr>
              <w:t>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</w:tc>
      </w:tr>
      <w:tr w:rsidR="001035B2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035B2" w:rsidRPr="00883F4B" w:rsidRDefault="001035B2" w:rsidP="0001177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1035B2" w:rsidRDefault="001035B2" w:rsidP="001035B2">
            <w:pPr>
              <w:rPr>
                <w:iCs/>
              </w:rPr>
            </w:pPr>
            <w:r>
              <w:rPr>
                <w:rFonts w:hint="eastAsia"/>
                <w:iCs/>
              </w:rPr>
              <w:t>代理商编号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255669">
              <w:rPr>
                <w:rFonts w:hint="eastAsia"/>
                <w:iCs/>
              </w:rPr>
              <w:t xml:space="preserve">Institution </w:t>
            </w:r>
            <w:r w:rsidR="00A84ECF">
              <w:rPr>
                <w:rFonts w:hint="eastAsia"/>
                <w:iCs/>
              </w:rPr>
              <w:t>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6566D9" w:rsidRDefault="001035B2" w:rsidP="006566D9">
            <w:pPr>
              <w:rPr>
                <w:iCs/>
              </w:rPr>
            </w:pPr>
            <w:r>
              <w:rPr>
                <w:iCs/>
              </w:rPr>
              <w:t>代理商名称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255669">
              <w:rPr>
                <w:rFonts w:hint="eastAsia"/>
                <w:iCs/>
              </w:rPr>
              <w:t xml:space="preserve">Institution </w:t>
            </w:r>
            <w:r w:rsidR="00A84ECF">
              <w:rPr>
                <w:rFonts w:hint="eastAsia"/>
                <w:iCs/>
              </w:rPr>
              <w:t>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C7168E" w:rsidRDefault="001035B2" w:rsidP="006566D9">
            <w:pPr>
              <w:rPr>
                <w:ins w:id="1405" w:author="Microsoft" w:date="2015-09-23T15:39:00Z"/>
                <w:iCs/>
              </w:rPr>
            </w:pPr>
            <w:r>
              <w:rPr>
                <w:iCs/>
              </w:rPr>
              <w:t>信用额度</w:t>
            </w:r>
            <w:r w:rsidR="00191E5D" w:rsidRPr="00191E5D">
              <w:rPr>
                <w:rFonts w:hint="eastAsia"/>
                <w:iCs/>
              </w:rPr>
              <w:t>（</w:t>
            </w:r>
            <w:r w:rsidR="00A84ECF">
              <w:rPr>
                <w:rFonts w:hint="eastAsia"/>
                <w:iCs/>
              </w:rPr>
              <w:t>Credit Limit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：单位：瑞尔</w:t>
            </w:r>
            <w:r w:rsidR="00191E5D" w:rsidRPr="00191E5D">
              <w:rPr>
                <w:rFonts w:hint="eastAsia"/>
                <w:iCs/>
              </w:rPr>
              <w:t>（</w:t>
            </w:r>
            <w:r w:rsidR="00A84ECF">
              <w:rPr>
                <w:rFonts w:hint="eastAsia"/>
                <w:iCs/>
              </w:rPr>
              <w:t>riels</w:t>
            </w:r>
            <w:r w:rsidR="00191E5D" w:rsidRPr="00191E5D">
              <w:rPr>
                <w:rFonts w:hint="eastAsia"/>
                <w:iCs/>
              </w:rPr>
              <w:t>）</w:t>
            </w:r>
          </w:p>
          <w:p w:rsidR="003F2D7B" w:rsidRPr="00EA7203" w:rsidRDefault="003F2D7B" w:rsidP="006566D9">
            <w:pPr>
              <w:rPr>
                <w:iCs/>
              </w:rPr>
            </w:pPr>
            <w:ins w:id="1406" w:author="Microsoft" w:date="2015-09-23T15:39:00Z">
              <w:r>
                <w:rPr>
                  <w:rFonts w:hint="eastAsia"/>
                  <w:iCs/>
                </w:rPr>
                <w:t>帐户余额：瑞尔</w:t>
              </w:r>
            </w:ins>
          </w:p>
        </w:tc>
      </w:tr>
      <w:tr w:rsidR="001035B2" w:rsidRPr="00883F4B" w:rsidTr="0001177D">
        <w:tc>
          <w:tcPr>
            <w:tcW w:w="1384" w:type="dxa"/>
            <w:shd w:val="clear" w:color="auto" w:fill="D9D9D9"/>
            <w:vAlign w:val="center"/>
          </w:tcPr>
          <w:p w:rsidR="001035B2" w:rsidRPr="00883F4B" w:rsidRDefault="001035B2" w:rsidP="0001177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035B2" w:rsidRPr="00FE4DC0" w:rsidRDefault="001035B2" w:rsidP="0001177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1035B2" w:rsidRPr="00883F4B" w:rsidTr="0001177D">
        <w:tc>
          <w:tcPr>
            <w:tcW w:w="1384" w:type="dxa"/>
            <w:shd w:val="clear" w:color="auto" w:fill="D9D9D9"/>
            <w:vAlign w:val="center"/>
          </w:tcPr>
          <w:p w:rsidR="001035B2" w:rsidRPr="00883F4B" w:rsidRDefault="001035B2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1035B2" w:rsidRPr="00883F4B" w:rsidRDefault="001035B2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1035B2" w:rsidRPr="00883F4B" w:rsidTr="0001177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35B2" w:rsidRPr="00883F4B" w:rsidRDefault="001035B2" w:rsidP="0001177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5B2" w:rsidRPr="003E77B5" w:rsidRDefault="001035B2" w:rsidP="0001177D">
            <w:pPr>
              <w:rPr>
                <w:bCs/>
                <w:iCs/>
              </w:rPr>
            </w:pPr>
            <w:r>
              <w:rPr>
                <w:bCs/>
                <w:iCs/>
              </w:rPr>
              <w:t>无</w:t>
            </w:r>
          </w:p>
        </w:tc>
      </w:tr>
    </w:tbl>
    <w:p w:rsidR="001035B2" w:rsidRPr="001035B2" w:rsidRDefault="001035B2" w:rsidP="001035B2">
      <w:pPr>
        <w:pStyle w:val="a0"/>
      </w:pPr>
    </w:p>
    <w:p w:rsidR="00A51949" w:rsidRDefault="00A51949" w:rsidP="003C64BA">
      <w:pPr>
        <w:pStyle w:val="4"/>
      </w:pPr>
      <w:r>
        <w:t>设置信用额度</w:t>
      </w:r>
      <w:r w:rsidR="00323126" w:rsidRPr="00323126">
        <w:rPr>
          <w:rFonts w:hint="eastAsia"/>
        </w:rPr>
        <w:t>（</w:t>
      </w:r>
      <w:r w:rsidR="00314151">
        <w:rPr>
          <w:rFonts w:hint="eastAsia"/>
        </w:rPr>
        <w:t>Modify</w:t>
      </w:r>
      <w:r w:rsidR="00F02BF7">
        <w:rPr>
          <w:rFonts w:hint="eastAsia"/>
        </w:rPr>
        <w:t>Credit Limit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A51949" w:rsidRPr="00883F4B" w:rsidTr="00B246BD">
        <w:tc>
          <w:tcPr>
            <w:tcW w:w="1384" w:type="dxa"/>
            <w:shd w:val="clear" w:color="auto" w:fill="D9D9D9"/>
            <w:vAlign w:val="center"/>
          </w:tcPr>
          <w:p w:rsidR="00A51949" w:rsidRPr="00883F4B" w:rsidRDefault="00A51949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A51949" w:rsidRPr="00883F4B" w:rsidRDefault="00607A4B" w:rsidP="00B246BD">
            <w:pPr>
              <w:rPr>
                <w:iCs/>
              </w:rPr>
            </w:pPr>
            <w:r>
              <w:rPr>
                <w:iCs/>
              </w:rPr>
              <w:t>Jk078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51949" w:rsidRPr="00883F4B" w:rsidRDefault="00A51949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A51949" w:rsidRPr="00883F4B" w:rsidRDefault="00A51949" w:rsidP="00B246BD">
            <w:pPr>
              <w:rPr>
                <w:iCs/>
              </w:rPr>
            </w:pPr>
          </w:p>
        </w:tc>
      </w:tr>
      <w:tr w:rsidR="00A51949" w:rsidRPr="00883F4B" w:rsidTr="00B246BD">
        <w:tc>
          <w:tcPr>
            <w:tcW w:w="1384" w:type="dxa"/>
            <w:shd w:val="clear" w:color="auto" w:fill="D9D9D9"/>
            <w:vAlign w:val="center"/>
          </w:tcPr>
          <w:p w:rsidR="00A51949" w:rsidRPr="00883F4B" w:rsidRDefault="00A51949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A51949" w:rsidRPr="00883F4B" w:rsidRDefault="00A51949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设置信用额度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51949" w:rsidRPr="00883F4B" w:rsidRDefault="00A51949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A51949" w:rsidRPr="00883F4B" w:rsidRDefault="00A51949" w:rsidP="00B246BD">
            <w:pPr>
              <w:rPr>
                <w:iCs/>
              </w:rPr>
            </w:pPr>
          </w:p>
        </w:tc>
      </w:tr>
      <w:tr w:rsidR="00A51949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A51949" w:rsidRPr="00883F4B" w:rsidRDefault="00A51949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A51949" w:rsidRPr="00883F4B" w:rsidRDefault="00A51949" w:rsidP="00B246BD">
            <w:r>
              <w:rPr>
                <w:rFonts w:hint="eastAsia"/>
              </w:rPr>
              <w:t>财务人员对代理商进行设置信用额度</w:t>
            </w:r>
          </w:p>
        </w:tc>
      </w:tr>
      <w:tr w:rsidR="00A51949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51949" w:rsidRPr="00883F4B" w:rsidRDefault="00A51949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A51949" w:rsidRDefault="00A51949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代理商编号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8E6C1B">
              <w:rPr>
                <w:rFonts w:hint="eastAsia"/>
                <w:iCs/>
              </w:rPr>
              <w:t>Institution</w:t>
            </w:r>
            <w:r w:rsidR="005E2FDA">
              <w:rPr>
                <w:rFonts w:hint="eastAsia"/>
                <w:iCs/>
              </w:rPr>
              <w:t xml:space="preserve">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ins w:id="1407" w:author="Microsoft" w:date="2015-09-18T10:20:00Z">
              <w:r w:rsidR="0099174E">
                <w:rPr>
                  <w:rFonts w:hint="eastAsia"/>
                  <w:iCs/>
                </w:rPr>
                <w:t>不可</w:t>
              </w:r>
              <w:r w:rsidR="0099174E">
                <w:rPr>
                  <w:iCs/>
                </w:rPr>
                <w:t>修改</w:t>
              </w:r>
            </w:ins>
            <w:del w:id="1408" w:author="Microsoft" w:date="2015-09-18T10:20:00Z">
              <w:r w:rsidR="006566D9" w:rsidDel="0099174E">
                <w:rPr>
                  <w:rFonts w:hint="eastAsia"/>
                  <w:iCs/>
                </w:rPr>
                <w:delText>1-30</w:delText>
              </w:r>
            </w:del>
          </w:p>
          <w:p w:rsidR="00A51949" w:rsidRDefault="00A51949" w:rsidP="00B246BD">
            <w:pPr>
              <w:rPr>
                <w:iCs/>
              </w:rPr>
            </w:pPr>
            <w:r>
              <w:rPr>
                <w:iCs/>
              </w:rPr>
              <w:t>代理商名称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8E6C1B">
              <w:rPr>
                <w:rFonts w:hint="eastAsia"/>
                <w:iCs/>
              </w:rPr>
              <w:t xml:space="preserve">Institution </w:t>
            </w:r>
            <w:r w:rsidR="005E2FDA">
              <w:rPr>
                <w:rFonts w:hint="eastAsia"/>
                <w:iCs/>
              </w:rPr>
              <w:t>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ins w:id="1409" w:author="Microsoft" w:date="2015-09-18T10:20:00Z">
              <w:r w:rsidR="0099174E">
                <w:rPr>
                  <w:rFonts w:hint="eastAsia"/>
                  <w:iCs/>
                </w:rPr>
                <w:t>不可</w:t>
              </w:r>
              <w:r w:rsidR="0099174E">
                <w:rPr>
                  <w:iCs/>
                </w:rPr>
                <w:t>修改</w:t>
              </w:r>
            </w:ins>
            <w:del w:id="1410" w:author="Microsoft" w:date="2015-09-18T10:20:00Z">
              <w:r w:rsidR="006566D9" w:rsidDel="0099174E">
                <w:rPr>
                  <w:rFonts w:hint="eastAsia"/>
                  <w:iCs/>
                </w:rPr>
                <w:delText>1-50</w:delText>
              </w:r>
            </w:del>
          </w:p>
          <w:p w:rsidR="00A51949" w:rsidRDefault="00A51949" w:rsidP="00B246BD">
            <w:pPr>
              <w:rPr>
                <w:iCs/>
              </w:rPr>
            </w:pPr>
            <w:r>
              <w:rPr>
                <w:iCs/>
              </w:rPr>
              <w:t>信用额度</w:t>
            </w:r>
            <w:r w:rsidR="00191E5D" w:rsidRPr="00191E5D">
              <w:rPr>
                <w:rFonts w:hint="eastAsia"/>
                <w:iCs/>
              </w:rPr>
              <w:t>（</w:t>
            </w:r>
            <w:r w:rsidR="005E2FDA">
              <w:rPr>
                <w:rFonts w:hint="eastAsia"/>
                <w:iCs/>
              </w:rPr>
              <w:t>Credit Limit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：单位：瑞尔</w:t>
            </w:r>
            <w:r w:rsidR="00191E5D" w:rsidRPr="00191E5D">
              <w:rPr>
                <w:rFonts w:hint="eastAsia"/>
                <w:iCs/>
              </w:rPr>
              <w:t>（</w:t>
            </w:r>
            <w:r w:rsidR="005E2FDA">
              <w:rPr>
                <w:rFonts w:hint="eastAsia"/>
                <w:iCs/>
              </w:rPr>
              <w:t>riels</w:t>
            </w:r>
            <w:r w:rsidR="00191E5D" w:rsidRPr="00191E5D">
              <w:rPr>
                <w:rFonts w:hint="eastAsia"/>
                <w:iCs/>
              </w:rPr>
              <w:t>）</w:t>
            </w:r>
            <w:r w:rsidR="006566D9">
              <w:rPr>
                <w:rFonts w:hint="eastAsia"/>
                <w:iCs/>
              </w:rPr>
              <w:t>；</w:t>
            </w:r>
            <w:r w:rsidR="006566D9">
              <w:rPr>
                <w:rFonts w:hint="eastAsia"/>
                <w:iCs/>
              </w:rPr>
              <w:t>1-</w:t>
            </w:r>
            <w:del w:id="1411" w:author="Microsoft" w:date="2015-11-04T16:58:00Z">
              <w:r w:rsidR="006566D9" w:rsidDel="00F02B0B">
                <w:rPr>
                  <w:rFonts w:hint="eastAsia"/>
                  <w:iCs/>
                </w:rPr>
                <w:delText>20</w:delText>
              </w:r>
            </w:del>
            <w:ins w:id="1412" w:author="Microsoft" w:date="2015-11-04T16:58:00Z">
              <w:r w:rsidR="00F02B0B">
                <w:rPr>
                  <w:iCs/>
                </w:rPr>
                <w:t>1</w:t>
              </w:r>
              <w:r w:rsidR="00F02B0B">
                <w:rPr>
                  <w:rFonts w:hint="eastAsia"/>
                  <w:iCs/>
                </w:rPr>
                <w:t>0</w:t>
              </w:r>
            </w:ins>
          </w:p>
          <w:p w:rsidR="00C7168E" w:rsidRPr="00C7168E" w:rsidRDefault="00C7168E" w:rsidP="00C7168E">
            <w:r w:rsidRPr="00C7168E">
              <w:rPr>
                <w:rFonts w:hint="eastAsia"/>
              </w:rPr>
              <w:t>游戏设置</w:t>
            </w:r>
            <w:r w:rsidRPr="00C7168E">
              <w:t>：</w:t>
            </w:r>
          </w:p>
          <w:p w:rsidR="00C7168E" w:rsidRPr="00C7168E" w:rsidRDefault="00C7168E" w:rsidP="003967F2">
            <w:pPr>
              <w:pStyle w:val="a8"/>
              <w:numPr>
                <w:ilvl w:val="0"/>
                <w:numId w:val="7"/>
              </w:numPr>
              <w:ind w:firstLineChars="0"/>
            </w:pPr>
            <w:r w:rsidRPr="00C7168E">
              <w:rPr>
                <w:rFonts w:hint="eastAsia"/>
              </w:rPr>
              <w:t>方案</w:t>
            </w:r>
            <w:r w:rsidRPr="00C7168E"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A30E17">
              <w:rPr>
                <w:rFonts w:hint="eastAsia"/>
                <w:iCs/>
              </w:rPr>
              <w:t>Plan Name</w:t>
            </w:r>
            <w:r w:rsidR="00191E5D" w:rsidRPr="00191E5D">
              <w:rPr>
                <w:rFonts w:hint="eastAsia"/>
                <w:iCs/>
              </w:rPr>
              <w:t>）</w:t>
            </w:r>
            <w:r w:rsidRPr="00C7168E">
              <w:t>：下拉选择框；</w:t>
            </w:r>
          </w:p>
          <w:p w:rsidR="00C7168E" w:rsidRPr="00C7168E" w:rsidRDefault="00C7168E" w:rsidP="003967F2">
            <w:pPr>
              <w:pStyle w:val="a8"/>
              <w:numPr>
                <w:ilvl w:val="0"/>
                <w:numId w:val="7"/>
              </w:numPr>
              <w:ind w:firstLineChars="0"/>
            </w:pPr>
            <w:r w:rsidRPr="00C7168E">
              <w:rPr>
                <w:rFonts w:hint="eastAsia"/>
              </w:rPr>
              <w:t>销售</w:t>
            </w:r>
            <w:r w:rsidRPr="00C7168E">
              <w:t>提成比例</w:t>
            </w:r>
            <w:r w:rsidR="00191E5D" w:rsidRPr="00191E5D">
              <w:rPr>
                <w:rFonts w:hint="eastAsia"/>
                <w:iCs/>
              </w:rPr>
              <w:t>（</w:t>
            </w:r>
            <w:r w:rsidR="00A30E17">
              <w:rPr>
                <w:rFonts w:hint="eastAsia"/>
                <w:iCs/>
              </w:rPr>
              <w:t>Sales Commission Rate</w:t>
            </w:r>
            <w:r w:rsidR="00191E5D" w:rsidRPr="00191E5D">
              <w:rPr>
                <w:rFonts w:hint="eastAsia"/>
                <w:iCs/>
              </w:rPr>
              <w:t>）</w:t>
            </w:r>
            <w:r w:rsidRPr="00C7168E">
              <w:t>：文本框；单位：</w:t>
            </w:r>
            <w:r w:rsidRPr="00C7168E">
              <w:t>‰</w:t>
            </w:r>
            <w:r w:rsidRPr="00C7168E">
              <w:rPr>
                <w:rFonts w:hint="eastAsia"/>
              </w:rPr>
              <w:t>（包含站点提成比例）</w:t>
            </w:r>
          </w:p>
          <w:p w:rsidR="00C7168E" w:rsidRPr="00EA7203" w:rsidRDefault="00C7168E" w:rsidP="003967F2">
            <w:pPr>
              <w:pStyle w:val="a8"/>
              <w:numPr>
                <w:ilvl w:val="0"/>
                <w:numId w:val="7"/>
              </w:numPr>
              <w:ind w:firstLineChars="0"/>
              <w:rPr>
                <w:iCs/>
              </w:rPr>
            </w:pPr>
            <w:r w:rsidRPr="00C7168E">
              <w:rPr>
                <w:rFonts w:hint="eastAsia"/>
              </w:rPr>
              <w:t>兑奖</w:t>
            </w:r>
            <w:r w:rsidRPr="00C7168E">
              <w:t>提成比例</w:t>
            </w:r>
            <w:r w:rsidR="00191E5D" w:rsidRPr="00191E5D">
              <w:rPr>
                <w:rFonts w:hint="eastAsia"/>
                <w:iCs/>
              </w:rPr>
              <w:t>（</w:t>
            </w:r>
            <w:r w:rsidR="00A30E17">
              <w:rPr>
                <w:rFonts w:hint="eastAsia"/>
                <w:iCs/>
              </w:rPr>
              <w:t>Payout Commission Rate</w:t>
            </w:r>
            <w:r w:rsidR="00191E5D" w:rsidRPr="00191E5D">
              <w:rPr>
                <w:rFonts w:hint="eastAsia"/>
                <w:iCs/>
              </w:rPr>
              <w:t>）</w:t>
            </w:r>
            <w:r w:rsidRPr="00C7168E">
              <w:t>：文本框；单位</w:t>
            </w:r>
            <w:r w:rsidRPr="00C7168E">
              <w:rPr>
                <w:rFonts w:hint="eastAsia"/>
              </w:rPr>
              <w:t>：</w:t>
            </w:r>
            <w:r w:rsidRPr="00C7168E">
              <w:t>‰</w:t>
            </w:r>
          </w:p>
        </w:tc>
      </w:tr>
      <w:tr w:rsidR="00A51949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51949" w:rsidRPr="00883F4B" w:rsidRDefault="00A51949" w:rsidP="00B246B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A51949" w:rsidRPr="00883F4B" w:rsidRDefault="00A51949" w:rsidP="002E5C59">
            <w:r>
              <w:rPr>
                <w:rFonts w:hint="eastAsia"/>
                <w:iCs/>
              </w:rPr>
              <w:t>设置成功！</w:t>
            </w:r>
            <w:r w:rsidR="00191E5D" w:rsidRPr="00191E5D">
              <w:rPr>
                <w:rFonts w:hint="eastAsia"/>
                <w:iCs/>
              </w:rPr>
              <w:t>（</w:t>
            </w:r>
            <w:r w:rsidR="00971A5C">
              <w:rPr>
                <w:rFonts w:hint="eastAsia"/>
                <w:iCs/>
              </w:rPr>
              <w:t xml:space="preserve">The credit limit has been </w:t>
            </w:r>
            <w:r w:rsidR="002E5C59" w:rsidRPr="002E5C59">
              <w:rPr>
                <w:rFonts w:hint="eastAsia"/>
                <w:iCs/>
              </w:rPr>
              <w:t xml:space="preserve">successfully </w:t>
            </w:r>
            <w:r w:rsidR="00971A5C">
              <w:rPr>
                <w:rFonts w:hint="eastAsia"/>
                <w:iCs/>
              </w:rPr>
              <w:t>modified!</w:t>
            </w:r>
            <w:r w:rsidR="00191E5D" w:rsidRPr="00191E5D">
              <w:rPr>
                <w:rFonts w:hint="eastAsia"/>
                <w:iCs/>
              </w:rPr>
              <w:t>）</w:t>
            </w:r>
          </w:p>
        </w:tc>
      </w:tr>
      <w:tr w:rsidR="00A51949" w:rsidRPr="00883F4B" w:rsidTr="00B246BD">
        <w:tc>
          <w:tcPr>
            <w:tcW w:w="1384" w:type="dxa"/>
            <w:shd w:val="clear" w:color="auto" w:fill="D9D9D9"/>
            <w:vAlign w:val="center"/>
          </w:tcPr>
          <w:p w:rsidR="00A51949" w:rsidRPr="00883F4B" w:rsidRDefault="00A51949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A51949" w:rsidRPr="00FE4DC0" w:rsidRDefault="00A51949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A51949" w:rsidRPr="00883F4B" w:rsidTr="00B246BD">
        <w:tc>
          <w:tcPr>
            <w:tcW w:w="1384" w:type="dxa"/>
            <w:shd w:val="clear" w:color="auto" w:fill="D9D9D9"/>
            <w:vAlign w:val="center"/>
          </w:tcPr>
          <w:p w:rsidR="00A51949" w:rsidRPr="00883F4B" w:rsidRDefault="00A51949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A51949" w:rsidRPr="00883F4B" w:rsidRDefault="00A51949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A51949" w:rsidRPr="00883F4B" w:rsidTr="00B246B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1949" w:rsidRPr="00883F4B" w:rsidRDefault="00A51949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949" w:rsidRPr="003E77B5" w:rsidRDefault="00560A3F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【查看】</w:t>
            </w:r>
            <w:r>
              <w:rPr>
                <w:bCs/>
                <w:iCs/>
              </w:rPr>
              <w:t>账户信息</w:t>
            </w:r>
          </w:p>
        </w:tc>
      </w:tr>
    </w:tbl>
    <w:p w:rsidR="00A51949" w:rsidRPr="00003290" w:rsidRDefault="00A51949" w:rsidP="00A51949">
      <w:pPr>
        <w:pStyle w:val="a0"/>
      </w:pPr>
    </w:p>
    <w:p w:rsidR="008D6EAF" w:rsidRDefault="008D6EAF" w:rsidP="003C64BA">
      <w:pPr>
        <w:pStyle w:val="3"/>
      </w:pPr>
      <w:bookmarkStart w:id="1413" w:name="_Toc430873041"/>
      <w:r>
        <w:rPr>
          <w:rFonts w:hint="eastAsia"/>
        </w:rPr>
        <w:t>市场</w:t>
      </w:r>
      <w:r>
        <w:t>管理员</w:t>
      </w:r>
      <w:r>
        <w:rPr>
          <w:rFonts w:hint="eastAsia"/>
        </w:rPr>
        <w:t>账户</w:t>
      </w:r>
      <w:r>
        <w:t>管理</w:t>
      </w:r>
      <w:r w:rsidR="00323126" w:rsidRPr="00323126">
        <w:rPr>
          <w:rFonts w:hint="eastAsia"/>
        </w:rPr>
        <w:t>（</w:t>
      </w:r>
      <w:r w:rsidR="009C2A20">
        <w:rPr>
          <w:rFonts w:hint="eastAsia"/>
        </w:rPr>
        <w:t>Market Manager Accounts</w:t>
      </w:r>
      <w:r w:rsidR="00323126" w:rsidRPr="00323126">
        <w:rPr>
          <w:rFonts w:hint="eastAsia"/>
        </w:rPr>
        <w:t>）</w:t>
      </w:r>
      <w:bookmarkEnd w:id="1413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D6EAF" w:rsidRPr="00883F4B" w:rsidTr="00EF56E3"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8D6EAF" w:rsidRPr="00883F4B" w:rsidRDefault="00607A4B" w:rsidP="00EF56E3">
            <w:pPr>
              <w:rPr>
                <w:iCs/>
              </w:rPr>
            </w:pPr>
            <w:r>
              <w:rPr>
                <w:iCs/>
              </w:rPr>
              <w:t>Jk079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8D6EAF" w:rsidRPr="00883F4B" w:rsidRDefault="008D6EAF" w:rsidP="00EF56E3">
            <w:pPr>
              <w:rPr>
                <w:iCs/>
              </w:rPr>
            </w:pPr>
          </w:p>
        </w:tc>
      </w:tr>
      <w:tr w:rsidR="008D6EAF" w:rsidRPr="00883F4B" w:rsidTr="00EF56E3"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8D6EAF" w:rsidRDefault="008D6EAF" w:rsidP="00EF56E3">
            <w:pPr>
              <w:rPr>
                <w:iCs/>
              </w:rPr>
            </w:pPr>
            <w:r>
              <w:rPr>
                <w:rFonts w:hint="eastAsia"/>
                <w:iCs/>
              </w:rPr>
              <w:t>市场</w:t>
            </w:r>
            <w:r>
              <w:rPr>
                <w:iCs/>
              </w:rPr>
              <w:t>管理员</w:t>
            </w:r>
            <w:r>
              <w:rPr>
                <w:rFonts w:hint="eastAsia"/>
                <w:iCs/>
              </w:rPr>
              <w:t>列表</w:t>
            </w:r>
          </w:p>
          <w:p w:rsidR="003B648A" w:rsidRPr="00883F4B" w:rsidRDefault="003B648A" w:rsidP="00EF56E3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Market Managers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D6EAF" w:rsidRPr="00883F4B" w:rsidRDefault="008D6EAF" w:rsidP="00EF56E3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8D6EAF" w:rsidRPr="00883F4B" w:rsidRDefault="008D6EAF" w:rsidP="00EF56E3">
            <w:pPr>
              <w:rPr>
                <w:iCs/>
              </w:rPr>
            </w:pPr>
          </w:p>
        </w:tc>
      </w:tr>
      <w:tr w:rsidR="008D6EAF" w:rsidRPr="00883F4B" w:rsidTr="00EF56E3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8D6EAF" w:rsidRPr="00883F4B" w:rsidRDefault="008D6EAF" w:rsidP="00EF56E3">
            <w:r>
              <w:rPr>
                <w:rFonts w:hint="eastAsia"/>
              </w:rPr>
              <w:t>财务人员对市场管理员进行设置信用额度</w:t>
            </w:r>
          </w:p>
        </w:tc>
      </w:tr>
      <w:tr w:rsidR="008D6EAF" w:rsidRPr="00883F4B" w:rsidTr="00EF56E3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D6EAF" w:rsidRDefault="008D6EAF" w:rsidP="00EF56E3">
            <w:pPr>
              <w:rPr>
                <w:iCs/>
              </w:rPr>
            </w:pPr>
            <w:r>
              <w:rPr>
                <w:rFonts w:hint="eastAsia"/>
                <w:iCs/>
              </w:rPr>
              <w:t>查询条件</w:t>
            </w:r>
            <w:r>
              <w:rPr>
                <w:iCs/>
              </w:rPr>
              <w:t>：</w:t>
            </w:r>
          </w:p>
          <w:p w:rsidR="008D6EAF" w:rsidRDefault="008D6EAF" w:rsidP="00EF56E3">
            <w:pPr>
              <w:rPr>
                <w:iCs/>
              </w:rPr>
            </w:pPr>
            <w:r>
              <w:rPr>
                <w:rFonts w:hint="eastAsia"/>
                <w:iCs/>
              </w:rPr>
              <w:t>员工编号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6C5DB7">
              <w:rPr>
                <w:rFonts w:hint="eastAsia"/>
                <w:iCs/>
              </w:rPr>
              <w:t xml:space="preserve">Market </w:t>
            </w:r>
            <w:r w:rsidR="003B648A">
              <w:rPr>
                <w:rFonts w:hint="eastAsia"/>
                <w:iCs/>
              </w:rPr>
              <w:t>Manager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D6EAF" w:rsidRPr="00624CAD" w:rsidRDefault="008D6EAF" w:rsidP="00EF56E3">
            <w:pPr>
              <w:rPr>
                <w:iCs/>
              </w:rPr>
            </w:pPr>
            <w:r>
              <w:rPr>
                <w:rFonts w:hint="eastAsia"/>
                <w:iCs/>
              </w:rPr>
              <w:t>姓名</w:t>
            </w:r>
            <w:r w:rsidR="00191E5D" w:rsidRPr="00191E5D">
              <w:rPr>
                <w:rFonts w:hint="eastAsia"/>
                <w:iCs/>
              </w:rPr>
              <w:t>（</w:t>
            </w:r>
            <w:r w:rsidR="003B648A">
              <w:rPr>
                <w:rFonts w:hint="eastAsia"/>
                <w:iCs/>
              </w:rPr>
              <w:t>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</w:tc>
      </w:tr>
      <w:tr w:rsidR="008D6EAF" w:rsidRPr="00883F4B" w:rsidTr="00EF56E3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8D6EAF" w:rsidRDefault="008D6EAF" w:rsidP="008D6EAF">
            <w:pPr>
              <w:rPr>
                <w:iCs/>
              </w:rPr>
            </w:pPr>
            <w:r>
              <w:rPr>
                <w:rFonts w:hint="eastAsia"/>
                <w:iCs/>
              </w:rPr>
              <w:t>市场管理员编号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6C5DB7">
              <w:rPr>
                <w:rFonts w:hint="eastAsia"/>
                <w:iCs/>
              </w:rPr>
              <w:t xml:space="preserve">Market </w:t>
            </w:r>
            <w:r w:rsidR="003B648A">
              <w:rPr>
                <w:rFonts w:hint="eastAsia"/>
                <w:iCs/>
              </w:rPr>
              <w:t>Manager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8D6EAF" w:rsidRDefault="008D6EAF" w:rsidP="008D6EAF">
            <w:pPr>
              <w:rPr>
                <w:iCs/>
              </w:rPr>
            </w:pPr>
            <w:r>
              <w:rPr>
                <w:iCs/>
              </w:rPr>
              <w:t>姓名</w:t>
            </w:r>
            <w:r w:rsidR="00191E5D" w:rsidRPr="00191E5D">
              <w:rPr>
                <w:rFonts w:hint="eastAsia"/>
                <w:iCs/>
              </w:rPr>
              <w:t>（</w:t>
            </w:r>
            <w:r w:rsidR="003B648A">
              <w:rPr>
                <w:rFonts w:hint="eastAsia"/>
                <w:iCs/>
              </w:rPr>
              <w:t>Name</w:t>
            </w:r>
            <w:r w:rsidR="00191E5D" w:rsidRPr="00191E5D">
              <w:rPr>
                <w:rFonts w:hint="eastAsia"/>
                <w:iCs/>
              </w:rPr>
              <w:t>）</w:t>
            </w:r>
            <w:r w:rsidR="00191E5D">
              <w:rPr>
                <w:rFonts w:hint="eastAsia"/>
                <w:iCs/>
              </w:rPr>
              <w:t>：</w:t>
            </w:r>
          </w:p>
          <w:p w:rsidR="008D6EAF" w:rsidRDefault="008D6EAF" w:rsidP="008D6EAF">
            <w:pPr>
              <w:rPr>
                <w:iCs/>
              </w:rPr>
            </w:pPr>
            <w:r>
              <w:rPr>
                <w:iCs/>
              </w:rPr>
              <w:t>信用额度</w:t>
            </w:r>
            <w:r w:rsidR="00191E5D" w:rsidRPr="00191E5D">
              <w:rPr>
                <w:rFonts w:hint="eastAsia"/>
                <w:iCs/>
              </w:rPr>
              <w:t>（</w:t>
            </w:r>
            <w:r w:rsidR="003B648A">
              <w:rPr>
                <w:rFonts w:hint="eastAsia"/>
                <w:iCs/>
              </w:rPr>
              <w:t>Credit Limit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：单位：瑞尔</w:t>
            </w:r>
            <w:r w:rsidR="00191E5D" w:rsidRPr="00191E5D">
              <w:rPr>
                <w:rFonts w:hint="eastAsia"/>
                <w:iCs/>
              </w:rPr>
              <w:t>（</w:t>
            </w:r>
            <w:r w:rsidR="003B648A">
              <w:rPr>
                <w:rFonts w:hint="eastAsia"/>
                <w:iCs/>
              </w:rPr>
              <w:t>riels</w:t>
            </w:r>
            <w:r w:rsidR="00191E5D" w:rsidRPr="00191E5D">
              <w:rPr>
                <w:rFonts w:hint="eastAsia"/>
                <w:iCs/>
              </w:rPr>
              <w:t>）</w:t>
            </w:r>
          </w:p>
          <w:p w:rsidR="00F34384" w:rsidRDefault="008D6EAF" w:rsidP="008D6EAF">
            <w:pPr>
              <w:rPr>
                <w:ins w:id="1414" w:author="Microsoft" w:date="2015-09-23T15:39:00Z"/>
                <w:iCs/>
              </w:rPr>
            </w:pPr>
            <w:del w:id="1415" w:author="Microsoft" w:date="2015-10-14T15:29:00Z">
              <w:r w:rsidDel="001E2BF5">
                <w:rPr>
                  <w:iCs/>
                </w:rPr>
                <w:lastRenderedPageBreak/>
                <w:delText>交易密码</w:delText>
              </w:r>
              <w:r w:rsidR="00191E5D" w:rsidRPr="00191E5D" w:rsidDel="001E2BF5">
                <w:rPr>
                  <w:rFonts w:hint="eastAsia"/>
                  <w:iCs/>
                </w:rPr>
                <w:delText>（</w:delText>
              </w:r>
              <w:r w:rsidR="003B648A" w:rsidDel="001E2BF5">
                <w:rPr>
                  <w:rFonts w:hint="eastAsia"/>
                  <w:iCs/>
                </w:rPr>
                <w:delText>Transaction Password</w:delText>
              </w:r>
              <w:r w:rsidR="00191E5D" w:rsidRPr="00191E5D" w:rsidDel="001E2BF5">
                <w:rPr>
                  <w:rFonts w:hint="eastAsia"/>
                  <w:iCs/>
                </w:rPr>
                <w:delText>）</w:delText>
              </w:r>
              <w:r w:rsidDel="001E2BF5">
                <w:rPr>
                  <w:rFonts w:hint="eastAsia"/>
                  <w:iCs/>
                </w:rPr>
                <w:delText>：</w:delText>
              </w:r>
              <w:r w:rsidDel="001E2BF5">
                <w:rPr>
                  <w:rFonts w:hint="eastAsia"/>
                  <w:iCs/>
                </w:rPr>
                <w:delText>6</w:delText>
              </w:r>
            </w:del>
            <w:del w:id="1416" w:author="Microsoft" w:date="2015-09-17T16:21:00Z">
              <w:r w:rsidDel="009531ED">
                <w:rPr>
                  <w:rFonts w:hint="eastAsia"/>
                  <w:iCs/>
                </w:rPr>
                <w:delText>-</w:delText>
              </w:r>
              <w:r w:rsidDel="009531ED">
                <w:rPr>
                  <w:iCs/>
                </w:rPr>
                <w:delText>10</w:delText>
              </w:r>
            </w:del>
            <w:del w:id="1417" w:author="Microsoft" w:date="2015-10-14T15:29:00Z">
              <w:r w:rsidDel="001E2BF5">
                <w:rPr>
                  <w:iCs/>
                </w:rPr>
                <w:delText>位数字</w:delText>
              </w:r>
              <w:r w:rsidDel="001E2BF5">
                <w:rPr>
                  <w:rFonts w:hint="eastAsia"/>
                  <w:iCs/>
                </w:rPr>
                <w:delText>；</w:delText>
              </w:r>
              <w:r w:rsidR="006F33E9" w:rsidDel="001E2BF5">
                <w:rPr>
                  <w:rFonts w:hint="eastAsia"/>
                  <w:iCs/>
                </w:rPr>
                <w:delText>初始</w:delText>
              </w:r>
              <w:r w:rsidR="006F33E9" w:rsidDel="001E2BF5">
                <w:rPr>
                  <w:iCs/>
                </w:rPr>
                <w:delText>密码</w:delText>
              </w:r>
              <w:r w:rsidR="006F33E9" w:rsidDel="001E2BF5">
                <w:rPr>
                  <w:rFonts w:hint="eastAsia"/>
                  <w:iCs/>
                </w:rPr>
                <w:delText>：</w:delText>
              </w:r>
            </w:del>
            <w:del w:id="1418" w:author="Microsoft" w:date="2015-10-10T16:15:00Z">
              <w:r w:rsidR="006F33E9" w:rsidDel="00F6628F">
                <w:rPr>
                  <w:iCs/>
                </w:rPr>
                <w:delText>password</w:delText>
              </w:r>
            </w:del>
            <w:ins w:id="1419" w:author="Microsoft" w:date="2015-09-21T14:34:00Z">
              <w:r w:rsidR="00F34384">
                <w:rPr>
                  <w:rFonts w:hint="eastAsia"/>
                  <w:iCs/>
                </w:rPr>
                <w:t>佘票</w:t>
              </w:r>
              <w:r w:rsidR="00F34384">
                <w:rPr>
                  <w:iCs/>
                </w:rPr>
                <w:t>金额：</w:t>
              </w:r>
              <w:r w:rsidR="00F34384">
                <w:rPr>
                  <w:rFonts w:hint="eastAsia"/>
                  <w:iCs/>
                </w:rPr>
                <w:t>单位</w:t>
              </w:r>
              <w:r w:rsidR="00F34384">
                <w:rPr>
                  <w:iCs/>
                </w:rPr>
                <w:t>：瑞尔；</w:t>
              </w:r>
            </w:ins>
          </w:p>
          <w:p w:rsidR="003F2D7B" w:rsidRDefault="003F2D7B" w:rsidP="008D6EAF">
            <w:pPr>
              <w:rPr>
                <w:ins w:id="1420" w:author="Microsoft" w:date="2015-09-23T16:34:00Z"/>
                <w:iCs/>
              </w:rPr>
            </w:pPr>
            <w:ins w:id="1421" w:author="Microsoft" w:date="2015-09-23T15:39:00Z">
              <w:r>
                <w:rPr>
                  <w:rFonts w:hint="eastAsia"/>
                  <w:iCs/>
                </w:rPr>
                <w:t>账户</w:t>
              </w:r>
              <w:r>
                <w:rPr>
                  <w:iCs/>
                </w:rPr>
                <w:t>余额：瑞尔；</w:t>
              </w:r>
            </w:ins>
          </w:p>
          <w:p w:rsidR="00224DD2" w:rsidRPr="00883F4B" w:rsidRDefault="00224DD2" w:rsidP="008D6EAF">
            <w:ins w:id="1422" w:author="Microsoft" w:date="2015-09-23T16:34:00Z">
              <w:r>
                <w:rPr>
                  <w:rFonts w:hint="eastAsia"/>
                  <w:iCs/>
                </w:rPr>
                <w:t>库存</w:t>
              </w:r>
              <w:r>
                <w:rPr>
                  <w:iCs/>
                </w:rPr>
                <w:t>量：</w:t>
              </w:r>
            </w:ins>
            <w:ins w:id="1423" w:author="Microsoft" w:date="2015-09-23T16:35:00Z">
              <w:r>
                <w:rPr>
                  <w:iCs/>
                </w:rPr>
                <w:t>张；</w:t>
              </w:r>
            </w:ins>
          </w:p>
        </w:tc>
      </w:tr>
      <w:tr w:rsidR="008D6EAF" w:rsidRPr="00883F4B" w:rsidTr="00EF56E3"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8D6EAF" w:rsidRPr="00FE4DC0" w:rsidRDefault="008D6EAF" w:rsidP="00EF56E3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8D6EAF" w:rsidRPr="00883F4B" w:rsidTr="00EF56E3"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8D6EAF" w:rsidRPr="00883F4B" w:rsidRDefault="008D6EAF" w:rsidP="00EF56E3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8D6EAF" w:rsidRPr="00883F4B" w:rsidTr="00EF56E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EAF" w:rsidRPr="003E77B5" w:rsidRDefault="008D6EAF" w:rsidP="00EF56E3">
            <w:pPr>
              <w:rPr>
                <w:bCs/>
                <w:iCs/>
              </w:rPr>
            </w:pPr>
            <w:r>
              <w:rPr>
                <w:bCs/>
                <w:iCs/>
              </w:rPr>
              <w:t>无</w:t>
            </w:r>
          </w:p>
        </w:tc>
      </w:tr>
    </w:tbl>
    <w:p w:rsidR="008D6EAF" w:rsidRPr="003E77B5" w:rsidRDefault="008D6EAF" w:rsidP="008D6EAF">
      <w:pPr>
        <w:pStyle w:val="a0"/>
      </w:pPr>
    </w:p>
    <w:p w:rsidR="008D6EAF" w:rsidRDefault="008D6EAF" w:rsidP="003C64BA">
      <w:pPr>
        <w:pStyle w:val="4"/>
      </w:pPr>
      <w:r>
        <w:rPr>
          <w:rFonts w:hint="eastAsia"/>
        </w:rPr>
        <w:t>账户</w:t>
      </w:r>
      <w:r>
        <w:t>设置</w:t>
      </w:r>
      <w:r w:rsidR="00323126" w:rsidRPr="00323126">
        <w:rPr>
          <w:rFonts w:hint="eastAsia"/>
        </w:rPr>
        <w:t>（</w:t>
      </w:r>
      <w:r w:rsidR="00385067">
        <w:rPr>
          <w:rFonts w:hint="eastAsia"/>
        </w:rPr>
        <w:t>Account Settings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D6EAF" w:rsidRPr="00883F4B" w:rsidTr="00EF56E3"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8D6EAF" w:rsidRPr="00883F4B" w:rsidRDefault="00607A4B" w:rsidP="00EF56E3">
            <w:pPr>
              <w:rPr>
                <w:iCs/>
              </w:rPr>
            </w:pPr>
            <w:r>
              <w:rPr>
                <w:iCs/>
              </w:rPr>
              <w:t>Jk080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8D6EAF" w:rsidRPr="00883F4B" w:rsidRDefault="008D6EAF" w:rsidP="00EF56E3">
            <w:pPr>
              <w:rPr>
                <w:iCs/>
              </w:rPr>
            </w:pPr>
          </w:p>
        </w:tc>
      </w:tr>
      <w:tr w:rsidR="008D6EAF" w:rsidRPr="00883F4B" w:rsidTr="00EF56E3"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8D6EAF" w:rsidRPr="00883F4B" w:rsidRDefault="008D6EAF" w:rsidP="00EF56E3">
            <w:pPr>
              <w:rPr>
                <w:iCs/>
              </w:rPr>
            </w:pPr>
            <w:r>
              <w:rPr>
                <w:rFonts w:hint="eastAsia"/>
                <w:iCs/>
              </w:rPr>
              <w:t>设置信用额度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D6EAF" w:rsidRPr="00883F4B" w:rsidRDefault="008D6EAF" w:rsidP="00EF56E3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8D6EAF" w:rsidRPr="00883F4B" w:rsidRDefault="008D6EAF" w:rsidP="00EF56E3">
            <w:pPr>
              <w:rPr>
                <w:iCs/>
              </w:rPr>
            </w:pPr>
          </w:p>
        </w:tc>
      </w:tr>
      <w:tr w:rsidR="008D6EAF" w:rsidRPr="00883F4B" w:rsidTr="00EF56E3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8D6EAF" w:rsidRPr="00883F4B" w:rsidRDefault="008D6EAF" w:rsidP="00EF56E3">
            <w:r>
              <w:rPr>
                <w:rFonts w:hint="eastAsia"/>
              </w:rPr>
              <w:t>财务人员对市场管理员进行设置信用额度</w:t>
            </w:r>
          </w:p>
        </w:tc>
      </w:tr>
      <w:tr w:rsidR="008D6EAF" w:rsidRPr="00883F4B" w:rsidTr="00EF56E3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D6EAF" w:rsidRDefault="008D6EAF" w:rsidP="00EF56E3">
            <w:pPr>
              <w:rPr>
                <w:iCs/>
              </w:rPr>
            </w:pPr>
            <w:r>
              <w:rPr>
                <w:rFonts w:hint="eastAsia"/>
                <w:iCs/>
              </w:rPr>
              <w:t>市场管理员编号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6C5DB7">
              <w:rPr>
                <w:rFonts w:hint="eastAsia"/>
                <w:iCs/>
              </w:rPr>
              <w:t>Market Manager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del w:id="1424" w:author="Microsoft" w:date="2015-09-18T09:51:00Z">
              <w:r w:rsidR="006566D9" w:rsidDel="00AE54E2">
                <w:rPr>
                  <w:rFonts w:hint="eastAsia"/>
                  <w:iCs/>
                </w:rPr>
                <w:delText>1-20</w:delText>
              </w:r>
            </w:del>
            <w:ins w:id="1425" w:author="Microsoft" w:date="2015-09-18T09:51:00Z">
              <w:r w:rsidR="00AE54E2">
                <w:rPr>
                  <w:rFonts w:hint="eastAsia"/>
                  <w:iCs/>
                </w:rPr>
                <w:t>不可</w:t>
              </w:r>
              <w:r w:rsidR="00AE54E2">
                <w:rPr>
                  <w:iCs/>
                </w:rPr>
                <w:t>修改</w:t>
              </w:r>
            </w:ins>
          </w:p>
          <w:p w:rsidR="008D6EAF" w:rsidRDefault="008D6EAF" w:rsidP="00EF56E3">
            <w:pPr>
              <w:rPr>
                <w:iCs/>
              </w:rPr>
            </w:pPr>
            <w:r>
              <w:rPr>
                <w:iCs/>
              </w:rPr>
              <w:t>姓名</w:t>
            </w:r>
            <w:r w:rsidR="00191E5D" w:rsidRPr="00191E5D">
              <w:rPr>
                <w:rFonts w:hint="eastAsia"/>
                <w:iCs/>
              </w:rPr>
              <w:t>（</w:t>
            </w:r>
            <w:r w:rsidR="006C5DB7">
              <w:rPr>
                <w:rFonts w:hint="eastAsia"/>
                <w:iCs/>
              </w:rPr>
              <w:t>Name</w:t>
            </w:r>
            <w:r w:rsidR="00191E5D" w:rsidRPr="00191E5D">
              <w:rPr>
                <w:rFonts w:hint="eastAsia"/>
                <w:iCs/>
              </w:rPr>
              <w:t>）</w:t>
            </w:r>
            <w:r w:rsidR="00191E5D">
              <w:rPr>
                <w:rFonts w:hint="eastAsia"/>
                <w:iCs/>
              </w:rPr>
              <w:t>：</w:t>
            </w:r>
            <w:ins w:id="1426" w:author="Microsoft" w:date="2015-09-18T09:51:00Z">
              <w:r w:rsidR="00AE54E2">
                <w:rPr>
                  <w:rFonts w:hint="eastAsia"/>
                  <w:iCs/>
                </w:rPr>
                <w:t>不可</w:t>
              </w:r>
              <w:r w:rsidR="00AE54E2">
                <w:rPr>
                  <w:iCs/>
                </w:rPr>
                <w:t>修改</w:t>
              </w:r>
            </w:ins>
            <w:del w:id="1427" w:author="Microsoft" w:date="2015-09-18T09:51:00Z">
              <w:r w:rsidR="006566D9" w:rsidDel="00AE54E2">
                <w:rPr>
                  <w:rFonts w:hint="eastAsia"/>
                  <w:iCs/>
                </w:rPr>
                <w:delText>1-50</w:delText>
              </w:r>
            </w:del>
          </w:p>
          <w:p w:rsidR="008D6EAF" w:rsidRDefault="008D6EAF" w:rsidP="00EF56E3">
            <w:pPr>
              <w:rPr>
                <w:iCs/>
              </w:rPr>
            </w:pPr>
            <w:r>
              <w:rPr>
                <w:iCs/>
              </w:rPr>
              <w:t>信用额度</w:t>
            </w:r>
            <w:r w:rsidR="00191E5D" w:rsidRPr="00191E5D">
              <w:rPr>
                <w:rFonts w:hint="eastAsia"/>
                <w:iCs/>
              </w:rPr>
              <w:t>（</w:t>
            </w:r>
            <w:r w:rsidR="006C5DB7">
              <w:rPr>
                <w:rFonts w:hint="eastAsia"/>
                <w:iCs/>
              </w:rPr>
              <w:t>Credit Limit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：单位：瑞尔</w:t>
            </w:r>
            <w:r w:rsidR="00191E5D" w:rsidRPr="00191E5D">
              <w:rPr>
                <w:rFonts w:hint="eastAsia"/>
                <w:iCs/>
              </w:rPr>
              <w:t>（</w:t>
            </w:r>
            <w:r w:rsidR="006C5DB7">
              <w:rPr>
                <w:rFonts w:hint="eastAsia"/>
                <w:iCs/>
              </w:rPr>
              <w:t>riels</w:t>
            </w:r>
            <w:r w:rsidR="00191E5D" w:rsidRPr="00191E5D">
              <w:rPr>
                <w:rFonts w:hint="eastAsia"/>
                <w:iCs/>
              </w:rPr>
              <w:t>）</w:t>
            </w:r>
            <w:r w:rsidR="006566D9">
              <w:rPr>
                <w:rFonts w:hint="eastAsia"/>
                <w:iCs/>
              </w:rPr>
              <w:t>；</w:t>
            </w:r>
            <w:r w:rsidR="006566D9">
              <w:rPr>
                <w:rFonts w:hint="eastAsia"/>
                <w:iCs/>
              </w:rPr>
              <w:t>1-</w:t>
            </w:r>
            <w:del w:id="1428" w:author="Microsoft" w:date="2015-11-04T16:58:00Z">
              <w:r w:rsidR="006566D9" w:rsidDel="00F02B0B">
                <w:rPr>
                  <w:rFonts w:hint="eastAsia"/>
                  <w:iCs/>
                </w:rPr>
                <w:delText>20</w:delText>
              </w:r>
            </w:del>
            <w:ins w:id="1429" w:author="Microsoft" w:date="2015-11-04T16:58:00Z">
              <w:r w:rsidR="00F02B0B">
                <w:rPr>
                  <w:iCs/>
                </w:rPr>
                <w:t>1</w:t>
              </w:r>
              <w:r w:rsidR="00F02B0B">
                <w:rPr>
                  <w:rFonts w:hint="eastAsia"/>
                  <w:iCs/>
                </w:rPr>
                <w:t>0</w:t>
              </w:r>
            </w:ins>
          </w:p>
          <w:p w:rsidR="00877B82" w:rsidRDefault="008D6EAF" w:rsidP="00EF56E3">
            <w:pPr>
              <w:rPr>
                <w:ins w:id="1430" w:author="Microsoft" w:date="2015-09-21T14:35:00Z"/>
                <w:iCs/>
              </w:rPr>
            </w:pPr>
            <w:r>
              <w:rPr>
                <w:iCs/>
              </w:rPr>
              <w:t>交易密码</w:t>
            </w:r>
            <w:r w:rsidR="00191E5D" w:rsidRPr="00191E5D">
              <w:rPr>
                <w:rFonts w:hint="eastAsia"/>
                <w:iCs/>
              </w:rPr>
              <w:t>（</w:t>
            </w:r>
            <w:r w:rsidR="006C5DB7">
              <w:rPr>
                <w:rFonts w:hint="eastAsia"/>
                <w:iCs/>
              </w:rPr>
              <w:t>Transaction Password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rFonts w:hint="eastAsia"/>
                <w:iCs/>
              </w:rPr>
              <w:t>6-</w:t>
            </w:r>
            <w:del w:id="1431" w:author="Microsoft" w:date="2015-09-18T09:51:00Z">
              <w:r w:rsidDel="00AE54E2">
                <w:rPr>
                  <w:iCs/>
                </w:rPr>
                <w:delText>10</w:delText>
              </w:r>
            </w:del>
            <w:r>
              <w:rPr>
                <w:iCs/>
              </w:rPr>
              <w:t>位数字</w:t>
            </w:r>
            <w:r>
              <w:rPr>
                <w:rFonts w:hint="eastAsia"/>
                <w:iCs/>
              </w:rPr>
              <w:t>；</w:t>
            </w:r>
            <w:r w:rsidR="006F33E9">
              <w:rPr>
                <w:rFonts w:hint="eastAsia"/>
                <w:iCs/>
              </w:rPr>
              <w:t>初始</w:t>
            </w:r>
            <w:r w:rsidR="006F33E9">
              <w:rPr>
                <w:iCs/>
              </w:rPr>
              <w:t>密码默认值为</w:t>
            </w:r>
            <w:r w:rsidR="006F33E9">
              <w:rPr>
                <w:rFonts w:hint="eastAsia"/>
                <w:iCs/>
              </w:rPr>
              <w:t>：</w:t>
            </w:r>
            <w:del w:id="1432" w:author="Microsoft" w:date="2015-10-14T15:28:00Z">
              <w:r w:rsidR="006F33E9" w:rsidDel="001E2BF5">
                <w:rPr>
                  <w:iCs/>
                </w:rPr>
                <w:delText>password</w:delText>
              </w:r>
            </w:del>
            <w:ins w:id="1433" w:author="Microsoft" w:date="2015-10-14T15:28:00Z">
              <w:r w:rsidR="001E2BF5">
                <w:rPr>
                  <w:iCs/>
                </w:rPr>
                <w:t>111111</w:t>
              </w:r>
            </w:ins>
          </w:p>
          <w:p w:rsidR="00F34384" w:rsidRPr="00624CAD" w:rsidRDefault="00F34384" w:rsidP="00EF56E3">
            <w:pPr>
              <w:rPr>
                <w:iCs/>
              </w:rPr>
            </w:pPr>
            <w:ins w:id="1434" w:author="Microsoft" w:date="2015-09-21T14:35:00Z">
              <w:r>
                <w:rPr>
                  <w:rFonts w:hint="eastAsia"/>
                  <w:iCs/>
                </w:rPr>
                <w:t>佘票</w:t>
              </w:r>
              <w:r>
                <w:rPr>
                  <w:iCs/>
                </w:rPr>
                <w:t>金额：瑞尔；</w:t>
              </w:r>
            </w:ins>
          </w:p>
        </w:tc>
      </w:tr>
      <w:tr w:rsidR="008D6EAF" w:rsidRPr="00883F4B" w:rsidTr="00EF56E3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8D6EAF" w:rsidRPr="00883F4B" w:rsidRDefault="008D6EAF" w:rsidP="00B05532">
            <w:r>
              <w:rPr>
                <w:rFonts w:hint="eastAsia"/>
                <w:iCs/>
              </w:rPr>
              <w:t>设置成功！</w:t>
            </w:r>
            <w:r w:rsidR="000630DB" w:rsidRPr="000630DB">
              <w:rPr>
                <w:rFonts w:hint="eastAsia"/>
                <w:iCs/>
              </w:rPr>
              <w:t>（</w:t>
            </w:r>
            <w:r w:rsidR="000630DB" w:rsidRPr="000630DB">
              <w:rPr>
                <w:rFonts w:hint="eastAsia"/>
                <w:iCs/>
              </w:rPr>
              <w:t>The</w:t>
            </w:r>
            <w:r w:rsidR="00742537">
              <w:rPr>
                <w:rFonts w:hint="eastAsia"/>
                <w:iCs/>
              </w:rPr>
              <w:t xml:space="preserve"> account information has been successfully </w:t>
            </w:r>
            <w:r w:rsidR="00B05532">
              <w:rPr>
                <w:rFonts w:hint="eastAsia"/>
                <w:iCs/>
              </w:rPr>
              <w:t>updated</w:t>
            </w:r>
            <w:r w:rsidR="000630DB" w:rsidRPr="000630DB">
              <w:rPr>
                <w:rFonts w:hint="eastAsia"/>
                <w:iCs/>
              </w:rPr>
              <w:t>!</w:t>
            </w:r>
            <w:r w:rsidR="000630DB" w:rsidRPr="000630DB">
              <w:rPr>
                <w:rFonts w:hint="eastAsia"/>
                <w:iCs/>
              </w:rPr>
              <w:t>）</w:t>
            </w:r>
          </w:p>
        </w:tc>
      </w:tr>
      <w:tr w:rsidR="008D6EAF" w:rsidRPr="00883F4B" w:rsidTr="00EF56E3"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8D6EAF" w:rsidRPr="00FE4DC0" w:rsidRDefault="008D6EAF" w:rsidP="00EF56E3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8D6EAF" w:rsidRPr="00883F4B" w:rsidTr="00EF56E3"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8D6EAF" w:rsidRPr="00883F4B" w:rsidRDefault="008D6EAF" w:rsidP="00EF56E3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8D6EAF" w:rsidRPr="00883F4B" w:rsidTr="00EF56E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EAF" w:rsidRPr="003E77B5" w:rsidRDefault="008D6EAF" w:rsidP="00EF56E3">
            <w:pPr>
              <w:rPr>
                <w:bCs/>
                <w:iCs/>
              </w:rPr>
            </w:pPr>
            <w:r>
              <w:rPr>
                <w:bCs/>
                <w:iCs/>
              </w:rPr>
              <w:t>无</w:t>
            </w:r>
          </w:p>
        </w:tc>
      </w:tr>
    </w:tbl>
    <w:p w:rsidR="008D6EAF" w:rsidRPr="008D6EAF" w:rsidRDefault="008D6EAF" w:rsidP="00EA7203">
      <w:pPr>
        <w:pStyle w:val="a0"/>
        <w:ind w:firstLineChars="0" w:firstLine="0"/>
      </w:pPr>
    </w:p>
    <w:p w:rsidR="00944A57" w:rsidRDefault="008E6621" w:rsidP="003C64BA">
      <w:pPr>
        <w:pStyle w:val="3"/>
      </w:pPr>
      <w:bookmarkStart w:id="1435" w:name="_Toc430873042"/>
      <w:r>
        <w:rPr>
          <w:rFonts w:hint="eastAsia"/>
        </w:rPr>
        <w:t>还</w:t>
      </w:r>
      <w:r>
        <w:t>货</w:t>
      </w:r>
      <w:r w:rsidR="00DC4CF9">
        <w:rPr>
          <w:rFonts w:hint="eastAsia"/>
        </w:rPr>
        <w:t>列表</w:t>
      </w:r>
      <w:r w:rsidR="00323126" w:rsidRPr="00323126">
        <w:rPr>
          <w:rFonts w:hint="eastAsia"/>
        </w:rPr>
        <w:t>（</w:t>
      </w:r>
      <w:r w:rsidR="00385067">
        <w:rPr>
          <w:rFonts w:hint="eastAsia"/>
        </w:rPr>
        <w:t>Return Deliveries</w:t>
      </w:r>
      <w:r w:rsidR="00323126" w:rsidRPr="00323126">
        <w:rPr>
          <w:rFonts w:hint="eastAsia"/>
        </w:rPr>
        <w:t>）</w:t>
      </w:r>
      <w:bookmarkEnd w:id="1435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944A57" w:rsidRPr="00883F4B" w:rsidTr="000823DB"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944A57" w:rsidRPr="00883F4B" w:rsidRDefault="00607A4B" w:rsidP="000823DB">
            <w:pPr>
              <w:rPr>
                <w:iCs/>
              </w:rPr>
            </w:pPr>
            <w:r>
              <w:rPr>
                <w:iCs/>
              </w:rPr>
              <w:t>Jk081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944A57" w:rsidRPr="00883F4B" w:rsidRDefault="00944A57" w:rsidP="000823DB">
            <w:pPr>
              <w:rPr>
                <w:iCs/>
              </w:rPr>
            </w:pPr>
          </w:p>
        </w:tc>
      </w:tr>
      <w:tr w:rsidR="00944A57" w:rsidRPr="00883F4B" w:rsidTr="000823DB"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944A57" w:rsidRDefault="008E6621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>
              <w:rPr>
                <w:iCs/>
              </w:rPr>
              <w:t>货</w:t>
            </w:r>
            <w:r w:rsidR="00944A57">
              <w:rPr>
                <w:iCs/>
              </w:rPr>
              <w:t>列表</w:t>
            </w:r>
          </w:p>
          <w:p w:rsidR="00C10251" w:rsidRPr="00883F4B" w:rsidRDefault="00C10251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Return Deliveries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944A57" w:rsidRPr="00883F4B" w:rsidRDefault="00944A57" w:rsidP="000823D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944A57" w:rsidRPr="00883F4B" w:rsidRDefault="00944A57" w:rsidP="000823DB">
            <w:pPr>
              <w:rPr>
                <w:iCs/>
              </w:rPr>
            </w:pPr>
          </w:p>
        </w:tc>
      </w:tr>
      <w:tr w:rsidR="00944A57" w:rsidRPr="00883F4B" w:rsidTr="000823D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944A57" w:rsidRPr="00883F4B" w:rsidRDefault="008E6621" w:rsidP="000823DB">
            <w:r>
              <w:rPr>
                <w:rFonts w:hint="eastAsia"/>
              </w:rPr>
              <w:t>市场</w:t>
            </w:r>
            <w:r>
              <w:t>管理员还货</w:t>
            </w:r>
          </w:p>
        </w:tc>
      </w:tr>
      <w:tr w:rsidR="00944A57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944A57" w:rsidRDefault="00944A57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查询条件</w:t>
            </w:r>
            <w:r w:rsidR="00191E5D">
              <w:rPr>
                <w:rFonts w:hint="eastAsia"/>
                <w:iCs/>
              </w:rPr>
              <w:t>；</w:t>
            </w:r>
          </w:p>
          <w:p w:rsidR="00944A57" w:rsidRDefault="00353E88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还</w:t>
            </w:r>
            <w:r w:rsidR="00944A57">
              <w:rPr>
                <w:iCs/>
              </w:rPr>
              <w:t>货申请编号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0A4019">
              <w:rPr>
                <w:rFonts w:hint="eastAsia"/>
                <w:iCs/>
              </w:rPr>
              <w:t>Return Code</w:t>
            </w:r>
            <w:r w:rsidR="00191E5D" w:rsidRPr="00191E5D">
              <w:rPr>
                <w:rFonts w:hint="eastAsia"/>
                <w:iCs/>
              </w:rPr>
              <w:t>）</w:t>
            </w:r>
            <w:r w:rsidR="00944A57">
              <w:rPr>
                <w:rFonts w:hint="eastAsia"/>
                <w:iCs/>
              </w:rPr>
              <w:t>：</w:t>
            </w:r>
          </w:p>
          <w:p w:rsidR="00944A57" w:rsidRPr="00624CAD" w:rsidRDefault="00353E88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 w:rsidR="00944A57">
              <w:rPr>
                <w:iCs/>
              </w:rPr>
              <w:t>货日期</w:t>
            </w:r>
            <w:r w:rsidR="00191E5D" w:rsidRPr="00191E5D">
              <w:rPr>
                <w:rFonts w:hint="eastAsia"/>
                <w:iCs/>
              </w:rPr>
              <w:t>（</w:t>
            </w:r>
            <w:r w:rsidR="000A4019">
              <w:rPr>
                <w:rFonts w:hint="eastAsia"/>
                <w:iCs/>
              </w:rPr>
              <w:t>Date of Return</w:t>
            </w:r>
            <w:r w:rsidR="00191E5D" w:rsidRPr="00191E5D">
              <w:rPr>
                <w:rFonts w:hint="eastAsia"/>
                <w:iCs/>
              </w:rPr>
              <w:t>）</w:t>
            </w:r>
            <w:r w:rsidR="00944A57">
              <w:rPr>
                <w:rFonts w:hint="eastAsia"/>
                <w:iCs/>
              </w:rPr>
              <w:t>：</w:t>
            </w:r>
          </w:p>
        </w:tc>
      </w:tr>
      <w:tr w:rsidR="00944A57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944A57" w:rsidRDefault="009531ED" w:rsidP="000823DB">
            <w:pPr>
              <w:rPr>
                <w:iCs/>
              </w:rPr>
            </w:pPr>
            <w:ins w:id="1436" w:author="Microsoft" w:date="2015-09-17T16:21:00Z">
              <w:r>
                <w:rPr>
                  <w:rFonts w:hint="eastAsia"/>
                  <w:iCs/>
                </w:rPr>
                <w:t>还</w:t>
              </w:r>
            </w:ins>
            <w:del w:id="1437" w:author="Microsoft" w:date="2015-09-17T16:21:00Z">
              <w:r w:rsidR="00944A57" w:rsidDel="009531ED">
                <w:rPr>
                  <w:rFonts w:hint="eastAsia"/>
                  <w:iCs/>
                </w:rPr>
                <w:delText>退</w:delText>
              </w:r>
            </w:del>
            <w:r w:rsidR="00944A57">
              <w:rPr>
                <w:rFonts w:hint="eastAsia"/>
                <w:iCs/>
              </w:rPr>
              <w:t>货申请编号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0A4019">
              <w:rPr>
                <w:rFonts w:hint="eastAsia"/>
                <w:iCs/>
              </w:rPr>
              <w:t>Return Code</w:t>
            </w:r>
            <w:r w:rsidR="00191E5D" w:rsidRPr="00191E5D">
              <w:rPr>
                <w:rFonts w:hint="eastAsia"/>
                <w:iCs/>
              </w:rPr>
              <w:t>）</w:t>
            </w:r>
            <w:r w:rsidR="00944A57">
              <w:rPr>
                <w:rFonts w:hint="eastAsia"/>
                <w:iCs/>
              </w:rPr>
              <w:t>：</w:t>
            </w:r>
          </w:p>
          <w:p w:rsidR="00944A57" w:rsidRDefault="009531ED" w:rsidP="000823DB">
            <w:pPr>
              <w:rPr>
                <w:iCs/>
              </w:rPr>
            </w:pPr>
            <w:ins w:id="1438" w:author="Microsoft" w:date="2015-09-17T16:21:00Z">
              <w:r>
                <w:rPr>
                  <w:rFonts w:hint="eastAsia"/>
                  <w:iCs/>
                </w:rPr>
                <w:t>还货</w:t>
              </w:r>
              <w:r>
                <w:rPr>
                  <w:iCs/>
                </w:rPr>
                <w:t>人</w:t>
              </w:r>
            </w:ins>
            <w:del w:id="1439" w:author="Microsoft" w:date="2015-09-17T16:21:00Z">
              <w:r w:rsidR="00944A57" w:rsidDel="009531ED">
                <w:rPr>
                  <w:iCs/>
                </w:rPr>
                <w:delText>退货</w:delText>
              </w:r>
              <w:r w:rsidR="00944A57" w:rsidDel="009531ED">
                <w:rPr>
                  <w:rFonts w:hint="eastAsia"/>
                  <w:iCs/>
                </w:rPr>
                <w:delText>站点</w:delText>
              </w:r>
              <w:r w:rsidR="00191E5D" w:rsidRPr="00191E5D" w:rsidDel="009531ED">
                <w:rPr>
                  <w:rFonts w:hint="eastAsia"/>
                  <w:iCs/>
                </w:rPr>
                <w:delText>（</w:delText>
              </w:r>
            </w:del>
            <w:r w:rsidR="000A4019">
              <w:rPr>
                <w:rFonts w:hint="eastAsia"/>
                <w:iCs/>
              </w:rPr>
              <w:t>Returned From</w:t>
            </w:r>
            <w:r w:rsidR="00191E5D" w:rsidRPr="00191E5D">
              <w:rPr>
                <w:rFonts w:hint="eastAsia"/>
                <w:iCs/>
              </w:rPr>
              <w:t>）</w:t>
            </w:r>
            <w:r w:rsidR="00944A57">
              <w:rPr>
                <w:rFonts w:hint="eastAsia"/>
                <w:iCs/>
              </w:rPr>
              <w:t>：</w:t>
            </w:r>
          </w:p>
          <w:p w:rsidR="00944A57" w:rsidDel="009531ED" w:rsidRDefault="00944A57" w:rsidP="000823DB">
            <w:pPr>
              <w:rPr>
                <w:del w:id="1440" w:author="Microsoft" w:date="2015-09-17T16:21:00Z"/>
                <w:iCs/>
              </w:rPr>
            </w:pPr>
            <w:del w:id="1441" w:author="Microsoft" w:date="2015-09-17T16:21:00Z">
              <w:r w:rsidDel="009531ED">
                <w:rPr>
                  <w:iCs/>
                </w:rPr>
                <w:delText>市场管理员</w:delText>
              </w:r>
              <w:r w:rsidR="00191E5D" w:rsidRPr="00191E5D" w:rsidDel="009531ED">
                <w:rPr>
                  <w:rFonts w:hint="eastAsia"/>
                  <w:iCs/>
                </w:rPr>
                <w:delText>（</w:delText>
              </w:r>
              <w:r w:rsidR="000A4019" w:rsidDel="009531ED">
                <w:rPr>
                  <w:rFonts w:hint="eastAsia"/>
                  <w:iCs/>
                </w:rPr>
                <w:delText>Market Manager</w:delText>
              </w:r>
              <w:r w:rsidR="00191E5D" w:rsidRPr="00191E5D" w:rsidDel="009531ED">
                <w:rPr>
                  <w:rFonts w:hint="eastAsia"/>
                  <w:iCs/>
                </w:rPr>
                <w:delText>）</w:delText>
              </w:r>
              <w:r w:rsidDel="009531ED">
                <w:rPr>
                  <w:rFonts w:hint="eastAsia"/>
                  <w:iCs/>
                </w:rPr>
                <w:delText>：</w:delText>
              </w:r>
            </w:del>
          </w:p>
          <w:p w:rsidR="00944A57" w:rsidRDefault="00944A57" w:rsidP="000823DB">
            <w:pPr>
              <w:rPr>
                <w:iCs/>
              </w:rPr>
            </w:pPr>
            <w:r>
              <w:rPr>
                <w:iCs/>
              </w:rPr>
              <w:t>仓库管理员</w:t>
            </w:r>
            <w:r w:rsidR="00191E5D" w:rsidRPr="00191E5D">
              <w:rPr>
                <w:rFonts w:hint="eastAsia"/>
                <w:iCs/>
              </w:rPr>
              <w:t>（</w:t>
            </w:r>
            <w:r w:rsidR="000A4019">
              <w:rPr>
                <w:rFonts w:hint="eastAsia"/>
                <w:iCs/>
              </w:rPr>
              <w:t>Warehouse Manager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944A57" w:rsidRDefault="00944A57" w:rsidP="000823DB">
            <w:pPr>
              <w:rPr>
                <w:iCs/>
              </w:rPr>
            </w:pPr>
            <w:r>
              <w:rPr>
                <w:iCs/>
              </w:rPr>
              <w:t>财务审批人</w:t>
            </w:r>
            <w:r w:rsidR="00191E5D" w:rsidRPr="00191E5D">
              <w:rPr>
                <w:rFonts w:hint="eastAsia"/>
                <w:iCs/>
              </w:rPr>
              <w:t>（</w:t>
            </w:r>
            <w:r w:rsidR="000A4019">
              <w:rPr>
                <w:rFonts w:hint="eastAsia"/>
                <w:iCs/>
              </w:rPr>
              <w:t>Financial Manager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944A57" w:rsidRDefault="009531ED" w:rsidP="000823DB">
            <w:pPr>
              <w:rPr>
                <w:iCs/>
              </w:rPr>
            </w:pPr>
            <w:ins w:id="1442" w:author="Microsoft" w:date="2015-09-17T16:23:00Z">
              <w:r>
                <w:rPr>
                  <w:rFonts w:hint="eastAsia"/>
                  <w:iCs/>
                </w:rPr>
                <w:t>还</w:t>
              </w:r>
            </w:ins>
            <w:del w:id="1443" w:author="Microsoft" w:date="2015-09-17T16:23:00Z">
              <w:r w:rsidR="00944A57" w:rsidDel="009531ED">
                <w:rPr>
                  <w:iCs/>
                </w:rPr>
                <w:delText>退</w:delText>
              </w:r>
            </w:del>
            <w:r w:rsidR="00944A57">
              <w:rPr>
                <w:iCs/>
              </w:rPr>
              <w:t>货日期</w:t>
            </w:r>
            <w:r w:rsidR="00191E5D" w:rsidRPr="00191E5D">
              <w:rPr>
                <w:rFonts w:hint="eastAsia"/>
                <w:iCs/>
              </w:rPr>
              <w:t>（</w:t>
            </w:r>
            <w:r w:rsidR="000A4019">
              <w:rPr>
                <w:rFonts w:hint="eastAsia"/>
                <w:iCs/>
              </w:rPr>
              <w:t>Date of Return</w:t>
            </w:r>
            <w:r w:rsidR="00191E5D" w:rsidRPr="00191E5D">
              <w:rPr>
                <w:rFonts w:hint="eastAsia"/>
                <w:iCs/>
              </w:rPr>
              <w:t>）</w:t>
            </w:r>
            <w:r w:rsidR="00944A57">
              <w:rPr>
                <w:rFonts w:hint="eastAsia"/>
                <w:iCs/>
              </w:rPr>
              <w:t>：</w:t>
            </w:r>
          </w:p>
          <w:p w:rsidR="00944A57" w:rsidRDefault="009531ED" w:rsidP="000823DB">
            <w:pPr>
              <w:rPr>
                <w:iCs/>
              </w:rPr>
            </w:pPr>
            <w:ins w:id="1444" w:author="Microsoft" w:date="2015-09-17T16:23:00Z">
              <w:r>
                <w:rPr>
                  <w:rFonts w:hint="eastAsia"/>
                  <w:iCs/>
                </w:rPr>
                <w:t>还</w:t>
              </w:r>
            </w:ins>
            <w:del w:id="1445" w:author="Microsoft" w:date="2015-09-17T16:23:00Z">
              <w:r w:rsidR="00944A57" w:rsidDel="009531ED">
                <w:rPr>
                  <w:iCs/>
                </w:rPr>
                <w:delText>退</w:delText>
              </w:r>
            </w:del>
            <w:r w:rsidR="00944A57">
              <w:rPr>
                <w:iCs/>
              </w:rPr>
              <w:t>货数量</w:t>
            </w:r>
            <w:r w:rsidR="00191E5D" w:rsidRPr="00191E5D">
              <w:rPr>
                <w:rFonts w:hint="eastAsia"/>
                <w:iCs/>
              </w:rPr>
              <w:t>（</w:t>
            </w:r>
            <w:r w:rsidR="000A4019">
              <w:rPr>
                <w:rFonts w:hint="eastAsia"/>
                <w:iCs/>
              </w:rPr>
              <w:t>Quantity Returned</w:t>
            </w:r>
            <w:r w:rsidR="00191E5D" w:rsidRPr="00191E5D">
              <w:rPr>
                <w:rFonts w:hint="eastAsia"/>
                <w:iCs/>
              </w:rPr>
              <w:t>）</w:t>
            </w:r>
            <w:r w:rsidR="00944A57">
              <w:rPr>
                <w:rFonts w:hint="eastAsia"/>
                <w:iCs/>
              </w:rPr>
              <w:t>：</w:t>
            </w:r>
            <w:del w:id="1446" w:author="Microsoft" w:date="2015-09-17T16:23:00Z">
              <w:r w:rsidR="00944A57" w:rsidDel="009531ED">
                <w:rPr>
                  <w:rFonts w:hint="eastAsia"/>
                  <w:iCs/>
                </w:rPr>
                <w:delText>（本数）</w:delText>
              </w:r>
              <w:r w:rsidR="00191E5D" w:rsidRPr="00191E5D" w:rsidDel="009531ED">
                <w:rPr>
                  <w:rFonts w:hint="eastAsia"/>
                  <w:iCs/>
                </w:rPr>
                <w:delText>（</w:delText>
              </w:r>
              <w:r w:rsidR="000A4019" w:rsidDel="009531ED">
                <w:rPr>
                  <w:rFonts w:hint="eastAsia"/>
                  <w:iCs/>
                </w:rPr>
                <w:delText>packs</w:delText>
              </w:r>
              <w:r w:rsidR="00191E5D" w:rsidRPr="00191E5D" w:rsidDel="009531ED">
                <w:rPr>
                  <w:rFonts w:hint="eastAsia"/>
                  <w:iCs/>
                </w:rPr>
                <w:delText>）</w:delText>
              </w:r>
            </w:del>
            <w:ins w:id="1447" w:author="Microsoft" w:date="2015-09-17T16:23:00Z">
              <w:r>
                <w:rPr>
                  <w:rFonts w:hint="eastAsia"/>
                  <w:iCs/>
                </w:rPr>
                <w:t>张（</w:t>
              </w:r>
              <w:r>
                <w:rPr>
                  <w:rFonts w:hint="eastAsia"/>
                  <w:iCs/>
                </w:rPr>
                <w:t>tickets</w:t>
              </w:r>
              <w:r>
                <w:rPr>
                  <w:iCs/>
                </w:rPr>
                <w:t>）</w:t>
              </w:r>
            </w:ins>
          </w:p>
          <w:p w:rsidR="00944A57" w:rsidRDefault="009531ED" w:rsidP="000823DB">
            <w:pPr>
              <w:rPr>
                <w:iCs/>
              </w:rPr>
            </w:pPr>
            <w:ins w:id="1448" w:author="Microsoft" w:date="2015-09-17T16:23:00Z">
              <w:r>
                <w:rPr>
                  <w:rFonts w:hint="eastAsia"/>
                  <w:iCs/>
                </w:rPr>
                <w:t>还</w:t>
              </w:r>
            </w:ins>
            <w:del w:id="1449" w:author="Microsoft" w:date="2015-09-17T16:23:00Z">
              <w:r w:rsidR="00944A57" w:rsidDel="009531ED">
                <w:rPr>
                  <w:iCs/>
                </w:rPr>
                <w:delText>退</w:delText>
              </w:r>
            </w:del>
            <w:r w:rsidR="00944A57">
              <w:rPr>
                <w:iCs/>
              </w:rPr>
              <w:t>货总金额</w:t>
            </w:r>
            <w:r w:rsidR="00191E5D" w:rsidRPr="00191E5D">
              <w:rPr>
                <w:rFonts w:hint="eastAsia"/>
                <w:iCs/>
              </w:rPr>
              <w:t>（</w:t>
            </w:r>
            <w:r w:rsidR="000A4019">
              <w:rPr>
                <w:rFonts w:hint="eastAsia"/>
                <w:iCs/>
              </w:rPr>
              <w:t>Value</w:t>
            </w:r>
            <w:r w:rsidR="00191E5D" w:rsidRPr="00191E5D">
              <w:rPr>
                <w:rFonts w:hint="eastAsia"/>
                <w:iCs/>
              </w:rPr>
              <w:t>）</w:t>
            </w:r>
            <w:r w:rsidR="00944A57">
              <w:rPr>
                <w:rFonts w:hint="eastAsia"/>
                <w:iCs/>
              </w:rPr>
              <w:t>：</w:t>
            </w:r>
            <w:r w:rsidR="00944A57">
              <w:rPr>
                <w:iCs/>
              </w:rPr>
              <w:t>瑞尔</w:t>
            </w:r>
            <w:r w:rsidR="00191E5D" w:rsidRPr="00191E5D">
              <w:rPr>
                <w:rFonts w:hint="eastAsia"/>
                <w:iCs/>
              </w:rPr>
              <w:t>（</w:t>
            </w:r>
            <w:r w:rsidR="000A4019">
              <w:rPr>
                <w:rFonts w:hint="eastAsia"/>
                <w:iCs/>
              </w:rPr>
              <w:t>riels</w:t>
            </w:r>
            <w:r w:rsidR="00191E5D" w:rsidRPr="00191E5D">
              <w:rPr>
                <w:rFonts w:hint="eastAsia"/>
                <w:iCs/>
              </w:rPr>
              <w:t>）</w:t>
            </w:r>
          </w:p>
          <w:p w:rsidR="00944A57" w:rsidRDefault="00944A57" w:rsidP="000823DB">
            <w:pPr>
              <w:rPr>
                <w:iCs/>
              </w:rPr>
            </w:pPr>
            <w:r>
              <w:rPr>
                <w:iCs/>
              </w:rPr>
              <w:t>申请状态</w:t>
            </w:r>
            <w:r w:rsidR="00191E5D" w:rsidRPr="00191E5D">
              <w:rPr>
                <w:rFonts w:hint="eastAsia"/>
                <w:iCs/>
              </w:rPr>
              <w:t>（</w:t>
            </w:r>
            <w:r w:rsidR="00166362">
              <w:rPr>
                <w:rFonts w:hint="eastAsia"/>
                <w:iCs/>
              </w:rPr>
              <w:t>Status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已提交</w:t>
            </w:r>
            <w:r w:rsidR="00191E5D" w:rsidRPr="00191E5D">
              <w:rPr>
                <w:rFonts w:hint="eastAsia"/>
                <w:iCs/>
              </w:rPr>
              <w:t>（</w:t>
            </w:r>
            <w:r w:rsidR="00166362">
              <w:rPr>
                <w:rFonts w:hint="eastAsia"/>
                <w:iCs/>
              </w:rPr>
              <w:t>Submitted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已取消</w:t>
            </w:r>
            <w:r w:rsidR="00191E5D" w:rsidRPr="00191E5D">
              <w:rPr>
                <w:rFonts w:hint="eastAsia"/>
                <w:iCs/>
              </w:rPr>
              <w:t>（</w:t>
            </w:r>
            <w:r w:rsidR="00166362">
              <w:rPr>
                <w:rFonts w:hint="eastAsia"/>
                <w:iCs/>
              </w:rPr>
              <w:t>Cancelled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已审批</w:t>
            </w:r>
            <w:r w:rsidR="00191E5D" w:rsidRPr="00191E5D">
              <w:rPr>
                <w:rFonts w:hint="eastAsia"/>
                <w:iCs/>
              </w:rPr>
              <w:t>（</w:t>
            </w:r>
            <w:r w:rsidR="00166362">
              <w:rPr>
                <w:rFonts w:hint="eastAsia"/>
                <w:iCs/>
              </w:rPr>
              <w:t>Approved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已拒绝</w:t>
            </w:r>
            <w:r w:rsidR="00191E5D" w:rsidRPr="00191E5D">
              <w:rPr>
                <w:rFonts w:hint="eastAsia"/>
                <w:iCs/>
              </w:rPr>
              <w:t>（</w:t>
            </w:r>
            <w:r w:rsidR="00166362">
              <w:rPr>
                <w:rFonts w:hint="eastAsia"/>
                <w:iCs/>
              </w:rPr>
              <w:t>Rejected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已</w:t>
            </w:r>
            <w:ins w:id="1450" w:author="Microsoft" w:date="2015-10-08T13:46:00Z">
              <w:r w:rsidR="006847F5">
                <w:rPr>
                  <w:rFonts w:hint="eastAsia"/>
                  <w:iCs/>
                </w:rPr>
                <w:t>还</w:t>
              </w:r>
              <w:r w:rsidR="006847F5">
                <w:rPr>
                  <w:iCs/>
                </w:rPr>
                <w:t>货</w:t>
              </w:r>
            </w:ins>
            <w:ins w:id="1451" w:author="Microsoft" w:date="2015-10-08T13:41:00Z">
              <w:r w:rsidR="00D05D52">
                <w:rPr>
                  <w:iCs/>
                </w:rPr>
                <w:t>（</w:t>
              </w:r>
            </w:ins>
            <w:del w:id="1452" w:author="Microsoft" w:date="2015-10-08T13:41:00Z">
              <w:r w:rsidDel="00D05D52">
                <w:rPr>
                  <w:iCs/>
                </w:rPr>
                <w:delText>退货</w:delText>
              </w:r>
              <w:r w:rsidR="00191E5D" w:rsidRPr="00191E5D" w:rsidDel="00D05D52">
                <w:rPr>
                  <w:rFonts w:hint="eastAsia"/>
                  <w:iCs/>
                </w:rPr>
                <w:delText>（</w:delText>
              </w:r>
              <w:r w:rsidR="00166362" w:rsidDel="00D05D52">
                <w:rPr>
                  <w:rFonts w:hint="eastAsia"/>
                  <w:iCs/>
                </w:rPr>
                <w:delText>Goods Returned</w:delText>
              </w:r>
              <w:r w:rsidR="00191E5D" w:rsidRPr="00191E5D" w:rsidDel="00D05D52">
                <w:rPr>
                  <w:rFonts w:hint="eastAsia"/>
                  <w:iCs/>
                </w:rPr>
                <w:delText>）</w:delText>
              </w:r>
              <w:r w:rsidDel="00D05D52">
                <w:rPr>
                  <w:rFonts w:hint="eastAsia"/>
                  <w:iCs/>
                </w:rPr>
                <w:delText>，</w:delText>
              </w:r>
              <w:r w:rsidDel="00D05D52">
                <w:rPr>
                  <w:iCs/>
                </w:rPr>
                <w:delText>已退款</w:delText>
              </w:r>
              <w:r w:rsidR="00191E5D" w:rsidRPr="00191E5D" w:rsidDel="00D05D52">
                <w:rPr>
                  <w:rFonts w:hint="eastAsia"/>
                  <w:iCs/>
                </w:rPr>
                <w:delText>（</w:delText>
              </w:r>
              <w:r w:rsidR="00166362" w:rsidDel="00D05D52">
                <w:rPr>
                  <w:rFonts w:hint="eastAsia"/>
                  <w:iCs/>
                </w:rPr>
                <w:delText>Payment Returned</w:delText>
              </w:r>
            </w:del>
            <w:r w:rsidR="00191E5D" w:rsidRPr="00191E5D">
              <w:rPr>
                <w:rFonts w:hint="eastAsia"/>
                <w:iCs/>
              </w:rPr>
              <w:t>）</w:t>
            </w:r>
          </w:p>
          <w:p w:rsidR="00944A57" w:rsidRPr="00883F4B" w:rsidRDefault="00944A57" w:rsidP="000823DB">
            <w:del w:id="1453" w:author="Microsoft" w:date="2015-09-17T16:23:00Z">
              <w:r w:rsidDel="009531ED">
                <w:rPr>
                  <w:rFonts w:hint="eastAsia"/>
                  <w:iCs/>
                </w:rPr>
                <w:delText>审批人</w:delText>
              </w:r>
              <w:r w:rsidR="00191E5D" w:rsidRPr="00191E5D" w:rsidDel="009531ED">
                <w:rPr>
                  <w:rFonts w:hint="eastAsia"/>
                  <w:iCs/>
                </w:rPr>
                <w:delText>（</w:delText>
              </w:r>
              <w:r w:rsidR="00166362" w:rsidDel="009531ED">
                <w:rPr>
                  <w:rFonts w:hint="eastAsia"/>
                  <w:iCs/>
                </w:rPr>
                <w:delText>Approved By</w:delText>
              </w:r>
              <w:r w:rsidR="00191E5D" w:rsidRPr="00191E5D" w:rsidDel="009531ED">
                <w:rPr>
                  <w:rFonts w:hint="eastAsia"/>
                  <w:iCs/>
                </w:rPr>
                <w:delText>）</w:delText>
              </w:r>
              <w:r w:rsidDel="009531ED">
                <w:rPr>
                  <w:rFonts w:hint="eastAsia"/>
                  <w:iCs/>
                </w:rPr>
                <w:delText>：</w:delText>
              </w:r>
            </w:del>
          </w:p>
        </w:tc>
      </w:tr>
      <w:tr w:rsidR="00944A57" w:rsidRPr="00883F4B" w:rsidTr="000823DB"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944A57" w:rsidRPr="00FE4DC0" w:rsidRDefault="00944A57" w:rsidP="000823D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944A57" w:rsidRPr="00883F4B" w:rsidTr="000823DB"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944A57" w:rsidRPr="00883F4B" w:rsidRDefault="00944A57" w:rsidP="000823D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944A57" w:rsidRPr="00883F4B" w:rsidTr="000823D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A57" w:rsidRDefault="00944A57" w:rsidP="000823DB">
            <w:pPr>
              <w:rPr>
                <w:bCs/>
                <w:iCs/>
              </w:rPr>
            </w:pPr>
            <w:r>
              <w:rPr>
                <w:bCs/>
                <w:iCs/>
              </w:rPr>
              <w:t>站点只能查看到自己提交的</w:t>
            </w:r>
            <w:ins w:id="1454" w:author="Microsoft" w:date="2015-09-17T16:23:00Z">
              <w:r w:rsidR="009531ED">
                <w:rPr>
                  <w:rFonts w:hint="eastAsia"/>
                  <w:bCs/>
                  <w:iCs/>
                </w:rPr>
                <w:t>还</w:t>
              </w:r>
            </w:ins>
            <w:del w:id="1455" w:author="Microsoft" w:date="2015-09-17T16:23:00Z">
              <w:r w:rsidDel="009531ED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货申请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在位审批之前可以进行取消</w:t>
            </w:r>
            <w:r>
              <w:rPr>
                <w:rFonts w:hint="eastAsia"/>
                <w:bCs/>
                <w:iCs/>
              </w:rPr>
              <w:t>；</w:t>
            </w:r>
          </w:p>
          <w:p w:rsidR="00944A57" w:rsidRDefault="00944A57" w:rsidP="000823DB">
            <w:pPr>
              <w:rPr>
                <w:bCs/>
                <w:iCs/>
              </w:rPr>
            </w:pPr>
            <w:r>
              <w:rPr>
                <w:bCs/>
                <w:iCs/>
              </w:rPr>
              <w:t>财务人员能查看到已提交的</w:t>
            </w:r>
            <w:ins w:id="1456" w:author="Microsoft" w:date="2015-09-17T16:23:00Z">
              <w:r w:rsidR="009531ED">
                <w:rPr>
                  <w:rFonts w:hint="eastAsia"/>
                  <w:bCs/>
                  <w:iCs/>
                </w:rPr>
                <w:t>还</w:t>
              </w:r>
            </w:ins>
            <w:del w:id="1457" w:author="Microsoft" w:date="2015-09-17T16:23:00Z">
              <w:r w:rsidDel="009531ED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货申请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并进行审批</w:t>
            </w:r>
            <w:r>
              <w:rPr>
                <w:rFonts w:hint="eastAsia"/>
                <w:bCs/>
                <w:iCs/>
              </w:rPr>
              <w:t>；</w:t>
            </w:r>
          </w:p>
          <w:p w:rsidR="00944A57" w:rsidRDefault="00944A57" w:rsidP="000823DB">
            <w:pPr>
              <w:rPr>
                <w:bCs/>
                <w:iCs/>
              </w:rPr>
            </w:pPr>
            <w:r>
              <w:rPr>
                <w:bCs/>
                <w:iCs/>
              </w:rPr>
              <w:t>仓库人员能查看到已经审批通过的</w:t>
            </w:r>
            <w:ins w:id="1458" w:author="Microsoft" w:date="2015-09-17T16:23:00Z">
              <w:r w:rsidR="009531ED">
                <w:rPr>
                  <w:rFonts w:hint="eastAsia"/>
                  <w:bCs/>
                  <w:iCs/>
                </w:rPr>
                <w:t>还</w:t>
              </w:r>
            </w:ins>
            <w:del w:id="1459" w:author="Microsoft" w:date="2015-09-17T16:23:00Z">
              <w:r w:rsidDel="009531ED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货申请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进行</w:t>
            </w:r>
            <w:ins w:id="1460" w:author="Microsoft" w:date="2015-09-17T16:23:00Z">
              <w:r w:rsidR="009531ED">
                <w:rPr>
                  <w:rFonts w:hint="eastAsia"/>
                  <w:bCs/>
                  <w:iCs/>
                </w:rPr>
                <w:t>还</w:t>
              </w:r>
            </w:ins>
            <w:del w:id="1461" w:author="Microsoft" w:date="2015-09-17T16:23:00Z">
              <w:r w:rsidDel="009531ED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货确认</w:t>
            </w:r>
            <w:r>
              <w:rPr>
                <w:rFonts w:hint="eastAsia"/>
                <w:bCs/>
                <w:iCs/>
              </w:rPr>
              <w:t>；</w:t>
            </w:r>
          </w:p>
          <w:p w:rsidR="0084419E" w:rsidRDefault="009531ED" w:rsidP="00EC18B6">
            <w:pPr>
              <w:rPr>
                <w:ins w:id="1462" w:author="Microsoft" w:date="2015-10-08T13:42:00Z"/>
                <w:bCs/>
                <w:iCs/>
              </w:rPr>
            </w:pPr>
            <w:ins w:id="1463" w:author="Microsoft" w:date="2015-09-17T16:24:00Z">
              <w:r>
                <w:rPr>
                  <w:rFonts w:hint="eastAsia"/>
                  <w:bCs/>
                  <w:iCs/>
                </w:rPr>
                <w:t>还</w:t>
              </w:r>
            </w:ins>
            <w:del w:id="1464" w:author="Microsoft" w:date="2015-09-17T16:24:00Z">
              <w:r w:rsidR="0084419E" w:rsidDel="009531ED">
                <w:rPr>
                  <w:rFonts w:hint="eastAsia"/>
                  <w:bCs/>
                  <w:iCs/>
                </w:rPr>
                <w:delText>退</w:delText>
              </w:r>
            </w:del>
            <w:r w:rsidR="0084419E">
              <w:rPr>
                <w:rFonts w:hint="eastAsia"/>
                <w:bCs/>
                <w:iCs/>
              </w:rPr>
              <w:t>货</w:t>
            </w:r>
            <w:r w:rsidR="0084419E">
              <w:rPr>
                <w:bCs/>
                <w:iCs/>
              </w:rPr>
              <w:t>金额</w:t>
            </w:r>
            <w:r w:rsidR="0084419E">
              <w:rPr>
                <w:rFonts w:hint="eastAsia"/>
                <w:bCs/>
                <w:iCs/>
              </w:rPr>
              <w:t>为</w:t>
            </w:r>
            <w:r w:rsidR="00EC18B6">
              <w:rPr>
                <w:bCs/>
                <w:iCs/>
              </w:rPr>
              <w:t>2</w:t>
            </w:r>
            <w:r w:rsidR="0084419E">
              <w:rPr>
                <w:bCs/>
                <w:iCs/>
              </w:rPr>
              <w:t>00</w:t>
            </w:r>
            <w:r w:rsidR="0084419E">
              <w:rPr>
                <w:rFonts w:hint="eastAsia"/>
                <w:bCs/>
                <w:iCs/>
              </w:rPr>
              <w:t>美金</w:t>
            </w:r>
            <w:r w:rsidR="0084419E">
              <w:rPr>
                <w:bCs/>
                <w:iCs/>
              </w:rPr>
              <w:t>时，</w:t>
            </w:r>
            <w:r w:rsidR="00EC18B6">
              <w:rPr>
                <w:rFonts w:hint="eastAsia"/>
                <w:bCs/>
                <w:iCs/>
              </w:rPr>
              <w:t>需要</w:t>
            </w:r>
            <w:r w:rsidR="0084419E">
              <w:rPr>
                <w:bCs/>
                <w:iCs/>
              </w:rPr>
              <w:t>财务进行审批，未超过</w:t>
            </w:r>
            <w:r w:rsidR="00EC18B6">
              <w:rPr>
                <w:rFonts w:hint="eastAsia"/>
                <w:bCs/>
                <w:iCs/>
              </w:rPr>
              <w:t>2</w:t>
            </w:r>
            <w:r w:rsidR="0084419E">
              <w:rPr>
                <w:rFonts w:hint="eastAsia"/>
                <w:bCs/>
                <w:iCs/>
              </w:rPr>
              <w:t>00</w:t>
            </w:r>
            <w:r w:rsidR="0084419E">
              <w:rPr>
                <w:rFonts w:hint="eastAsia"/>
                <w:bCs/>
                <w:iCs/>
              </w:rPr>
              <w:t>美金</w:t>
            </w:r>
            <w:r w:rsidR="0084419E">
              <w:rPr>
                <w:bCs/>
                <w:iCs/>
              </w:rPr>
              <w:t>的</w:t>
            </w:r>
            <w:r w:rsidR="0084419E">
              <w:rPr>
                <w:rFonts w:hint="eastAsia"/>
                <w:bCs/>
                <w:iCs/>
              </w:rPr>
              <w:t>系统</w:t>
            </w:r>
            <w:r w:rsidR="0084419E">
              <w:rPr>
                <w:bCs/>
                <w:iCs/>
              </w:rPr>
              <w:t>自动审批通过。</w:t>
            </w:r>
          </w:p>
          <w:p w:rsidR="006847F5" w:rsidRPr="003E77B5" w:rsidRDefault="006847F5" w:rsidP="00EC18B6">
            <w:pPr>
              <w:rPr>
                <w:bCs/>
                <w:iCs/>
              </w:rPr>
            </w:pPr>
            <w:ins w:id="1465" w:author="Microsoft" w:date="2015-10-08T13:42:00Z">
              <w:r>
                <w:rPr>
                  <w:rFonts w:hint="eastAsia"/>
                  <w:bCs/>
                  <w:iCs/>
                </w:rPr>
                <w:t>当还</w:t>
              </w:r>
              <w:r>
                <w:rPr>
                  <w:bCs/>
                  <w:iCs/>
                </w:rPr>
                <w:t>货单状态变为</w:t>
              </w:r>
              <w:r>
                <w:rPr>
                  <w:bCs/>
                  <w:iCs/>
                </w:rPr>
                <w:t>“</w:t>
              </w:r>
              <w:r>
                <w:rPr>
                  <w:rFonts w:hint="eastAsia"/>
                  <w:bCs/>
                  <w:iCs/>
                </w:rPr>
                <w:t>已</w:t>
              </w:r>
            </w:ins>
            <w:ins w:id="1466" w:author="Microsoft" w:date="2015-10-08T13:46:00Z">
              <w:r>
                <w:rPr>
                  <w:rFonts w:hint="eastAsia"/>
                  <w:bCs/>
                  <w:iCs/>
                </w:rPr>
                <w:t>还</w:t>
              </w:r>
              <w:r>
                <w:rPr>
                  <w:bCs/>
                  <w:iCs/>
                </w:rPr>
                <w:t>货</w:t>
              </w:r>
            </w:ins>
            <w:ins w:id="1467" w:author="Microsoft" w:date="2015-10-08T13:42:00Z">
              <w:r>
                <w:rPr>
                  <w:bCs/>
                  <w:iCs/>
                </w:rPr>
                <w:t>”</w:t>
              </w:r>
              <w:r>
                <w:rPr>
                  <w:rFonts w:hint="eastAsia"/>
                  <w:bCs/>
                  <w:iCs/>
                </w:rPr>
                <w:t>时</w:t>
              </w:r>
              <w:r>
                <w:rPr>
                  <w:bCs/>
                  <w:iCs/>
                </w:rPr>
                <w:t>，</w:t>
              </w:r>
              <w:r>
                <w:rPr>
                  <w:rFonts w:hint="eastAsia"/>
                  <w:bCs/>
                  <w:iCs/>
                </w:rPr>
                <w:t>将</w:t>
              </w:r>
              <w:r>
                <w:rPr>
                  <w:bCs/>
                  <w:iCs/>
                </w:rPr>
                <w:t>市场管理员账户</w:t>
              </w:r>
              <w:r>
                <w:rPr>
                  <w:rFonts w:hint="eastAsia"/>
                  <w:bCs/>
                  <w:iCs/>
                </w:rPr>
                <w:t>的</w:t>
              </w:r>
              <w:r>
                <w:rPr>
                  <w:bCs/>
                  <w:iCs/>
                </w:rPr>
                <w:t>佘票</w:t>
              </w:r>
            </w:ins>
            <w:ins w:id="1468" w:author="Microsoft" w:date="2015-10-08T13:43:00Z">
              <w:r>
                <w:rPr>
                  <w:rFonts w:hint="eastAsia"/>
                  <w:bCs/>
                  <w:iCs/>
                </w:rPr>
                <w:t>额度</w:t>
              </w:r>
              <w:r>
                <w:rPr>
                  <w:bCs/>
                  <w:iCs/>
                </w:rPr>
                <w:t>释放；</w:t>
              </w:r>
            </w:ins>
          </w:p>
        </w:tc>
      </w:tr>
    </w:tbl>
    <w:p w:rsidR="00944A57" w:rsidRPr="00EC18B6" w:rsidRDefault="00944A57" w:rsidP="00944A57">
      <w:pPr>
        <w:pStyle w:val="a0"/>
      </w:pPr>
    </w:p>
    <w:p w:rsidR="003E3C8B" w:rsidRDefault="00353E88" w:rsidP="003C64BA">
      <w:pPr>
        <w:pStyle w:val="4"/>
      </w:pPr>
      <w:r>
        <w:rPr>
          <w:rFonts w:hint="eastAsia"/>
        </w:rPr>
        <w:t>还</w:t>
      </w:r>
      <w:r>
        <w:t>货</w:t>
      </w:r>
      <w:r w:rsidR="003E3C8B">
        <w:t>审批</w:t>
      </w:r>
      <w:r w:rsidR="003E3C8B">
        <w:rPr>
          <w:rFonts w:hint="eastAsia"/>
        </w:rPr>
        <w:t>（财务）</w:t>
      </w:r>
      <w:r w:rsidR="003573C6">
        <w:rPr>
          <w:rFonts w:hint="eastAsia"/>
        </w:rPr>
        <w:t>（</w:t>
      </w:r>
      <w:r w:rsidR="003573C6">
        <w:rPr>
          <w:rFonts w:hint="eastAsia"/>
        </w:rPr>
        <w:t>Return Delivery Approval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E3C8B" w:rsidRPr="00883F4B" w:rsidTr="00B45534"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3E3C8B" w:rsidRPr="00883F4B" w:rsidRDefault="00607A4B" w:rsidP="00B45534">
            <w:pPr>
              <w:rPr>
                <w:iCs/>
              </w:rPr>
            </w:pPr>
            <w:r>
              <w:rPr>
                <w:iCs/>
              </w:rPr>
              <w:t>Jk082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3E3C8B" w:rsidRPr="00883F4B" w:rsidRDefault="003E3C8B" w:rsidP="00B45534">
            <w:pPr>
              <w:rPr>
                <w:iCs/>
              </w:rPr>
            </w:pPr>
          </w:p>
        </w:tc>
      </w:tr>
      <w:tr w:rsidR="003E3C8B" w:rsidRPr="00883F4B" w:rsidTr="00B45534"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3E3C8B" w:rsidRPr="00883F4B" w:rsidRDefault="009531ED" w:rsidP="00B45534">
            <w:pPr>
              <w:rPr>
                <w:iCs/>
              </w:rPr>
            </w:pPr>
            <w:ins w:id="1469" w:author="Microsoft" w:date="2015-09-17T16:24:00Z">
              <w:r>
                <w:rPr>
                  <w:rFonts w:hint="eastAsia"/>
                  <w:iCs/>
                </w:rPr>
                <w:t>还</w:t>
              </w:r>
            </w:ins>
            <w:del w:id="1470" w:author="Microsoft" w:date="2015-09-17T16:24:00Z">
              <w:r w:rsidR="003E3C8B" w:rsidDel="009531ED">
                <w:rPr>
                  <w:iCs/>
                </w:rPr>
                <w:delText>退</w:delText>
              </w:r>
            </w:del>
            <w:r w:rsidR="003E3C8B">
              <w:rPr>
                <w:iCs/>
              </w:rPr>
              <w:t>货审批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E3C8B" w:rsidRPr="00883F4B" w:rsidRDefault="003E3C8B" w:rsidP="00B4553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3E3C8B" w:rsidRPr="00883F4B" w:rsidRDefault="003E3C8B" w:rsidP="00B45534">
            <w:pPr>
              <w:rPr>
                <w:iCs/>
              </w:rPr>
            </w:pPr>
          </w:p>
        </w:tc>
      </w:tr>
      <w:tr w:rsidR="003E3C8B" w:rsidRPr="00883F4B" w:rsidTr="00B45534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3E3C8B" w:rsidRPr="00883F4B" w:rsidRDefault="003E3C8B" w:rsidP="00B45534">
            <w:r>
              <w:rPr>
                <w:rFonts w:hint="eastAsia"/>
              </w:rPr>
              <w:t>财务对</w:t>
            </w:r>
            <w:ins w:id="1471" w:author="Microsoft" w:date="2015-09-17T16:24:00Z">
              <w:r w:rsidR="009531ED">
                <w:rPr>
                  <w:rFonts w:hint="eastAsia"/>
                </w:rPr>
                <w:t>还</w:t>
              </w:r>
            </w:ins>
            <w:del w:id="1472" w:author="Microsoft" w:date="2015-09-17T16:24:00Z">
              <w:r w:rsidDel="009531ED">
                <w:rPr>
                  <w:rFonts w:hint="eastAsia"/>
                </w:rPr>
                <w:delText>退</w:delText>
              </w:r>
            </w:del>
            <w:r>
              <w:rPr>
                <w:rFonts w:hint="eastAsia"/>
              </w:rPr>
              <w:t>货申请进行审批</w:t>
            </w:r>
          </w:p>
        </w:tc>
      </w:tr>
      <w:tr w:rsidR="003E3C8B" w:rsidRPr="00883F4B" w:rsidTr="00B4553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3E3C8B" w:rsidRDefault="003E3C8B" w:rsidP="00B45534">
            <w:pPr>
              <w:rPr>
                <w:iCs/>
              </w:rPr>
            </w:pPr>
            <w:r>
              <w:rPr>
                <w:rFonts w:hint="eastAsia"/>
                <w:iCs/>
              </w:rPr>
              <w:t>在</w:t>
            </w:r>
            <w:r w:rsidR="00353E88">
              <w:rPr>
                <w:rFonts w:hint="eastAsia"/>
                <w:iCs/>
              </w:rPr>
              <w:t>还</w:t>
            </w:r>
            <w:r w:rsidR="00353E88">
              <w:rPr>
                <w:iCs/>
              </w:rPr>
              <w:t>货</w:t>
            </w:r>
            <w:r>
              <w:rPr>
                <w:rFonts w:hint="eastAsia"/>
                <w:iCs/>
              </w:rPr>
              <w:t>申请列表中选择一条记录，点击【审批处理】</w:t>
            </w:r>
            <w:r w:rsidR="00072244">
              <w:rPr>
                <w:rFonts w:hint="eastAsia"/>
                <w:iCs/>
              </w:rPr>
              <w:t>（</w:t>
            </w:r>
            <w:r w:rsidR="00072244">
              <w:rPr>
                <w:rFonts w:hint="eastAsia"/>
                <w:iCs/>
              </w:rPr>
              <w:t>Approve</w:t>
            </w:r>
            <w:r w:rsidR="00072244">
              <w:rPr>
                <w:rFonts w:hint="eastAsia"/>
                <w:iCs/>
              </w:rPr>
              <w:t>）</w:t>
            </w:r>
          </w:p>
          <w:p w:rsidR="003E3C8B" w:rsidRDefault="003E3C8B" w:rsidP="003967F2">
            <w:pPr>
              <w:pStyle w:val="a8"/>
              <w:numPr>
                <w:ilvl w:val="0"/>
                <w:numId w:val="3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审批通过</w:t>
            </w:r>
            <w:r w:rsidR="00191E5D" w:rsidRPr="00191E5D">
              <w:rPr>
                <w:rFonts w:hint="eastAsia"/>
                <w:iCs/>
              </w:rPr>
              <w:t>（</w:t>
            </w:r>
            <w:r w:rsidR="00072244">
              <w:rPr>
                <w:rFonts w:hint="eastAsia"/>
                <w:iCs/>
              </w:rPr>
              <w:t>Allow</w:t>
            </w:r>
            <w:r w:rsidR="00191E5D" w:rsidRPr="00191E5D">
              <w:rPr>
                <w:rFonts w:hint="eastAsia"/>
                <w:iCs/>
              </w:rPr>
              <w:t>）</w:t>
            </w:r>
          </w:p>
          <w:p w:rsidR="003E3C8B" w:rsidRPr="00E41BAC" w:rsidRDefault="003E3C8B" w:rsidP="003967F2">
            <w:pPr>
              <w:pStyle w:val="a8"/>
              <w:numPr>
                <w:ilvl w:val="0"/>
                <w:numId w:val="34"/>
              </w:numPr>
              <w:ind w:firstLineChars="0"/>
              <w:rPr>
                <w:iCs/>
              </w:rPr>
            </w:pPr>
            <w:r>
              <w:rPr>
                <w:iCs/>
              </w:rPr>
              <w:t>审批未通过</w:t>
            </w:r>
            <w:r w:rsidR="00191E5D" w:rsidRPr="00191E5D">
              <w:rPr>
                <w:rFonts w:hint="eastAsia"/>
                <w:iCs/>
              </w:rPr>
              <w:t>（</w:t>
            </w:r>
            <w:r w:rsidR="00072244">
              <w:rPr>
                <w:rFonts w:hint="eastAsia"/>
                <w:iCs/>
              </w:rPr>
              <w:t>Deny</w:t>
            </w:r>
            <w:r w:rsidR="00191E5D" w:rsidRPr="00191E5D">
              <w:rPr>
                <w:rFonts w:hint="eastAsia"/>
                <w:iCs/>
              </w:rPr>
              <w:t>）</w:t>
            </w:r>
          </w:p>
        </w:tc>
      </w:tr>
      <w:tr w:rsidR="003E3C8B" w:rsidRPr="00883F4B" w:rsidTr="00B4553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3E3C8B" w:rsidRDefault="003E3C8B" w:rsidP="00B45534">
            <w:pPr>
              <w:rPr>
                <w:iCs/>
              </w:rPr>
            </w:pPr>
            <w:r>
              <w:rPr>
                <w:rFonts w:hint="eastAsia"/>
              </w:rPr>
              <w:t>审批完成！</w:t>
            </w:r>
          </w:p>
          <w:p w:rsidR="006B7A49" w:rsidRPr="006B7A49" w:rsidRDefault="006B7A49" w:rsidP="006B7A49">
            <w:r w:rsidRPr="006B7A49">
              <w:rPr>
                <w:rFonts w:hint="eastAsia"/>
              </w:rPr>
              <w:t>（</w:t>
            </w:r>
            <w:r w:rsidRPr="006B7A49">
              <w:rPr>
                <w:rFonts w:hint="eastAsia"/>
              </w:rPr>
              <w:t xml:space="preserve">The selected </w:t>
            </w:r>
            <w:r>
              <w:rPr>
                <w:rFonts w:hint="eastAsia"/>
              </w:rPr>
              <w:t>return delivery</w:t>
            </w:r>
            <w:r w:rsidRPr="006B7A49">
              <w:rPr>
                <w:rFonts w:hint="eastAsia"/>
              </w:rPr>
              <w:t xml:space="preserve"> has been approved.</w:t>
            </w:r>
            <w:r w:rsidRPr="006B7A49">
              <w:rPr>
                <w:rFonts w:hint="eastAsia"/>
              </w:rPr>
              <w:t>）</w:t>
            </w:r>
          </w:p>
          <w:p w:rsidR="006B7A49" w:rsidRPr="00883F4B" w:rsidRDefault="006B7A49" w:rsidP="006B7A49">
            <w:r w:rsidRPr="006B7A49">
              <w:rPr>
                <w:rFonts w:hint="eastAsia"/>
              </w:rPr>
              <w:t>（</w:t>
            </w:r>
            <w:r w:rsidRPr="006B7A49">
              <w:rPr>
                <w:rFonts w:hint="eastAsia"/>
              </w:rPr>
              <w:t>The selected</w:t>
            </w:r>
            <w:r>
              <w:rPr>
                <w:rFonts w:hint="eastAsia"/>
              </w:rPr>
              <w:t xml:space="preserve"> return delivery</w:t>
            </w:r>
            <w:r w:rsidRPr="006B7A49">
              <w:rPr>
                <w:rFonts w:hint="eastAsia"/>
              </w:rPr>
              <w:t xml:space="preserve"> has been rejected.</w:t>
            </w:r>
            <w:r w:rsidRPr="006B7A49">
              <w:rPr>
                <w:rFonts w:hint="eastAsia"/>
              </w:rPr>
              <w:t>）</w:t>
            </w:r>
          </w:p>
        </w:tc>
      </w:tr>
      <w:tr w:rsidR="003E3C8B" w:rsidRPr="00883F4B" w:rsidTr="00B45534"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3E3C8B" w:rsidRPr="00FE4DC0" w:rsidRDefault="003E3C8B" w:rsidP="00B4553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3E3C8B" w:rsidRPr="00883F4B" w:rsidTr="00B45534"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3E3C8B" w:rsidRPr="00883F4B" w:rsidRDefault="003E3C8B" w:rsidP="00B4553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3E3C8B" w:rsidRPr="00883F4B" w:rsidTr="00B4553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C8B" w:rsidRPr="003E77B5" w:rsidRDefault="003E3C8B" w:rsidP="00B45534">
            <w:pPr>
              <w:rPr>
                <w:bCs/>
                <w:iCs/>
              </w:rPr>
            </w:pPr>
            <w:r>
              <w:rPr>
                <w:bCs/>
                <w:iCs/>
              </w:rPr>
              <w:t>无</w:t>
            </w:r>
          </w:p>
        </w:tc>
      </w:tr>
    </w:tbl>
    <w:p w:rsidR="003E3C8B" w:rsidRPr="00A213A3" w:rsidRDefault="003E3C8B" w:rsidP="003E3C8B">
      <w:pPr>
        <w:pStyle w:val="a0"/>
      </w:pPr>
    </w:p>
    <w:p w:rsidR="003F2D7B" w:rsidRDefault="003F2D7B">
      <w:pPr>
        <w:pStyle w:val="3"/>
        <w:rPr>
          <w:ins w:id="1473" w:author="Microsoft" w:date="2015-09-23T15:40:00Z"/>
        </w:rPr>
      </w:pPr>
      <w:bookmarkStart w:id="1474" w:name="_Toc430873043"/>
      <w:ins w:id="1475" w:author="Microsoft" w:date="2015-09-23T15:40:00Z">
        <w:r>
          <w:rPr>
            <w:rFonts w:hint="eastAsia"/>
          </w:rPr>
          <w:t>提现</w:t>
        </w:r>
        <w:r>
          <w:t>列表</w:t>
        </w:r>
        <w:bookmarkEnd w:id="1474"/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F2D7B" w:rsidRPr="00883F4B" w:rsidTr="003F2D7B">
        <w:trPr>
          <w:ins w:id="1476" w:author="Microsoft" w:date="2015-09-23T15:40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1477" w:author="Microsoft" w:date="2015-09-23T15:40:00Z"/>
              </w:rPr>
            </w:pPr>
            <w:ins w:id="1478" w:author="Microsoft" w:date="2015-09-23T15:40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3F2D7B" w:rsidRPr="00883F4B" w:rsidRDefault="003F2D7B" w:rsidP="003F2D7B">
            <w:pPr>
              <w:rPr>
                <w:ins w:id="1479" w:author="Microsoft" w:date="2015-09-23T15:40:00Z"/>
                <w:iCs/>
              </w:rPr>
            </w:pPr>
            <w:ins w:id="1480" w:author="Microsoft" w:date="2015-09-23T15:40:00Z">
              <w:r>
                <w:rPr>
                  <w:iCs/>
                </w:rPr>
                <w:t>Jk087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1481" w:author="Microsoft" w:date="2015-09-23T15:40:00Z"/>
              </w:rPr>
            </w:pPr>
            <w:ins w:id="1482" w:author="Microsoft" w:date="2015-09-23T15:40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3F2D7B" w:rsidRPr="00883F4B" w:rsidRDefault="003F2D7B" w:rsidP="003F2D7B">
            <w:pPr>
              <w:rPr>
                <w:ins w:id="1483" w:author="Microsoft" w:date="2015-09-23T15:40:00Z"/>
                <w:iCs/>
              </w:rPr>
            </w:pPr>
          </w:p>
        </w:tc>
      </w:tr>
      <w:tr w:rsidR="003F2D7B" w:rsidRPr="00883F4B" w:rsidTr="003F2D7B">
        <w:trPr>
          <w:ins w:id="1484" w:author="Microsoft" w:date="2015-09-23T15:40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1485" w:author="Microsoft" w:date="2015-09-23T15:40:00Z"/>
              </w:rPr>
            </w:pPr>
            <w:ins w:id="1486" w:author="Microsoft" w:date="2015-09-23T15:40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3F2D7B" w:rsidRPr="00883F4B" w:rsidRDefault="003F2D7B" w:rsidP="003F2D7B">
            <w:pPr>
              <w:rPr>
                <w:ins w:id="1487" w:author="Microsoft" w:date="2015-09-23T15:40:00Z"/>
                <w:iCs/>
              </w:rPr>
            </w:pPr>
            <w:ins w:id="1488" w:author="Microsoft" w:date="2015-09-23T15:40:00Z">
              <w:r>
                <w:rPr>
                  <w:rFonts w:hint="eastAsia"/>
                  <w:iCs/>
                </w:rPr>
                <w:t>提现列表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1489" w:author="Microsoft" w:date="2015-09-23T15:40:00Z"/>
                <w:iCs/>
              </w:rPr>
            </w:pPr>
            <w:ins w:id="1490" w:author="Microsoft" w:date="2015-09-23T15:40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3F2D7B" w:rsidRPr="00883F4B" w:rsidRDefault="003F2D7B" w:rsidP="003F2D7B">
            <w:pPr>
              <w:rPr>
                <w:ins w:id="1491" w:author="Microsoft" w:date="2015-09-23T15:40:00Z"/>
                <w:iCs/>
              </w:rPr>
            </w:pPr>
          </w:p>
        </w:tc>
      </w:tr>
      <w:tr w:rsidR="003F2D7B" w:rsidRPr="00883F4B" w:rsidTr="003F2D7B">
        <w:trPr>
          <w:trHeight w:val="390"/>
          <w:ins w:id="1492" w:author="Microsoft" w:date="2015-09-23T15:40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1493" w:author="Microsoft" w:date="2015-09-23T15:40:00Z"/>
              </w:rPr>
            </w:pPr>
            <w:ins w:id="1494" w:author="Microsoft" w:date="2015-09-23T15:40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3F2D7B" w:rsidP="003F2D7B">
            <w:pPr>
              <w:rPr>
                <w:ins w:id="1495" w:author="Microsoft" w:date="2015-09-23T15:40:00Z"/>
              </w:rPr>
            </w:pPr>
            <w:ins w:id="1496" w:author="Microsoft" w:date="2015-09-23T15:41:00Z">
              <w:r>
                <w:rPr>
                  <w:rFonts w:hint="eastAsia"/>
                </w:rPr>
                <w:t>所有</w:t>
              </w:r>
            </w:ins>
            <w:ins w:id="1497" w:author="Microsoft" w:date="2015-09-23T15:40:00Z">
              <w:r>
                <w:rPr>
                  <w:rFonts w:hint="eastAsia"/>
                </w:rPr>
                <w:t>提现记录</w:t>
              </w:r>
            </w:ins>
          </w:p>
        </w:tc>
      </w:tr>
      <w:tr w:rsidR="003F2D7B" w:rsidRPr="00883F4B" w:rsidTr="003F2D7B">
        <w:trPr>
          <w:trHeight w:val="420"/>
          <w:ins w:id="1498" w:author="Microsoft" w:date="2015-09-23T15:40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1499" w:author="Microsoft" w:date="2015-09-23T15:40:00Z"/>
              </w:rPr>
            </w:pPr>
            <w:ins w:id="1500" w:author="Microsoft" w:date="2015-09-23T15:40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Default="003F2D7B" w:rsidP="003F2D7B">
            <w:pPr>
              <w:rPr>
                <w:ins w:id="1501" w:author="Microsoft" w:date="2015-09-23T15:49:00Z"/>
                <w:iCs/>
              </w:rPr>
            </w:pPr>
            <w:ins w:id="1502" w:author="Microsoft" w:date="2015-09-23T15:40:00Z">
              <w:r>
                <w:rPr>
                  <w:rFonts w:hint="eastAsia"/>
                  <w:iCs/>
                </w:rPr>
                <w:t>查询</w:t>
              </w:r>
              <w:r>
                <w:rPr>
                  <w:iCs/>
                </w:rPr>
                <w:t>条件：</w:t>
              </w:r>
            </w:ins>
          </w:p>
          <w:p w:rsidR="000B2D54" w:rsidRPr="000B2D54" w:rsidRDefault="000B2D54" w:rsidP="000B2D54">
            <w:pPr>
              <w:pStyle w:val="a8"/>
              <w:numPr>
                <w:ilvl w:val="0"/>
                <w:numId w:val="66"/>
              </w:numPr>
              <w:ind w:firstLineChars="0"/>
              <w:rPr>
                <w:ins w:id="1503" w:author="Microsoft" w:date="2015-09-23T15:40:00Z"/>
                <w:iCs/>
              </w:rPr>
            </w:pPr>
            <w:ins w:id="1504" w:author="Microsoft" w:date="2015-09-23T15:49:00Z">
              <w:r w:rsidRPr="000B2D54">
                <w:rPr>
                  <w:rFonts w:hint="eastAsia"/>
                  <w:iCs/>
                </w:rPr>
                <w:t>类型：</w:t>
              </w:r>
              <w:r w:rsidRPr="000B2D54">
                <w:rPr>
                  <w:iCs/>
                </w:rPr>
                <w:t>站点、部门</w:t>
              </w:r>
            </w:ins>
          </w:p>
          <w:p w:rsidR="003F2D7B" w:rsidRPr="000B2D54" w:rsidRDefault="003F2D7B" w:rsidP="000B2D54">
            <w:pPr>
              <w:pStyle w:val="a8"/>
              <w:numPr>
                <w:ilvl w:val="0"/>
                <w:numId w:val="66"/>
              </w:numPr>
              <w:ind w:firstLineChars="0"/>
              <w:rPr>
                <w:ins w:id="1505" w:author="Microsoft" w:date="2015-09-23T15:40:00Z"/>
                <w:iCs/>
              </w:rPr>
            </w:pPr>
            <w:ins w:id="1506" w:author="Microsoft" w:date="2015-09-23T15:40:00Z">
              <w:r w:rsidRPr="000B2D54">
                <w:rPr>
                  <w:rFonts w:hint="eastAsia"/>
                  <w:iCs/>
                </w:rPr>
                <w:t>部门</w:t>
              </w:r>
              <w:r w:rsidRPr="000B2D54">
                <w:rPr>
                  <w:iCs/>
                </w:rPr>
                <w:t>名称</w:t>
              </w:r>
              <w:r w:rsidRPr="000B2D54">
                <w:rPr>
                  <w:rFonts w:hint="eastAsia"/>
                  <w:iCs/>
                </w:rPr>
                <w:t>（</w:t>
              </w:r>
              <w:r w:rsidRPr="000B2D54">
                <w:rPr>
                  <w:rFonts w:hint="eastAsia"/>
                  <w:iCs/>
                </w:rPr>
                <w:t>Name</w:t>
              </w:r>
              <w:r w:rsidRPr="000B2D54">
                <w:rPr>
                  <w:rFonts w:hint="eastAsia"/>
                  <w:iCs/>
                </w:rPr>
                <w:t>）：</w:t>
              </w:r>
            </w:ins>
          </w:p>
          <w:p w:rsidR="003F2D7B" w:rsidRPr="000B2D54" w:rsidRDefault="003F2D7B" w:rsidP="000B2D54">
            <w:pPr>
              <w:pStyle w:val="a8"/>
              <w:numPr>
                <w:ilvl w:val="0"/>
                <w:numId w:val="66"/>
              </w:numPr>
              <w:ind w:firstLineChars="0"/>
              <w:rPr>
                <w:ins w:id="1507" w:author="Microsoft" w:date="2015-09-23T15:40:00Z"/>
                <w:iCs/>
              </w:rPr>
            </w:pPr>
            <w:ins w:id="1508" w:author="Microsoft" w:date="2015-09-23T15:40:00Z">
              <w:r w:rsidRPr="000B2D54">
                <w:rPr>
                  <w:rFonts w:hint="eastAsia"/>
                  <w:iCs/>
                </w:rPr>
                <w:t>日期（</w:t>
              </w:r>
              <w:r w:rsidRPr="000B2D54">
                <w:rPr>
                  <w:rFonts w:hint="eastAsia"/>
                  <w:iCs/>
                </w:rPr>
                <w:t>Date</w:t>
              </w:r>
              <w:r w:rsidRPr="000B2D54">
                <w:rPr>
                  <w:rFonts w:hint="eastAsia"/>
                  <w:iCs/>
                </w:rPr>
                <w:t>）</w:t>
              </w:r>
              <w:r w:rsidRPr="000B2D54">
                <w:rPr>
                  <w:iCs/>
                </w:rPr>
                <w:t>：</w:t>
              </w:r>
            </w:ins>
          </w:p>
        </w:tc>
      </w:tr>
      <w:tr w:rsidR="003F2D7B" w:rsidRPr="00883F4B" w:rsidTr="003F2D7B">
        <w:trPr>
          <w:trHeight w:val="420"/>
          <w:ins w:id="1509" w:author="Microsoft" w:date="2015-09-23T15:40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1510" w:author="Microsoft" w:date="2015-09-23T15:40:00Z"/>
              </w:rPr>
            </w:pPr>
            <w:ins w:id="1511" w:author="Microsoft" w:date="2015-09-23T15:40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1512" w:author="Microsoft" w:date="2015-09-23T15:40:00Z"/>
              </w:rPr>
            </w:pPr>
            <w:ins w:id="1513" w:author="Microsoft" w:date="2015-09-23T15:40:00Z">
              <w:r>
                <w:t>申请单编号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Record Code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1514" w:author="Microsoft" w:date="2015-09-23T15:40:00Z"/>
              </w:rPr>
            </w:pPr>
            <w:ins w:id="1515" w:author="Microsoft" w:date="2015-09-23T15:40:00Z">
              <w:r>
                <w:t>名称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Name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1516" w:author="Microsoft" w:date="2015-09-23T16:08:00Z"/>
              </w:rPr>
            </w:pPr>
            <w:ins w:id="1517" w:author="Microsoft" w:date="2015-09-23T15:40:00Z">
              <w:r>
                <w:t>编号</w:t>
              </w:r>
            </w:ins>
            <w:ins w:id="1518" w:author="Microsoft" w:date="2015-09-23T15:48:00Z">
              <w:r w:rsidR="000B2D54">
                <w:rPr>
                  <w:rFonts w:hint="eastAsia"/>
                </w:rPr>
                <w:t>：</w:t>
              </w:r>
            </w:ins>
          </w:p>
          <w:p w:rsidR="008C66B9" w:rsidRDefault="002E2693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1519" w:author="Microsoft" w:date="2015-09-23T15:40:00Z"/>
              </w:rPr>
            </w:pPr>
            <w:ins w:id="1520" w:author="Microsoft" w:date="2015-11-11T16:27:00Z">
              <w:r>
                <w:rPr>
                  <w:rFonts w:hint="eastAsia"/>
                </w:rPr>
                <w:t>账户</w:t>
              </w:r>
              <w:r>
                <w:t>余额：</w:t>
              </w:r>
            </w:ins>
            <w:ins w:id="1521" w:author="Microsoft" w:date="2015-11-11T16:28:00Z">
              <w:r>
                <w:rPr>
                  <w:rFonts w:hint="eastAsia"/>
                </w:rPr>
                <w:t>未</w:t>
              </w:r>
            </w:ins>
            <w:ins w:id="1522" w:author="Microsoft" w:date="2015-11-11T16:27:00Z">
              <w:r>
                <w:t>审批</w:t>
              </w:r>
              <w:r>
                <w:rPr>
                  <w:rFonts w:hint="eastAsia"/>
                </w:rPr>
                <w:t>显示账户</w:t>
              </w:r>
              <w:r>
                <w:t>实时余额，</w:t>
              </w:r>
            </w:ins>
            <w:ins w:id="1523" w:author="Microsoft" w:date="2015-11-11T16:28:00Z">
              <w:r>
                <w:rPr>
                  <w:rFonts w:hint="eastAsia"/>
                </w:rPr>
                <w:t>已审批</w:t>
              </w:r>
              <w:r>
                <w:t>的显示审批</w:t>
              </w:r>
              <w:r>
                <w:rPr>
                  <w:rFonts w:hint="eastAsia"/>
                </w:rPr>
                <w:t>成功</w:t>
              </w:r>
              <w:r>
                <w:t>后的</w:t>
              </w:r>
              <w:r>
                <w:rPr>
                  <w:rFonts w:hint="eastAsia"/>
                </w:rPr>
                <w:t>账户余额</w:t>
              </w:r>
              <w:r>
                <w:t>，拒绝的金额不变；</w:t>
              </w:r>
            </w:ins>
          </w:p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1524" w:author="Microsoft" w:date="2015-09-23T15:40:00Z"/>
              </w:rPr>
            </w:pPr>
            <w:ins w:id="1525" w:author="Microsoft" w:date="2015-09-23T15:40:00Z">
              <w:r>
                <w:t>提现金额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Cash Withdrawn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  <w:r>
                <w:t>瑞尔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 w:rsidRPr="00366E94">
                <w:rPr>
                  <w:rFonts w:hint="eastAsia"/>
                  <w:iCs/>
                </w:rPr>
                <w:t>）</w:t>
              </w:r>
            </w:ins>
          </w:p>
          <w:p w:rsidR="003F2D7B" w:rsidRDefault="000B2D54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1526" w:author="Microsoft" w:date="2015-09-23T15:40:00Z"/>
              </w:rPr>
            </w:pPr>
            <w:ins w:id="1527" w:author="Microsoft" w:date="2015-09-23T15:48:00Z">
              <w:r>
                <w:rPr>
                  <w:rFonts w:hint="eastAsia"/>
                </w:rPr>
                <w:t>申请</w:t>
              </w:r>
            </w:ins>
            <w:ins w:id="1528" w:author="Microsoft" w:date="2015-09-23T15:40:00Z">
              <w:r w:rsidR="003F2D7B">
                <w:t>时间</w:t>
              </w:r>
              <w:r w:rsidR="003F2D7B" w:rsidRPr="00366E94">
                <w:rPr>
                  <w:rFonts w:hint="eastAsia"/>
                  <w:iCs/>
                </w:rPr>
                <w:t>（</w:t>
              </w:r>
              <w:r w:rsidR="003F2D7B">
                <w:rPr>
                  <w:rFonts w:hint="eastAsia"/>
                  <w:iCs/>
                </w:rPr>
                <w:t>Date of Withdrawal</w:t>
              </w:r>
              <w:r w:rsidR="003F2D7B" w:rsidRPr="00366E94">
                <w:rPr>
                  <w:rFonts w:hint="eastAsia"/>
                  <w:iCs/>
                </w:rPr>
                <w:t>）</w:t>
              </w:r>
              <w:r w:rsidR="003F2D7B">
                <w:rPr>
                  <w:rFonts w:hint="eastAsia"/>
                </w:rPr>
                <w:t>：</w:t>
              </w:r>
            </w:ins>
          </w:p>
          <w:p w:rsidR="003F2D7B" w:rsidRPr="00883F4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1529" w:author="Microsoft" w:date="2015-09-23T15:40:00Z"/>
              </w:rPr>
            </w:pPr>
            <w:ins w:id="1530" w:author="Microsoft" w:date="2015-09-23T15:40:00Z">
              <w:r>
                <w:rPr>
                  <w:rFonts w:hint="eastAsia"/>
                </w:rPr>
                <w:t>状态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Status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t>：已提交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Submitted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t>、</w:t>
              </w:r>
              <w:r>
                <w:rPr>
                  <w:rFonts w:hint="eastAsia"/>
                </w:rPr>
                <w:t>已取消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Cancelled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t>、已审批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Approved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t>、已提现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Processed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、</w:t>
              </w:r>
              <w:r>
                <w:rPr>
                  <w:iCs/>
                </w:rPr>
                <w:t>已拒绝（）</w:t>
              </w:r>
            </w:ins>
          </w:p>
        </w:tc>
      </w:tr>
      <w:tr w:rsidR="003F2D7B" w:rsidRPr="00883F4B" w:rsidTr="003F2D7B">
        <w:trPr>
          <w:ins w:id="1531" w:author="Microsoft" w:date="2015-09-23T15:40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1532" w:author="Microsoft" w:date="2015-09-23T15:40:00Z"/>
              </w:rPr>
            </w:pPr>
            <w:ins w:id="1533" w:author="Microsoft" w:date="2015-09-23T15:40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FE4DC0" w:rsidRDefault="003F2D7B" w:rsidP="003F2D7B">
            <w:pPr>
              <w:rPr>
                <w:ins w:id="1534" w:author="Microsoft" w:date="2015-09-23T15:40:00Z"/>
                <w:noProof/>
                <w:szCs w:val="21"/>
              </w:rPr>
            </w:pPr>
            <w:ins w:id="1535" w:author="Microsoft" w:date="2015-09-23T15:40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3F2D7B" w:rsidRPr="00883F4B" w:rsidTr="003F2D7B">
        <w:trPr>
          <w:ins w:id="1536" w:author="Microsoft" w:date="2015-09-23T15:40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1537" w:author="Microsoft" w:date="2015-09-23T15:40:00Z"/>
              </w:rPr>
            </w:pPr>
            <w:ins w:id="1538" w:author="Microsoft" w:date="2015-09-23T15:40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3F2D7B" w:rsidP="003F2D7B">
            <w:pPr>
              <w:rPr>
                <w:ins w:id="1539" w:author="Microsoft" w:date="2015-09-23T15:40:00Z"/>
                <w:bCs/>
                <w:iCs/>
              </w:rPr>
            </w:pPr>
            <w:ins w:id="1540" w:author="Microsoft" w:date="2015-09-23T15:40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3F2D7B" w:rsidRPr="00883F4B" w:rsidTr="003F2D7B">
        <w:trPr>
          <w:ins w:id="1541" w:author="Microsoft" w:date="2015-09-23T15:40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1542" w:author="Microsoft" w:date="2015-09-23T15:40:00Z"/>
              </w:rPr>
            </w:pPr>
            <w:ins w:id="1543" w:author="Microsoft" w:date="2015-09-23T15:40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Default="003F2D7B" w:rsidP="003F2D7B">
            <w:pPr>
              <w:rPr>
                <w:ins w:id="1544" w:author="Microsoft" w:date="2015-09-23T15:45:00Z"/>
              </w:rPr>
            </w:pPr>
            <w:ins w:id="1545" w:author="Microsoft" w:date="2015-09-23T15:40:00Z">
              <w:r w:rsidRPr="009770F2">
                <w:rPr>
                  <w:rFonts w:hint="eastAsia"/>
                </w:rPr>
                <w:t>财务可见状态为：已提交，已审批，已提现</w:t>
              </w:r>
            </w:ins>
            <w:ins w:id="1546" w:author="Microsoft" w:date="2015-10-13T11:01:00Z">
              <w:r w:rsidR="007800A6">
                <w:rPr>
                  <w:rFonts w:hint="eastAsia"/>
                </w:rPr>
                <w:t>、</w:t>
              </w:r>
              <w:r w:rsidR="007800A6">
                <w:t>已拒绝</w:t>
              </w:r>
            </w:ins>
          </w:p>
          <w:p w:rsidR="003F2D7B" w:rsidRPr="00883F4B" w:rsidRDefault="000B2D54" w:rsidP="003F2D7B">
            <w:pPr>
              <w:rPr>
                <w:ins w:id="1547" w:author="Microsoft" w:date="2015-09-23T15:40:00Z"/>
              </w:rPr>
            </w:pPr>
            <w:ins w:id="1548" w:author="Microsoft" w:date="2015-09-23T15:48:00Z">
              <w:r>
                <w:rPr>
                  <w:rFonts w:hint="eastAsia"/>
                </w:rPr>
                <w:t>操作</w:t>
              </w:r>
              <w:r>
                <w:t>：</w:t>
              </w:r>
              <w:r>
                <w:rPr>
                  <w:rFonts w:hint="eastAsia"/>
                </w:rPr>
                <w:t>【审批</w:t>
              </w:r>
              <w:r>
                <w:t>】</w:t>
              </w:r>
            </w:ins>
            <w:ins w:id="1549" w:author="Microsoft" w:date="2015-09-23T15:45:00Z">
              <w:r w:rsidR="003F2D7B">
                <w:rPr>
                  <w:rFonts w:hint="eastAsia"/>
                </w:rPr>
                <w:t>【确认</w:t>
              </w:r>
              <w:r w:rsidR="003F2D7B">
                <w:t>提现】</w:t>
              </w:r>
            </w:ins>
          </w:p>
        </w:tc>
      </w:tr>
    </w:tbl>
    <w:p w:rsidR="003F2D7B" w:rsidRPr="003F2D7B" w:rsidRDefault="003F2D7B" w:rsidP="000B2D54">
      <w:pPr>
        <w:pStyle w:val="a0"/>
        <w:rPr>
          <w:ins w:id="1550" w:author="Microsoft" w:date="2015-09-23T15:40:00Z"/>
        </w:rPr>
      </w:pPr>
    </w:p>
    <w:p w:rsidR="003D329D" w:rsidRDefault="003D329D" w:rsidP="003F2D7B">
      <w:pPr>
        <w:pStyle w:val="4"/>
        <w:rPr>
          <w:ins w:id="1551" w:author="Microsoft" w:date="2015-09-22T14:55:00Z"/>
        </w:rPr>
      </w:pPr>
      <w:ins w:id="1552" w:author="Microsoft" w:date="2015-09-22T14:55:00Z">
        <w:r>
          <w:t>提现审批</w:t>
        </w:r>
        <w:r>
          <w:rPr>
            <w:rFonts w:hint="eastAsia"/>
          </w:rPr>
          <w:t>（</w:t>
        </w:r>
        <w:r>
          <w:rPr>
            <w:rFonts w:hint="eastAsia"/>
          </w:rPr>
          <w:t>Cash Withdrawn Approval</w:t>
        </w:r>
        <w:r w:rsidRPr="00323126">
          <w:rPr>
            <w:rFonts w:hint="eastAsia"/>
          </w:rPr>
          <w:t>）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D329D" w:rsidRPr="00883F4B" w:rsidTr="007071F4">
        <w:trPr>
          <w:ins w:id="1553" w:author="Microsoft" w:date="2015-09-22T14:55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1554" w:author="Microsoft" w:date="2015-09-22T14:55:00Z"/>
              </w:rPr>
            </w:pPr>
            <w:ins w:id="1555" w:author="Microsoft" w:date="2015-09-22T14:55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3D329D" w:rsidRPr="00883F4B" w:rsidRDefault="003D329D" w:rsidP="007071F4">
            <w:pPr>
              <w:rPr>
                <w:ins w:id="1556" w:author="Microsoft" w:date="2015-09-22T14:55:00Z"/>
                <w:iCs/>
              </w:rPr>
            </w:pPr>
            <w:ins w:id="1557" w:author="Microsoft" w:date="2015-09-22T14:55:00Z">
              <w:r>
                <w:rPr>
                  <w:iCs/>
                </w:rPr>
                <w:t>Jk086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1558" w:author="Microsoft" w:date="2015-09-22T14:55:00Z"/>
              </w:rPr>
            </w:pPr>
            <w:ins w:id="1559" w:author="Microsoft" w:date="2015-09-22T14:55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3D329D" w:rsidRPr="00883F4B" w:rsidRDefault="003D329D" w:rsidP="007071F4">
            <w:pPr>
              <w:rPr>
                <w:ins w:id="1560" w:author="Microsoft" w:date="2015-09-22T14:55:00Z"/>
                <w:iCs/>
              </w:rPr>
            </w:pPr>
          </w:p>
        </w:tc>
      </w:tr>
      <w:tr w:rsidR="003D329D" w:rsidRPr="00883F4B" w:rsidTr="007071F4">
        <w:trPr>
          <w:ins w:id="1561" w:author="Microsoft" w:date="2015-09-22T14:55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1562" w:author="Microsoft" w:date="2015-09-22T14:55:00Z"/>
              </w:rPr>
            </w:pPr>
            <w:ins w:id="1563" w:author="Microsoft" w:date="2015-09-22T14:55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3D329D" w:rsidRPr="00883F4B" w:rsidRDefault="00122E16" w:rsidP="007071F4">
            <w:pPr>
              <w:rPr>
                <w:ins w:id="1564" w:author="Microsoft" w:date="2015-09-22T14:55:00Z"/>
                <w:iCs/>
              </w:rPr>
            </w:pPr>
            <w:ins w:id="1565" w:author="Microsoft" w:date="2015-09-22T14:55:00Z">
              <w:r>
                <w:rPr>
                  <w:rFonts w:hint="eastAsia"/>
                  <w:iCs/>
                </w:rPr>
                <w:t>代理商</w:t>
              </w:r>
              <w:r w:rsidR="003D329D">
                <w:rPr>
                  <w:rFonts w:hint="eastAsia"/>
                  <w:iCs/>
                </w:rPr>
                <w:t>对余额进行提现</w:t>
              </w:r>
              <w:r w:rsidR="003D329D">
                <w:rPr>
                  <w:rFonts w:hint="eastAsia"/>
                  <w:iCs/>
                </w:rPr>
                <w:lastRenderedPageBreak/>
                <w:t>审批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1566" w:author="Microsoft" w:date="2015-09-22T14:55:00Z"/>
                <w:iCs/>
              </w:rPr>
            </w:pPr>
            <w:ins w:id="1567" w:author="Microsoft" w:date="2015-09-22T14:55:00Z">
              <w:r w:rsidRPr="00883F4B">
                <w:rPr>
                  <w:rFonts w:hint="eastAsia"/>
                  <w:iCs/>
                </w:rPr>
                <w:lastRenderedPageBreak/>
                <w:t>优先级</w:t>
              </w:r>
            </w:ins>
          </w:p>
        </w:tc>
        <w:tc>
          <w:tcPr>
            <w:tcW w:w="2997" w:type="dxa"/>
            <w:vAlign w:val="center"/>
          </w:tcPr>
          <w:p w:rsidR="003D329D" w:rsidRPr="00883F4B" w:rsidRDefault="003D329D" w:rsidP="007071F4">
            <w:pPr>
              <w:rPr>
                <w:ins w:id="1568" w:author="Microsoft" w:date="2015-09-22T14:55:00Z"/>
                <w:iCs/>
              </w:rPr>
            </w:pPr>
          </w:p>
        </w:tc>
      </w:tr>
      <w:tr w:rsidR="003D329D" w:rsidRPr="00883F4B" w:rsidTr="007071F4">
        <w:trPr>
          <w:trHeight w:val="390"/>
          <w:ins w:id="1569" w:author="Microsoft" w:date="2015-09-22T14:55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1570" w:author="Microsoft" w:date="2015-09-22T14:55:00Z"/>
              </w:rPr>
            </w:pPr>
            <w:ins w:id="1571" w:author="Microsoft" w:date="2015-09-22T14:55:00Z">
              <w:r w:rsidRPr="00883F4B">
                <w:rPr>
                  <w:rFonts w:hint="eastAsia"/>
                </w:rPr>
                <w:lastRenderedPageBreak/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883F4B" w:rsidRDefault="003D329D" w:rsidP="007071F4">
            <w:pPr>
              <w:rPr>
                <w:ins w:id="1572" w:author="Microsoft" w:date="2015-09-22T14:55:00Z"/>
              </w:rPr>
            </w:pPr>
            <w:ins w:id="1573" w:author="Microsoft" w:date="2015-09-22T14:55:00Z">
              <w:r>
                <w:t>财务人员</w:t>
              </w:r>
              <w:r>
                <w:rPr>
                  <w:rFonts w:hint="eastAsia"/>
                </w:rPr>
                <w:t>统一</w:t>
              </w:r>
              <w:r>
                <w:t>对提现进行审批</w:t>
              </w:r>
            </w:ins>
          </w:p>
        </w:tc>
      </w:tr>
      <w:tr w:rsidR="003D329D" w:rsidRPr="00883F4B" w:rsidTr="007071F4">
        <w:trPr>
          <w:trHeight w:val="420"/>
          <w:ins w:id="1574" w:author="Microsoft" w:date="2015-09-22T14:55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1575" w:author="Microsoft" w:date="2015-09-22T14:55:00Z"/>
              </w:rPr>
            </w:pPr>
            <w:ins w:id="1576" w:author="Microsoft" w:date="2015-09-22T14:55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905C2B" w:rsidRDefault="00122E16" w:rsidP="00122E16">
            <w:pPr>
              <w:rPr>
                <w:ins w:id="1577" w:author="Microsoft" w:date="2015-09-22T14:55:00Z"/>
                <w:rPrChange w:id="1578" w:author="Microsoft" w:date="2015-09-25T15:28:00Z">
                  <w:rPr>
                    <w:ins w:id="1579" w:author="Microsoft" w:date="2015-09-22T14:55:00Z"/>
                    <w:iCs/>
                  </w:rPr>
                </w:rPrChange>
              </w:rPr>
            </w:pPr>
            <w:ins w:id="1580" w:author="Microsoft" w:date="2015-09-22T17:40:00Z">
              <w:r>
                <w:rPr>
                  <w:rFonts w:hint="eastAsia"/>
                </w:rPr>
                <w:t>选择：【审批通过】（</w:t>
              </w:r>
              <w:r>
                <w:rPr>
                  <w:rFonts w:hint="eastAsia"/>
                </w:rPr>
                <w:t>Allow</w:t>
              </w:r>
              <w:r>
                <w:rPr>
                  <w:rFonts w:hint="eastAsia"/>
                </w:rPr>
                <w:t>）【审批未通过】（</w:t>
              </w:r>
              <w:r>
                <w:rPr>
                  <w:rFonts w:hint="eastAsia"/>
                </w:rPr>
                <w:t>Deny</w:t>
              </w:r>
              <w:r>
                <w:rPr>
                  <w:rFonts w:hint="eastAsia"/>
                </w:rPr>
                <w:t>）</w:t>
              </w:r>
            </w:ins>
          </w:p>
        </w:tc>
      </w:tr>
      <w:tr w:rsidR="003D329D" w:rsidRPr="00883F4B" w:rsidTr="007071F4">
        <w:trPr>
          <w:trHeight w:val="420"/>
          <w:ins w:id="1581" w:author="Microsoft" w:date="2015-09-22T14:55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1582" w:author="Microsoft" w:date="2015-09-22T14:55:00Z"/>
              </w:rPr>
            </w:pPr>
            <w:ins w:id="1583" w:author="Microsoft" w:date="2015-09-22T14:55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883F4B" w:rsidRDefault="00122E16" w:rsidP="007071F4">
            <w:pPr>
              <w:rPr>
                <w:ins w:id="1584" w:author="Microsoft" w:date="2015-09-22T14:55:00Z"/>
              </w:rPr>
            </w:pPr>
            <w:r>
              <w:rPr>
                <w:rFonts w:hint="eastAsia"/>
              </w:rPr>
              <w:t>审批</w:t>
            </w:r>
            <w:r>
              <w:t>成功！</w:t>
            </w:r>
            <w:ins w:id="1585" w:author="Microsoft" w:date="2015-09-23T15:52:00Z">
              <w:r w:rsidR="000B2D54">
                <w:rPr>
                  <w:rFonts w:hint="eastAsia"/>
                </w:rPr>
                <w:t>打印【</w:t>
              </w:r>
              <w:r w:rsidR="000B2D54">
                <w:t>提现凭证</w:t>
              </w:r>
              <w:r w:rsidR="000B2D54">
                <w:rPr>
                  <w:rFonts w:hint="eastAsia"/>
                </w:rPr>
                <w:t>】</w:t>
              </w:r>
            </w:ins>
          </w:p>
        </w:tc>
      </w:tr>
      <w:tr w:rsidR="003D329D" w:rsidRPr="00883F4B" w:rsidTr="007071F4">
        <w:trPr>
          <w:ins w:id="1586" w:author="Microsoft" w:date="2015-09-22T14:55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1587" w:author="Microsoft" w:date="2015-09-22T14:55:00Z"/>
              </w:rPr>
            </w:pPr>
            <w:ins w:id="1588" w:author="Microsoft" w:date="2015-09-22T14:55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FE4DC0" w:rsidRDefault="003D329D" w:rsidP="007071F4">
            <w:pPr>
              <w:rPr>
                <w:ins w:id="1589" w:author="Microsoft" w:date="2015-09-22T14:55:00Z"/>
                <w:noProof/>
                <w:szCs w:val="21"/>
              </w:rPr>
            </w:pPr>
            <w:ins w:id="1590" w:author="Microsoft" w:date="2015-09-22T14:55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3D329D" w:rsidRPr="00883F4B" w:rsidTr="007071F4">
        <w:trPr>
          <w:ins w:id="1591" w:author="Microsoft" w:date="2015-09-22T14:55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1592" w:author="Microsoft" w:date="2015-09-22T14:55:00Z"/>
              </w:rPr>
            </w:pPr>
            <w:ins w:id="1593" w:author="Microsoft" w:date="2015-09-22T14:55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Default="007D454D" w:rsidP="007071F4">
            <w:pPr>
              <w:rPr>
                <w:ins w:id="1594" w:author="Microsoft" w:date="2015-10-30T10:04:00Z"/>
                <w:bCs/>
                <w:iCs/>
              </w:rPr>
            </w:pPr>
            <w:ins w:id="1595" w:author="Microsoft" w:date="2015-10-30T10:03:00Z">
              <w:r>
                <w:rPr>
                  <w:rFonts w:hint="eastAsia"/>
                  <w:bCs/>
                  <w:iCs/>
                </w:rPr>
                <w:t>总公司</w:t>
              </w:r>
            </w:ins>
            <w:ins w:id="1596" w:author="Microsoft" w:date="2015-10-30T10:04:00Z">
              <w:r>
                <w:rPr>
                  <w:rFonts w:hint="eastAsia"/>
                  <w:bCs/>
                  <w:iCs/>
                </w:rPr>
                <w:t>审批</w:t>
              </w:r>
              <w:r>
                <w:rPr>
                  <w:bCs/>
                  <w:iCs/>
                </w:rPr>
                <w:t>各部门提交的提现申请；</w:t>
              </w:r>
            </w:ins>
          </w:p>
          <w:p w:rsidR="007D454D" w:rsidRPr="00883F4B" w:rsidRDefault="007D454D" w:rsidP="007071F4">
            <w:pPr>
              <w:rPr>
                <w:ins w:id="1597" w:author="Microsoft" w:date="2015-09-22T14:55:00Z"/>
                <w:bCs/>
                <w:iCs/>
              </w:rPr>
            </w:pPr>
            <w:ins w:id="1598" w:author="Microsoft" w:date="2015-10-30T10:04:00Z">
              <w:r>
                <w:rPr>
                  <w:rFonts w:hint="eastAsia"/>
                  <w:bCs/>
                  <w:iCs/>
                </w:rPr>
                <w:t>各</w:t>
              </w:r>
              <w:r>
                <w:rPr>
                  <w:bCs/>
                  <w:iCs/>
                </w:rPr>
                <w:t>部门审批的</w:t>
              </w:r>
            </w:ins>
            <w:ins w:id="1599" w:author="Microsoft" w:date="2015-10-30T10:05:00Z">
              <w:r>
                <w:rPr>
                  <w:rFonts w:hint="eastAsia"/>
                  <w:bCs/>
                  <w:iCs/>
                </w:rPr>
                <w:t>各自</w:t>
              </w:r>
              <w:r>
                <w:rPr>
                  <w:bCs/>
                  <w:iCs/>
                </w:rPr>
                <w:t>管辖范围内的的提现申请</w:t>
              </w:r>
            </w:ins>
            <w:ins w:id="1600" w:author="Microsoft" w:date="2015-10-30T10:06:00Z">
              <w:r>
                <w:rPr>
                  <w:rFonts w:hint="eastAsia"/>
                  <w:bCs/>
                  <w:iCs/>
                </w:rPr>
                <w:t>；</w:t>
              </w:r>
            </w:ins>
          </w:p>
        </w:tc>
      </w:tr>
      <w:tr w:rsidR="003D329D" w:rsidRPr="00883F4B" w:rsidTr="007071F4">
        <w:trPr>
          <w:ins w:id="1601" w:author="Microsoft" w:date="2015-09-22T14:55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1602" w:author="Microsoft" w:date="2015-09-22T14:55:00Z"/>
              </w:rPr>
            </w:pPr>
            <w:ins w:id="1603" w:author="Microsoft" w:date="2015-09-22T14:55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29D" w:rsidRPr="003E77B5" w:rsidRDefault="003D329D" w:rsidP="007071F4">
            <w:pPr>
              <w:rPr>
                <w:ins w:id="1604" w:author="Microsoft" w:date="2015-09-22T14:55:00Z"/>
                <w:bCs/>
                <w:iCs/>
              </w:rPr>
            </w:pPr>
            <w:ins w:id="1605" w:author="Microsoft" w:date="2015-09-22T14:55:00Z">
              <w:r>
                <w:rPr>
                  <w:bCs/>
                  <w:iCs/>
                </w:rPr>
                <w:t>提现审批通过后</w:t>
              </w:r>
              <w:r>
                <w:rPr>
                  <w:rFonts w:hint="eastAsia"/>
                  <w:bCs/>
                  <w:iCs/>
                </w:rPr>
                <w:t>，</w:t>
              </w:r>
            </w:ins>
            <w:ins w:id="1606" w:author="Microsoft" w:date="2015-09-23T15:50:00Z">
              <w:r w:rsidR="000B2D54">
                <w:rPr>
                  <w:rFonts w:hint="eastAsia"/>
                  <w:bCs/>
                  <w:iCs/>
                </w:rPr>
                <w:t>进行</w:t>
              </w:r>
              <w:r w:rsidR="000B2D54">
                <w:rPr>
                  <w:bCs/>
                  <w:iCs/>
                </w:rPr>
                <w:t>提现确认，</w:t>
              </w:r>
              <w:r w:rsidR="000B2D54">
                <w:rPr>
                  <w:rFonts w:hint="eastAsia"/>
                  <w:bCs/>
                  <w:iCs/>
                </w:rPr>
                <w:t>确认</w:t>
              </w:r>
              <w:r w:rsidR="000B2D54">
                <w:rPr>
                  <w:bCs/>
                  <w:iCs/>
                </w:rPr>
                <w:t>后</w:t>
              </w:r>
            </w:ins>
            <w:ins w:id="1607" w:author="Microsoft" w:date="2015-09-22T14:55:00Z">
              <w:r>
                <w:rPr>
                  <w:bCs/>
                  <w:iCs/>
                </w:rPr>
                <w:t>账户余额减少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形成一笔提现记录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</w:tc>
      </w:tr>
    </w:tbl>
    <w:p w:rsidR="003D329D" w:rsidRPr="000B2D54" w:rsidRDefault="003D329D" w:rsidP="003D329D">
      <w:pPr>
        <w:pStyle w:val="a0"/>
        <w:rPr>
          <w:ins w:id="1608" w:author="Microsoft" w:date="2015-09-22T14:55:00Z"/>
        </w:rPr>
      </w:pPr>
    </w:p>
    <w:p w:rsidR="00122E16" w:rsidRDefault="00122E16" w:rsidP="003F2D7B">
      <w:pPr>
        <w:pStyle w:val="4"/>
      </w:pPr>
      <w:del w:id="1609" w:author="Microsoft" w:date="2015-10-30T10:06:00Z">
        <w:r w:rsidDel="007D454D">
          <w:rPr>
            <w:rFonts w:hint="eastAsia"/>
          </w:rPr>
          <w:delText>余额</w:delText>
        </w:r>
      </w:del>
      <w:r>
        <w:t>提现</w:t>
      </w:r>
      <w:ins w:id="1610" w:author="Microsoft" w:date="2015-10-30T10:06:00Z">
        <w:r w:rsidR="007D454D">
          <w:rPr>
            <w:rFonts w:hint="eastAsia"/>
          </w:rPr>
          <w:t>确认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22E16" w:rsidRPr="00883F4B" w:rsidTr="007071F4">
        <w:trPr>
          <w:ins w:id="1611" w:author="Microsoft" w:date="2015-09-22T17:41:00Z"/>
        </w:trPr>
        <w:tc>
          <w:tcPr>
            <w:tcW w:w="1384" w:type="dxa"/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1612" w:author="Microsoft" w:date="2015-09-22T17:41:00Z"/>
              </w:rPr>
            </w:pPr>
            <w:ins w:id="1613" w:author="Microsoft" w:date="2015-09-22T17:41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122E16" w:rsidRPr="00883F4B" w:rsidRDefault="00122E16" w:rsidP="007071F4">
            <w:pPr>
              <w:rPr>
                <w:ins w:id="1614" w:author="Microsoft" w:date="2015-09-22T17:41:00Z"/>
                <w:iCs/>
              </w:rPr>
            </w:pPr>
            <w:ins w:id="1615" w:author="Microsoft" w:date="2015-09-22T17:41:00Z">
              <w:r>
                <w:rPr>
                  <w:iCs/>
                </w:rPr>
                <w:t>Jk086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1616" w:author="Microsoft" w:date="2015-09-22T17:41:00Z"/>
              </w:rPr>
            </w:pPr>
            <w:ins w:id="1617" w:author="Microsoft" w:date="2015-09-22T17:41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122E16" w:rsidRPr="00883F4B" w:rsidRDefault="00122E16" w:rsidP="007071F4">
            <w:pPr>
              <w:rPr>
                <w:ins w:id="1618" w:author="Microsoft" w:date="2015-09-22T17:41:00Z"/>
                <w:iCs/>
              </w:rPr>
            </w:pPr>
          </w:p>
        </w:tc>
      </w:tr>
      <w:tr w:rsidR="00122E16" w:rsidRPr="00883F4B" w:rsidTr="007071F4">
        <w:trPr>
          <w:ins w:id="1619" w:author="Microsoft" w:date="2015-09-22T17:41:00Z"/>
        </w:trPr>
        <w:tc>
          <w:tcPr>
            <w:tcW w:w="1384" w:type="dxa"/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1620" w:author="Microsoft" w:date="2015-09-22T17:41:00Z"/>
              </w:rPr>
            </w:pPr>
            <w:ins w:id="1621" w:author="Microsoft" w:date="2015-09-22T17:41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122E16" w:rsidRPr="00883F4B" w:rsidRDefault="00122E16" w:rsidP="007071F4">
            <w:pPr>
              <w:rPr>
                <w:ins w:id="1622" w:author="Microsoft" w:date="2015-09-22T17:41:00Z"/>
                <w:iCs/>
              </w:rPr>
            </w:pPr>
            <w:ins w:id="1623" w:author="Microsoft" w:date="2015-09-22T17:41:00Z">
              <w:r>
                <w:rPr>
                  <w:rFonts w:hint="eastAsia"/>
                  <w:iCs/>
                </w:rPr>
                <w:t>代理商对余额进行提现</w:t>
              </w:r>
            </w:ins>
            <w:ins w:id="1624" w:author="Microsoft" w:date="2015-09-22T17:42:00Z">
              <w:r>
                <w:rPr>
                  <w:rFonts w:hint="eastAsia"/>
                  <w:iCs/>
                </w:rPr>
                <w:t>确认</w:t>
              </w:r>
              <w:r>
                <w:rPr>
                  <w:iCs/>
                </w:rPr>
                <w:t>操作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1625" w:author="Microsoft" w:date="2015-09-22T17:41:00Z"/>
                <w:iCs/>
              </w:rPr>
            </w:pPr>
            <w:ins w:id="1626" w:author="Microsoft" w:date="2015-09-22T17:41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122E16" w:rsidRPr="00883F4B" w:rsidRDefault="00122E16" w:rsidP="007071F4">
            <w:pPr>
              <w:rPr>
                <w:ins w:id="1627" w:author="Microsoft" w:date="2015-09-22T17:41:00Z"/>
                <w:iCs/>
              </w:rPr>
            </w:pPr>
          </w:p>
        </w:tc>
      </w:tr>
      <w:tr w:rsidR="00122E16" w:rsidRPr="00883F4B" w:rsidTr="007071F4">
        <w:trPr>
          <w:trHeight w:val="390"/>
          <w:ins w:id="1628" w:author="Microsoft" w:date="2015-09-22T17:41:00Z"/>
        </w:trPr>
        <w:tc>
          <w:tcPr>
            <w:tcW w:w="1384" w:type="dxa"/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1629" w:author="Microsoft" w:date="2015-09-22T17:41:00Z"/>
              </w:rPr>
            </w:pPr>
            <w:ins w:id="1630" w:author="Microsoft" w:date="2015-09-22T17:41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122E16" w:rsidRPr="00883F4B" w:rsidRDefault="00122E16" w:rsidP="007071F4">
            <w:pPr>
              <w:rPr>
                <w:ins w:id="1631" w:author="Microsoft" w:date="2015-09-22T17:41:00Z"/>
              </w:rPr>
            </w:pPr>
            <w:ins w:id="1632" w:author="Microsoft" w:date="2015-09-22T17:41:00Z">
              <w:r>
                <w:t>财务人员</w:t>
              </w:r>
              <w:r>
                <w:rPr>
                  <w:rFonts w:hint="eastAsia"/>
                </w:rPr>
                <w:t>统</w:t>
              </w:r>
            </w:ins>
            <w:ins w:id="1633" w:author="Microsoft" w:date="2015-09-22T17:42:00Z">
              <w:r>
                <w:rPr>
                  <w:rFonts w:hint="eastAsia"/>
                </w:rPr>
                <w:t>对代理商</w:t>
              </w:r>
              <w:r>
                <w:t>提现进行</w:t>
              </w:r>
              <w:r>
                <w:rPr>
                  <w:rFonts w:hint="eastAsia"/>
                </w:rPr>
                <w:t>确认提现</w:t>
              </w:r>
              <w:r>
                <w:t>操作；</w:t>
              </w:r>
            </w:ins>
          </w:p>
        </w:tc>
      </w:tr>
      <w:tr w:rsidR="00122E16" w:rsidRPr="00883F4B" w:rsidTr="007071F4">
        <w:trPr>
          <w:trHeight w:val="420"/>
          <w:ins w:id="1634" w:author="Microsoft" w:date="2015-09-22T17:41:00Z"/>
        </w:trPr>
        <w:tc>
          <w:tcPr>
            <w:tcW w:w="1384" w:type="dxa"/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1635" w:author="Microsoft" w:date="2015-09-22T17:41:00Z"/>
              </w:rPr>
            </w:pPr>
            <w:ins w:id="1636" w:author="Microsoft" w:date="2015-09-22T17:41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122E16" w:rsidRPr="0076681F" w:rsidRDefault="00122E16" w:rsidP="007071F4">
            <w:pPr>
              <w:rPr>
                <w:ins w:id="1637" w:author="Microsoft" w:date="2015-09-22T17:41:00Z"/>
                <w:iCs/>
              </w:rPr>
            </w:pPr>
            <w:ins w:id="1638" w:author="Microsoft" w:date="2015-09-22T17:43:00Z">
              <w:r>
                <w:rPr>
                  <w:rFonts w:hint="eastAsia"/>
                </w:rPr>
                <w:t>在“已</w:t>
              </w:r>
              <w:r>
                <w:t>审批</w:t>
              </w:r>
              <w:r>
                <w:t>”</w:t>
              </w:r>
              <w:r>
                <w:rPr>
                  <w:rFonts w:hint="eastAsia"/>
                </w:rPr>
                <w:t>的</w:t>
              </w:r>
              <w:r>
                <w:t>提现申请列表中选择</w:t>
              </w:r>
              <w:r>
                <w:rPr>
                  <w:rFonts w:hint="eastAsia"/>
                </w:rPr>
                <w:t>【提现</w:t>
              </w:r>
              <w:r>
                <w:t>】</w:t>
              </w:r>
              <w:r>
                <w:rPr>
                  <w:rFonts w:hint="eastAsia"/>
                </w:rPr>
                <w:t>；</w:t>
              </w:r>
            </w:ins>
          </w:p>
        </w:tc>
      </w:tr>
      <w:tr w:rsidR="00122E16" w:rsidRPr="00883F4B" w:rsidTr="007071F4">
        <w:trPr>
          <w:trHeight w:val="420"/>
          <w:ins w:id="1639" w:author="Microsoft" w:date="2015-09-22T17:41:00Z"/>
        </w:trPr>
        <w:tc>
          <w:tcPr>
            <w:tcW w:w="1384" w:type="dxa"/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1640" w:author="Microsoft" w:date="2015-09-22T17:41:00Z"/>
              </w:rPr>
            </w:pPr>
            <w:ins w:id="1641" w:author="Microsoft" w:date="2015-09-22T17:41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122E16" w:rsidRDefault="00122E16" w:rsidP="007071F4">
            <w:pPr>
              <w:rPr>
                <w:ins w:id="1642" w:author="Microsoft" w:date="2015-09-22T17:43:00Z"/>
              </w:rPr>
            </w:pPr>
            <w:ins w:id="1643" w:author="Microsoft" w:date="2015-09-22T17:43:00Z">
              <w:r>
                <w:rPr>
                  <w:rFonts w:hint="eastAsia"/>
                </w:rPr>
                <w:t>提现</w:t>
              </w:r>
              <w:r>
                <w:t>金额：</w:t>
              </w:r>
            </w:ins>
          </w:p>
          <w:p w:rsidR="00122E16" w:rsidRDefault="00122E16" w:rsidP="007071F4">
            <w:pPr>
              <w:rPr>
                <w:ins w:id="1644" w:author="Microsoft" w:date="2015-09-22T17:43:00Z"/>
              </w:rPr>
            </w:pPr>
            <w:ins w:id="1645" w:author="Microsoft" w:date="2015-09-22T17:43:00Z">
              <w:r>
                <w:rPr>
                  <w:rFonts w:hint="eastAsia"/>
                </w:rPr>
                <w:t>提现</w:t>
              </w:r>
              <w:r>
                <w:t>部门：</w:t>
              </w:r>
            </w:ins>
          </w:p>
          <w:p w:rsidR="00122E16" w:rsidRPr="00883F4B" w:rsidRDefault="00122E16" w:rsidP="000B2D54">
            <w:pPr>
              <w:rPr>
                <w:ins w:id="1646" w:author="Microsoft" w:date="2015-09-22T17:41:00Z"/>
              </w:rPr>
            </w:pPr>
            <w:ins w:id="1647" w:author="Microsoft" w:date="2015-09-22T17:43:00Z">
              <w:r>
                <w:rPr>
                  <w:rFonts w:hint="eastAsia"/>
                </w:rPr>
                <w:t>【确认</w:t>
              </w:r>
              <w:r>
                <w:t>】</w:t>
              </w:r>
              <w:r>
                <w:rPr>
                  <w:rFonts w:hint="eastAsia"/>
                </w:rPr>
                <w:t>：提现</w:t>
              </w:r>
              <w:r>
                <w:t>确认</w:t>
              </w:r>
              <w:r>
                <w:rPr>
                  <w:rFonts w:hint="eastAsia"/>
                </w:rPr>
                <w:t>【关闭</w:t>
              </w:r>
              <w:r>
                <w:t>】</w:t>
              </w:r>
              <w:r>
                <w:rPr>
                  <w:rFonts w:hint="eastAsia"/>
                </w:rPr>
                <w:t>退出</w:t>
              </w:r>
              <w:r>
                <w:t>当前</w:t>
              </w:r>
            </w:ins>
            <w:ins w:id="1648" w:author="Microsoft" w:date="2015-09-22T17:44:00Z">
              <w:r>
                <w:t>操作；</w:t>
              </w:r>
            </w:ins>
          </w:p>
        </w:tc>
      </w:tr>
      <w:tr w:rsidR="00122E16" w:rsidRPr="00883F4B" w:rsidTr="007071F4">
        <w:trPr>
          <w:ins w:id="1649" w:author="Microsoft" w:date="2015-09-22T17:41:00Z"/>
        </w:trPr>
        <w:tc>
          <w:tcPr>
            <w:tcW w:w="1384" w:type="dxa"/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1650" w:author="Microsoft" w:date="2015-09-22T17:41:00Z"/>
              </w:rPr>
            </w:pPr>
            <w:ins w:id="1651" w:author="Microsoft" w:date="2015-09-22T17:41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122E16" w:rsidRPr="00FE4DC0" w:rsidRDefault="00122E16" w:rsidP="007071F4">
            <w:pPr>
              <w:rPr>
                <w:ins w:id="1652" w:author="Microsoft" w:date="2015-09-22T17:41:00Z"/>
                <w:noProof/>
                <w:szCs w:val="21"/>
              </w:rPr>
            </w:pPr>
            <w:ins w:id="1653" w:author="Microsoft" w:date="2015-09-22T17:41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122E16" w:rsidRPr="00883F4B" w:rsidTr="007071F4">
        <w:trPr>
          <w:ins w:id="1654" w:author="Microsoft" w:date="2015-09-22T17:41:00Z"/>
        </w:trPr>
        <w:tc>
          <w:tcPr>
            <w:tcW w:w="1384" w:type="dxa"/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1655" w:author="Microsoft" w:date="2015-09-22T17:41:00Z"/>
              </w:rPr>
            </w:pPr>
            <w:ins w:id="1656" w:author="Microsoft" w:date="2015-09-22T17:41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122E16" w:rsidRPr="00883F4B" w:rsidRDefault="00122E16" w:rsidP="007071F4">
            <w:pPr>
              <w:rPr>
                <w:ins w:id="1657" w:author="Microsoft" w:date="2015-09-22T17:41:00Z"/>
                <w:bCs/>
                <w:iCs/>
              </w:rPr>
            </w:pPr>
            <w:ins w:id="1658" w:author="Microsoft" w:date="2015-09-22T17:41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122E16" w:rsidRPr="00883F4B" w:rsidTr="007071F4">
        <w:trPr>
          <w:ins w:id="1659" w:author="Microsoft" w:date="2015-09-22T17:41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1660" w:author="Microsoft" w:date="2015-09-22T17:41:00Z"/>
              </w:rPr>
            </w:pPr>
            <w:ins w:id="1661" w:author="Microsoft" w:date="2015-09-22T17:41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E16" w:rsidRPr="003E77B5" w:rsidRDefault="00122E16" w:rsidP="007071F4">
            <w:pPr>
              <w:rPr>
                <w:ins w:id="1662" w:author="Microsoft" w:date="2015-09-22T17:41:00Z"/>
                <w:bCs/>
                <w:iCs/>
              </w:rPr>
            </w:pPr>
            <w:ins w:id="1663" w:author="Microsoft" w:date="2015-09-22T17:44:00Z">
              <w:r>
                <w:rPr>
                  <w:rFonts w:hint="eastAsia"/>
                  <w:bCs/>
                  <w:iCs/>
                </w:rPr>
                <w:t>只有</w:t>
              </w:r>
              <w:r>
                <w:rPr>
                  <w:bCs/>
                  <w:iCs/>
                </w:rPr>
                <w:t>已审批</w:t>
              </w:r>
              <w:r>
                <w:rPr>
                  <w:rFonts w:hint="eastAsia"/>
                  <w:bCs/>
                  <w:iCs/>
                </w:rPr>
                <w:t>的</w:t>
              </w:r>
              <w:r>
                <w:rPr>
                  <w:bCs/>
                  <w:iCs/>
                </w:rPr>
                <w:t>申请才能进行提现操作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</w:tc>
      </w:tr>
    </w:tbl>
    <w:p w:rsidR="00122E16" w:rsidRPr="00081494" w:rsidRDefault="00122E16" w:rsidP="00122E16">
      <w:pPr>
        <w:pStyle w:val="a0"/>
      </w:pPr>
    </w:p>
    <w:p w:rsidR="00EC2ED6" w:rsidRDefault="00EC2ED6">
      <w:pPr>
        <w:pStyle w:val="3"/>
        <w:rPr>
          <w:ins w:id="1664" w:author="Microsoft" w:date="2015-09-23T16:43:00Z"/>
        </w:rPr>
      </w:pPr>
      <w:bookmarkStart w:id="1665" w:name="_Toc430873044"/>
      <w:ins w:id="1666" w:author="Microsoft" w:date="2015-09-23T16:43:00Z">
        <w:r>
          <w:rPr>
            <w:rFonts w:hint="eastAsia"/>
          </w:rPr>
          <w:t>还款</w:t>
        </w:r>
        <w:r>
          <w:t>列表</w:t>
        </w:r>
        <w:bookmarkEnd w:id="1665"/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EC2ED6" w:rsidRPr="00883F4B" w:rsidTr="00A1711E">
        <w:trPr>
          <w:ins w:id="1667" w:author="Microsoft" w:date="2015-09-23T16:43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1668" w:author="Microsoft" w:date="2015-09-23T16:43:00Z"/>
              </w:rPr>
            </w:pPr>
            <w:ins w:id="1669" w:author="Microsoft" w:date="2015-09-23T16:43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EC2ED6" w:rsidRPr="00883F4B" w:rsidRDefault="00EC2ED6" w:rsidP="00A1711E">
            <w:pPr>
              <w:rPr>
                <w:ins w:id="1670" w:author="Microsoft" w:date="2015-09-23T16:43:00Z"/>
                <w:iCs/>
              </w:rPr>
            </w:pPr>
            <w:ins w:id="1671" w:author="Microsoft" w:date="2015-09-23T16:43:00Z">
              <w:r>
                <w:rPr>
                  <w:iCs/>
                </w:rPr>
                <w:t>Jk093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1672" w:author="Microsoft" w:date="2015-09-23T16:43:00Z"/>
              </w:rPr>
            </w:pPr>
            <w:ins w:id="1673" w:author="Microsoft" w:date="2015-09-23T16:43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EC2ED6" w:rsidRPr="00883F4B" w:rsidRDefault="00EC2ED6" w:rsidP="00A1711E">
            <w:pPr>
              <w:rPr>
                <w:ins w:id="1674" w:author="Microsoft" w:date="2015-09-23T16:43:00Z"/>
                <w:iCs/>
              </w:rPr>
            </w:pPr>
          </w:p>
        </w:tc>
      </w:tr>
      <w:tr w:rsidR="00EC2ED6" w:rsidRPr="00883F4B" w:rsidTr="00A1711E">
        <w:trPr>
          <w:ins w:id="1675" w:author="Microsoft" w:date="2015-09-23T16:43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1676" w:author="Microsoft" w:date="2015-09-23T16:43:00Z"/>
              </w:rPr>
            </w:pPr>
            <w:ins w:id="1677" w:author="Microsoft" w:date="2015-09-23T16:43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EC2ED6" w:rsidRPr="00883F4B" w:rsidRDefault="00EC2ED6" w:rsidP="00A1711E">
            <w:pPr>
              <w:rPr>
                <w:ins w:id="1678" w:author="Microsoft" w:date="2015-09-23T16:43:00Z"/>
                <w:iCs/>
              </w:rPr>
            </w:pPr>
            <w:ins w:id="1679" w:author="Microsoft" w:date="2015-09-23T16:43:00Z">
              <w:r>
                <w:rPr>
                  <w:rFonts w:hint="eastAsia"/>
                  <w:iCs/>
                </w:rPr>
                <w:t>还款记录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1680" w:author="Microsoft" w:date="2015-09-23T16:43:00Z"/>
                <w:iCs/>
              </w:rPr>
            </w:pPr>
            <w:ins w:id="1681" w:author="Microsoft" w:date="2015-09-23T16:43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EC2ED6" w:rsidRPr="00883F4B" w:rsidRDefault="00EC2ED6" w:rsidP="00A1711E">
            <w:pPr>
              <w:rPr>
                <w:ins w:id="1682" w:author="Microsoft" w:date="2015-09-23T16:43:00Z"/>
                <w:iCs/>
              </w:rPr>
            </w:pPr>
          </w:p>
        </w:tc>
      </w:tr>
      <w:tr w:rsidR="00EC2ED6" w:rsidRPr="00883F4B" w:rsidTr="00A1711E">
        <w:trPr>
          <w:trHeight w:val="390"/>
          <w:ins w:id="1683" w:author="Microsoft" w:date="2015-09-23T16:43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1684" w:author="Microsoft" w:date="2015-09-23T16:43:00Z"/>
              </w:rPr>
            </w:pPr>
            <w:ins w:id="1685" w:author="Microsoft" w:date="2015-09-23T16:43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Pr="00883F4B" w:rsidRDefault="00EC2ED6" w:rsidP="00A1711E">
            <w:pPr>
              <w:rPr>
                <w:ins w:id="1686" w:author="Microsoft" w:date="2015-09-23T16:43:00Z"/>
              </w:rPr>
            </w:pPr>
            <w:ins w:id="1687" w:author="Microsoft" w:date="2015-09-23T16:43:00Z">
              <w:r>
                <w:rPr>
                  <w:rFonts w:hint="eastAsia"/>
                </w:rPr>
                <w:t>市场管理员的还款记录</w:t>
              </w:r>
            </w:ins>
          </w:p>
        </w:tc>
      </w:tr>
      <w:tr w:rsidR="00EC2ED6" w:rsidRPr="00883F4B" w:rsidTr="00A1711E">
        <w:trPr>
          <w:trHeight w:val="420"/>
          <w:ins w:id="1688" w:author="Microsoft" w:date="2015-09-23T16:43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1689" w:author="Microsoft" w:date="2015-09-23T16:43:00Z"/>
              </w:rPr>
            </w:pPr>
            <w:ins w:id="1690" w:author="Microsoft" w:date="2015-09-23T16:43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Default="00EC2ED6" w:rsidP="00A1711E">
            <w:pPr>
              <w:rPr>
                <w:ins w:id="1691" w:author="Microsoft" w:date="2015-09-23T16:43:00Z"/>
                <w:iCs/>
              </w:rPr>
            </w:pPr>
            <w:ins w:id="1692" w:author="Microsoft" w:date="2015-09-23T16:43:00Z">
              <w:r>
                <w:rPr>
                  <w:rFonts w:hint="eastAsia"/>
                  <w:iCs/>
                </w:rPr>
                <w:t>查询</w:t>
              </w:r>
              <w:r>
                <w:rPr>
                  <w:iCs/>
                </w:rPr>
                <w:t>条件：</w:t>
              </w:r>
            </w:ins>
          </w:p>
          <w:p w:rsidR="00EC2ED6" w:rsidRDefault="00EC2ED6" w:rsidP="00A1711E">
            <w:pPr>
              <w:rPr>
                <w:ins w:id="1693" w:author="Microsoft" w:date="2015-09-23T16:43:00Z"/>
                <w:iCs/>
              </w:rPr>
            </w:pPr>
            <w:ins w:id="1694" w:author="Microsoft" w:date="2015-09-23T16:43:00Z">
              <w:r>
                <w:rPr>
                  <w:iCs/>
                </w:rPr>
                <w:lastRenderedPageBreak/>
                <w:t>市场员编号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Market Manager Code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EC2ED6" w:rsidRDefault="00EC2ED6" w:rsidP="00A1711E">
            <w:pPr>
              <w:rPr>
                <w:ins w:id="1695" w:author="Microsoft" w:date="2015-09-23T16:43:00Z"/>
                <w:iCs/>
              </w:rPr>
            </w:pPr>
            <w:ins w:id="1696" w:author="Microsoft" w:date="2015-09-23T16:43:00Z">
              <w:r>
                <w:rPr>
                  <w:iCs/>
                </w:rPr>
                <w:t>姓名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Name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EC2ED6" w:rsidRPr="00CF0BAF" w:rsidRDefault="00EC2ED6" w:rsidP="00A1711E">
            <w:pPr>
              <w:rPr>
                <w:ins w:id="1697" w:author="Microsoft" w:date="2015-09-23T16:43:00Z"/>
                <w:iCs/>
              </w:rPr>
            </w:pPr>
            <w:ins w:id="1698" w:author="Microsoft" w:date="2015-09-23T16:43:00Z">
              <w:r>
                <w:rPr>
                  <w:iCs/>
                </w:rPr>
                <w:t>日期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Date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</w:tc>
      </w:tr>
      <w:tr w:rsidR="00EC2ED6" w:rsidRPr="00883F4B" w:rsidTr="00A1711E">
        <w:trPr>
          <w:trHeight w:val="420"/>
          <w:ins w:id="1699" w:author="Microsoft" w:date="2015-09-23T16:43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1700" w:author="Microsoft" w:date="2015-09-23T16:43:00Z"/>
              </w:rPr>
            </w:pPr>
            <w:ins w:id="1701" w:author="Microsoft" w:date="2015-09-23T16:43:00Z">
              <w:r w:rsidRPr="00883F4B">
                <w:rPr>
                  <w:rFonts w:hint="eastAsia"/>
                </w:rPr>
                <w:lastRenderedPageBreak/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Default="00EC2ED6" w:rsidP="00A1711E">
            <w:pPr>
              <w:rPr>
                <w:ins w:id="1702" w:author="Microsoft" w:date="2015-09-23T16:43:00Z"/>
              </w:rPr>
            </w:pPr>
            <w:ins w:id="1703" w:author="Microsoft" w:date="2015-09-23T16:43:00Z">
              <w:r>
                <w:t>日期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Date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  <w:r>
                <w:t>统计数据日期</w:t>
              </w:r>
              <w:r>
                <w:rPr>
                  <w:rFonts w:hint="eastAsia"/>
                </w:rPr>
                <w:t>，</w:t>
              </w:r>
              <w:r>
                <w:t>当日的</w:t>
              </w:r>
              <w:r>
                <w:rPr>
                  <w:rFonts w:hint="eastAsia"/>
                </w:rPr>
                <w:t>0:0:0</w:t>
              </w:r>
              <w:r>
                <w:t>—23</w:t>
              </w:r>
              <w:r>
                <w:rPr>
                  <w:rFonts w:hint="eastAsia"/>
                </w:rPr>
                <w:t>：</w:t>
              </w:r>
              <w:r>
                <w:rPr>
                  <w:rFonts w:hint="eastAsia"/>
                </w:rPr>
                <w:t>59:59</w:t>
              </w:r>
              <w:r>
                <w:rPr>
                  <w:rFonts w:hint="eastAsia"/>
                </w:rPr>
                <w:t>之间的数据；</w:t>
              </w:r>
            </w:ins>
          </w:p>
          <w:p w:rsidR="00EC2ED6" w:rsidRDefault="00EC2ED6" w:rsidP="00A1711E">
            <w:pPr>
              <w:rPr>
                <w:ins w:id="1704" w:author="Microsoft" w:date="2015-09-23T16:43:00Z"/>
              </w:rPr>
            </w:pPr>
            <w:ins w:id="1705" w:author="Microsoft" w:date="2015-09-23T16:43:00Z">
              <w:r>
                <w:t>市场管理员编号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Market Manager Code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EC2ED6" w:rsidRDefault="00EC2ED6" w:rsidP="00A1711E">
            <w:pPr>
              <w:rPr>
                <w:ins w:id="1706" w:author="Microsoft" w:date="2015-09-23T16:43:00Z"/>
              </w:rPr>
            </w:pPr>
            <w:ins w:id="1707" w:author="Microsoft" w:date="2015-09-23T16:43:00Z">
              <w:r>
                <w:t>市场管理员姓名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Name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EC2ED6" w:rsidRDefault="00EC2ED6" w:rsidP="00A1711E">
            <w:pPr>
              <w:rPr>
                <w:ins w:id="1708" w:author="Microsoft" w:date="2015-09-23T16:43:00Z"/>
              </w:rPr>
            </w:pPr>
            <w:ins w:id="1709" w:author="Microsoft" w:date="2015-09-23T16:43:00Z">
              <w:r>
                <w:t>还款金额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Repayment Amount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：瑞尔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 w:rsidRPr="00FD3CAF">
                <w:rPr>
                  <w:rFonts w:hint="eastAsia"/>
                  <w:iCs/>
                </w:rPr>
                <w:t>）</w:t>
              </w:r>
            </w:ins>
          </w:p>
          <w:p w:rsidR="00EC2ED6" w:rsidRDefault="00EC2ED6" w:rsidP="00A1711E">
            <w:pPr>
              <w:rPr>
                <w:ins w:id="1710" w:author="Microsoft" w:date="2015-09-23T16:43:00Z"/>
              </w:rPr>
            </w:pPr>
            <w:ins w:id="1711" w:author="Microsoft" w:date="2015-09-23T16:43:00Z">
              <w:r>
                <w:t>还款时间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Date of Repayment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EC2ED6" w:rsidRPr="00883F4B" w:rsidRDefault="00EC2ED6" w:rsidP="00A1711E">
            <w:pPr>
              <w:rPr>
                <w:ins w:id="1712" w:author="Microsoft" w:date="2015-09-23T16:43:00Z"/>
              </w:rPr>
            </w:pPr>
            <w:ins w:id="1713" w:author="Microsoft" w:date="2015-09-23T16:43:00Z">
              <w:r>
                <w:t>还款后账户余额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Balance after Repayment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  <w:r>
                <w:t>瑞尔</w:t>
              </w:r>
            </w:ins>
          </w:p>
        </w:tc>
      </w:tr>
      <w:tr w:rsidR="00EC2ED6" w:rsidRPr="00883F4B" w:rsidTr="00A1711E">
        <w:trPr>
          <w:ins w:id="1714" w:author="Microsoft" w:date="2015-09-23T16:43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1715" w:author="Microsoft" w:date="2015-09-23T16:43:00Z"/>
              </w:rPr>
            </w:pPr>
            <w:ins w:id="1716" w:author="Microsoft" w:date="2015-09-23T16:43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Pr="00FE4DC0" w:rsidRDefault="00EC2ED6" w:rsidP="00A1711E">
            <w:pPr>
              <w:rPr>
                <w:ins w:id="1717" w:author="Microsoft" w:date="2015-09-23T16:43:00Z"/>
                <w:noProof/>
                <w:szCs w:val="21"/>
              </w:rPr>
            </w:pPr>
            <w:ins w:id="1718" w:author="Microsoft" w:date="2015-09-23T16:43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EC2ED6" w:rsidRPr="00883F4B" w:rsidTr="00A1711E">
        <w:trPr>
          <w:ins w:id="1719" w:author="Microsoft" w:date="2015-09-23T16:43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1720" w:author="Microsoft" w:date="2015-09-23T16:43:00Z"/>
              </w:rPr>
            </w:pPr>
            <w:ins w:id="1721" w:author="Microsoft" w:date="2015-09-23T16:43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Pr="00883F4B" w:rsidRDefault="00EC2ED6" w:rsidP="00A1711E">
            <w:pPr>
              <w:rPr>
                <w:ins w:id="1722" w:author="Microsoft" w:date="2015-09-23T16:43:00Z"/>
                <w:bCs/>
                <w:iCs/>
              </w:rPr>
            </w:pPr>
            <w:ins w:id="1723" w:author="Microsoft" w:date="2015-09-23T16:43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EC2ED6" w:rsidRPr="00883F4B" w:rsidTr="00A1711E">
        <w:trPr>
          <w:ins w:id="1724" w:author="Microsoft" w:date="2015-09-23T16:43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1725" w:author="Microsoft" w:date="2015-09-23T16:43:00Z"/>
              </w:rPr>
            </w:pPr>
            <w:ins w:id="1726" w:author="Microsoft" w:date="2015-09-23T16:43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Pr="00883F4B" w:rsidRDefault="00EC2ED6" w:rsidP="00A1711E">
            <w:pPr>
              <w:rPr>
                <w:ins w:id="1727" w:author="Microsoft" w:date="2015-09-23T16:43:00Z"/>
              </w:rPr>
            </w:pPr>
            <w:ins w:id="1728" w:author="Microsoft" w:date="2015-09-23T16:44:00Z">
              <w:r>
                <w:rPr>
                  <w:rFonts w:hint="eastAsia"/>
                </w:rPr>
                <w:t>【还款</w:t>
              </w:r>
              <w:r>
                <w:t>】</w:t>
              </w:r>
              <w:r>
                <w:rPr>
                  <w:rFonts w:hint="eastAsia"/>
                </w:rPr>
                <w:t>操作</w:t>
              </w:r>
            </w:ins>
          </w:p>
        </w:tc>
      </w:tr>
    </w:tbl>
    <w:p w:rsidR="00EC2ED6" w:rsidRPr="00EC2ED6" w:rsidRDefault="00EC2ED6" w:rsidP="00EC2ED6">
      <w:pPr>
        <w:pStyle w:val="a0"/>
        <w:rPr>
          <w:ins w:id="1729" w:author="Microsoft" w:date="2015-09-23T16:43:00Z"/>
        </w:rPr>
      </w:pPr>
    </w:p>
    <w:p w:rsidR="0090460C" w:rsidRDefault="0090460C" w:rsidP="00EC2ED6">
      <w:pPr>
        <w:pStyle w:val="4"/>
      </w:pPr>
      <w:r>
        <w:t>还款</w:t>
      </w:r>
      <w:r w:rsidR="00323126" w:rsidRPr="00323126">
        <w:rPr>
          <w:rFonts w:hint="eastAsia"/>
        </w:rPr>
        <w:t>（</w:t>
      </w:r>
      <w:r w:rsidR="00755755">
        <w:rPr>
          <w:rFonts w:hint="eastAsia"/>
        </w:rPr>
        <w:t>Repayment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90460C" w:rsidRPr="00883F4B" w:rsidTr="0001177D">
        <w:tc>
          <w:tcPr>
            <w:tcW w:w="1384" w:type="dxa"/>
            <w:shd w:val="clear" w:color="auto" w:fill="D9D9D9"/>
            <w:vAlign w:val="center"/>
          </w:tcPr>
          <w:p w:rsidR="0090460C" w:rsidRPr="00883F4B" w:rsidRDefault="0090460C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90460C" w:rsidRPr="00883F4B" w:rsidRDefault="00607A4B" w:rsidP="0001177D">
            <w:pPr>
              <w:rPr>
                <w:iCs/>
              </w:rPr>
            </w:pPr>
            <w:r>
              <w:rPr>
                <w:iCs/>
              </w:rPr>
              <w:t>Jk088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90460C" w:rsidRPr="00883F4B" w:rsidRDefault="0090460C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90460C" w:rsidRPr="00883F4B" w:rsidRDefault="0090460C" w:rsidP="0001177D">
            <w:pPr>
              <w:rPr>
                <w:iCs/>
              </w:rPr>
            </w:pPr>
          </w:p>
        </w:tc>
      </w:tr>
      <w:tr w:rsidR="0090460C" w:rsidRPr="00883F4B" w:rsidTr="0001177D">
        <w:tc>
          <w:tcPr>
            <w:tcW w:w="1384" w:type="dxa"/>
            <w:shd w:val="clear" w:color="auto" w:fill="D9D9D9"/>
            <w:vAlign w:val="center"/>
          </w:tcPr>
          <w:p w:rsidR="0090460C" w:rsidRPr="00883F4B" w:rsidRDefault="0090460C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90460C" w:rsidRPr="00883F4B" w:rsidRDefault="0090460C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还款记录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90460C" w:rsidRPr="00883F4B" w:rsidRDefault="0090460C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90460C" w:rsidRPr="00883F4B" w:rsidRDefault="0090460C" w:rsidP="0001177D">
            <w:pPr>
              <w:rPr>
                <w:iCs/>
              </w:rPr>
            </w:pPr>
          </w:p>
        </w:tc>
      </w:tr>
      <w:tr w:rsidR="0090460C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90460C" w:rsidRPr="00883F4B" w:rsidRDefault="0090460C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90460C" w:rsidRPr="00883F4B" w:rsidRDefault="0090460C" w:rsidP="0001177D">
            <w:r>
              <w:t>对市场管理员进行还款操作</w:t>
            </w:r>
          </w:p>
        </w:tc>
      </w:tr>
      <w:tr w:rsidR="0090460C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90460C" w:rsidRPr="00883F4B" w:rsidRDefault="0090460C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90460C" w:rsidRDefault="0090460C" w:rsidP="0001177D">
            <w:r>
              <w:t>市场管理员编号</w:t>
            </w:r>
            <w:r w:rsidR="00E74ADF" w:rsidRPr="00E74ADF">
              <w:rPr>
                <w:rFonts w:hint="eastAsia"/>
                <w:iCs/>
              </w:rPr>
              <w:t>（</w:t>
            </w:r>
            <w:r w:rsidR="0087676C">
              <w:rPr>
                <w:rFonts w:hint="eastAsia"/>
                <w:iCs/>
              </w:rPr>
              <w:t>Market Manager Code</w:t>
            </w:r>
            <w:r w:rsidR="00E74ADF" w:rsidRPr="00E74ADF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90460C" w:rsidRDefault="0090460C" w:rsidP="0001177D">
            <w:r>
              <w:t>市场管理员姓名</w:t>
            </w:r>
            <w:r w:rsidR="00E74ADF" w:rsidRPr="00E74ADF">
              <w:rPr>
                <w:rFonts w:hint="eastAsia"/>
                <w:iCs/>
              </w:rPr>
              <w:t>（</w:t>
            </w:r>
            <w:r w:rsidR="00AB57F2">
              <w:rPr>
                <w:rFonts w:hint="eastAsia"/>
                <w:iCs/>
              </w:rPr>
              <w:t>Name</w:t>
            </w:r>
            <w:r w:rsidR="00E74ADF" w:rsidRPr="00E74ADF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90460C" w:rsidRDefault="0090460C" w:rsidP="0001177D">
            <w:r>
              <w:t>当前欠款金额</w:t>
            </w:r>
            <w:r w:rsidR="00E74ADF" w:rsidRPr="00E74ADF">
              <w:rPr>
                <w:rFonts w:hint="eastAsia"/>
                <w:iCs/>
              </w:rPr>
              <w:t>（</w:t>
            </w:r>
            <w:r w:rsidR="00AB57F2">
              <w:rPr>
                <w:rFonts w:hint="eastAsia"/>
                <w:iCs/>
              </w:rPr>
              <w:t>Current Debt</w:t>
            </w:r>
            <w:r w:rsidR="00E74ADF" w:rsidRPr="00E74ADF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r>
              <w:t>瑞尔</w:t>
            </w:r>
            <w:r w:rsidR="00E74ADF" w:rsidRPr="00E74ADF">
              <w:rPr>
                <w:rFonts w:hint="eastAsia"/>
                <w:iCs/>
              </w:rPr>
              <w:t>（</w:t>
            </w:r>
            <w:r w:rsidR="00AB57F2">
              <w:rPr>
                <w:rFonts w:hint="eastAsia"/>
                <w:iCs/>
              </w:rPr>
              <w:t>riels</w:t>
            </w:r>
            <w:r w:rsidR="00E74ADF" w:rsidRPr="00E74ADF">
              <w:rPr>
                <w:rFonts w:hint="eastAsia"/>
                <w:iCs/>
              </w:rPr>
              <w:t>）</w:t>
            </w:r>
          </w:p>
          <w:p w:rsidR="0090460C" w:rsidRDefault="0090460C" w:rsidP="0001177D">
            <w:r>
              <w:t>还款金额</w:t>
            </w:r>
            <w:r w:rsidR="00E74ADF" w:rsidRPr="00E74ADF">
              <w:rPr>
                <w:rFonts w:hint="eastAsia"/>
                <w:iCs/>
              </w:rPr>
              <w:t>（</w:t>
            </w:r>
            <w:r w:rsidR="00AB57F2">
              <w:rPr>
                <w:rFonts w:hint="eastAsia"/>
                <w:iCs/>
              </w:rPr>
              <w:t>Repayment Amount</w:t>
            </w:r>
            <w:r w:rsidR="00E74ADF" w:rsidRPr="00E74ADF">
              <w:rPr>
                <w:rFonts w:hint="eastAsia"/>
                <w:iCs/>
              </w:rPr>
              <w:t>）</w:t>
            </w:r>
            <w:r w:rsidR="00E74ADF">
              <w:rPr>
                <w:rFonts w:hint="eastAsia"/>
              </w:rPr>
              <w:t>：</w:t>
            </w:r>
            <w:r>
              <w:rPr>
                <w:rFonts w:hint="eastAsia"/>
              </w:rPr>
              <w:t>瑞尔</w:t>
            </w:r>
          </w:p>
          <w:p w:rsidR="0090460C" w:rsidRPr="00C456C9" w:rsidRDefault="0090460C" w:rsidP="0001177D">
            <w:del w:id="1730" w:author="Microsoft" w:date="2015-09-22T15:02:00Z">
              <w:r w:rsidDel="003D329D">
                <w:delText>还款时间</w:delText>
              </w:r>
              <w:r w:rsidR="00E74ADF" w:rsidRPr="00E74ADF" w:rsidDel="003D329D">
                <w:rPr>
                  <w:rFonts w:hint="eastAsia"/>
                  <w:iCs/>
                </w:rPr>
                <w:delText>（</w:delText>
              </w:r>
              <w:r w:rsidR="00AB57F2" w:rsidDel="003D329D">
                <w:rPr>
                  <w:rFonts w:hint="eastAsia"/>
                  <w:iCs/>
                </w:rPr>
                <w:delText>Date of Repayment</w:delText>
              </w:r>
              <w:r w:rsidR="00E74ADF" w:rsidRPr="00E74ADF" w:rsidDel="003D329D">
                <w:rPr>
                  <w:rFonts w:hint="eastAsia"/>
                  <w:iCs/>
                </w:rPr>
                <w:delText>）</w:delText>
              </w:r>
              <w:r w:rsidDel="003D329D">
                <w:rPr>
                  <w:rFonts w:hint="eastAsia"/>
                </w:rPr>
                <w:delText>：当前操作时间</w:delText>
              </w:r>
            </w:del>
          </w:p>
        </w:tc>
      </w:tr>
      <w:tr w:rsidR="0090460C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90460C" w:rsidRPr="00883F4B" w:rsidRDefault="0090460C" w:rsidP="0001177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90460C" w:rsidRPr="00883F4B" w:rsidRDefault="00081494" w:rsidP="0001177D">
            <w:ins w:id="1731" w:author="Microsoft" w:date="2015-09-22T17:44:00Z">
              <w:r>
                <w:rPr>
                  <w:rFonts w:hint="eastAsia"/>
                </w:rPr>
                <w:t>【确认</w:t>
              </w:r>
              <w:r>
                <w:t>】</w:t>
              </w:r>
            </w:ins>
            <w:ins w:id="1732" w:author="Microsoft" w:date="2015-09-22T17:45:00Z">
              <w:r>
                <w:rPr>
                  <w:rFonts w:hint="eastAsia"/>
                </w:rPr>
                <w:t>确认</w:t>
              </w:r>
              <w:r>
                <w:t>还款操作并打印还款凭证【</w:t>
              </w:r>
              <w:r>
                <w:rPr>
                  <w:rFonts w:hint="eastAsia"/>
                </w:rPr>
                <w:t>关闭</w:t>
              </w:r>
              <w:r>
                <w:t>】</w:t>
              </w:r>
              <w:r>
                <w:rPr>
                  <w:rFonts w:hint="eastAsia"/>
                </w:rPr>
                <w:t>结束</w:t>
              </w:r>
              <w:r>
                <w:t>当前</w:t>
              </w:r>
              <w:r>
                <w:rPr>
                  <w:rFonts w:hint="eastAsia"/>
                </w:rPr>
                <w:t>操作</w:t>
              </w:r>
              <w:r>
                <w:t>；</w:t>
              </w:r>
            </w:ins>
          </w:p>
        </w:tc>
      </w:tr>
      <w:tr w:rsidR="0090460C" w:rsidRPr="00883F4B" w:rsidTr="0001177D">
        <w:tc>
          <w:tcPr>
            <w:tcW w:w="1384" w:type="dxa"/>
            <w:shd w:val="clear" w:color="auto" w:fill="D9D9D9"/>
            <w:vAlign w:val="center"/>
          </w:tcPr>
          <w:p w:rsidR="0090460C" w:rsidRPr="00883F4B" w:rsidRDefault="0090460C" w:rsidP="0001177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90460C" w:rsidRPr="00FE4DC0" w:rsidRDefault="0090460C" w:rsidP="0001177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90460C" w:rsidRPr="00883F4B" w:rsidTr="0001177D">
        <w:tc>
          <w:tcPr>
            <w:tcW w:w="1384" w:type="dxa"/>
            <w:shd w:val="clear" w:color="auto" w:fill="D9D9D9"/>
            <w:vAlign w:val="center"/>
          </w:tcPr>
          <w:p w:rsidR="0090460C" w:rsidRPr="00883F4B" w:rsidRDefault="0090460C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90460C" w:rsidRPr="00883F4B" w:rsidRDefault="0090460C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90460C" w:rsidRPr="00883F4B" w:rsidTr="0001177D">
        <w:tc>
          <w:tcPr>
            <w:tcW w:w="1384" w:type="dxa"/>
            <w:shd w:val="clear" w:color="auto" w:fill="D9D9D9"/>
            <w:vAlign w:val="center"/>
          </w:tcPr>
          <w:p w:rsidR="0090460C" w:rsidRPr="00883F4B" w:rsidRDefault="0090460C" w:rsidP="0001177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90460C" w:rsidRPr="00883F4B" w:rsidRDefault="0090460C" w:rsidP="0001177D">
            <w:r>
              <w:t>无</w:t>
            </w:r>
          </w:p>
        </w:tc>
      </w:tr>
    </w:tbl>
    <w:p w:rsidR="003D329D" w:rsidRDefault="00A80A2F" w:rsidP="00A80A2F">
      <w:pPr>
        <w:pStyle w:val="2"/>
        <w:rPr>
          <w:ins w:id="1733" w:author="Microsoft" w:date="2015-09-22T14:53:00Z"/>
        </w:rPr>
      </w:pPr>
      <w:bookmarkStart w:id="1734" w:name="_Toc430873045"/>
      <w:ins w:id="1735" w:author="Microsoft" w:date="2015-09-23T17:46:00Z">
        <w:r>
          <w:rPr>
            <w:rFonts w:hint="eastAsia"/>
          </w:rPr>
          <w:lastRenderedPageBreak/>
          <w:t>部门</w:t>
        </w:r>
      </w:ins>
      <w:ins w:id="1736" w:author="Microsoft" w:date="2015-09-22T17:36:00Z">
        <w:r w:rsidR="00122E16">
          <w:t>资金</w:t>
        </w:r>
      </w:ins>
      <w:ins w:id="1737" w:author="Microsoft" w:date="2015-09-22T14:54:00Z">
        <w:r w:rsidR="003D329D">
          <w:rPr>
            <w:rFonts w:hint="eastAsia"/>
          </w:rPr>
          <w:t>服务</w:t>
        </w:r>
      </w:ins>
      <w:bookmarkEnd w:id="1734"/>
    </w:p>
    <w:p w:rsidR="00714AB7" w:rsidDel="000B2D54" w:rsidRDefault="00714AB7" w:rsidP="00A80A2F">
      <w:pPr>
        <w:pStyle w:val="a8"/>
        <w:numPr>
          <w:ilvl w:val="0"/>
          <w:numId w:val="29"/>
        </w:numPr>
        <w:ind w:firstLineChars="0"/>
        <w:rPr>
          <w:del w:id="1738" w:author="Microsoft" w:date="2015-09-23T15:53:00Z"/>
          <w:iCs/>
        </w:rPr>
      </w:pPr>
      <w:bookmarkStart w:id="1739" w:name="_Toc430873046"/>
      <w:bookmarkEnd w:id="1739"/>
    </w:p>
    <w:p w:rsidR="003D329D" w:rsidRDefault="000B2D54" w:rsidP="00A80A2F">
      <w:pPr>
        <w:pStyle w:val="3"/>
        <w:rPr>
          <w:ins w:id="1740" w:author="Microsoft" w:date="2015-09-22T14:54:00Z"/>
        </w:rPr>
      </w:pPr>
      <w:bookmarkStart w:id="1741" w:name="_Toc430873047"/>
      <w:ins w:id="1742" w:author="Microsoft" w:date="2015-09-22T14:54:00Z">
        <w:r>
          <w:t>充值</w:t>
        </w:r>
      </w:ins>
      <w:ins w:id="1743" w:author="Microsoft" w:date="2015-09-23T15:54:00Z">
        <w:r>
          <w:rPr>
            <w:rFonts w:hint="eastAsia"/>
          </w:rPr>
          <w:t>列表</w:t>
        </w:r>
      </w:ins>
      <w:ins w:id="1744" w:author="Microsoft" w:date="2015-09-22T14:54:00Z">
        <w:r w:rsidR="003D329D" w:rsidRPr="00323126">
          <w:rPr>
            <w:rFonts w:hint="eastAsia"/>
          </w:rPr>
          <w:t>（</w:t>
        </w:r>
        <w:r w:rsidR="003D329D">
          <w:rPr>
            <w:rFonts w:hint="eastAsia"/>
          </w:rPr>
          <w:t>Top Up Records</w:t>
        </w:r>
        <w:r w:rsidR="003D329D" w:rsidRPr="00323126">
          <w:rPr>
            <w:rFonts w:hint="eastAsia"/>
          </w:rPr>
          <w:t>）</w:t>
        </w:r>
        <w:bookmarkEnd w:id="1741"/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D329D" w:rsidRPr="00883F4B" w:rsidTr="007071F4">
        <w:trPr>
          <w:ins w:id="1745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1746" w:author="Microsoft" w:date="2015-09-22T14:54:00Z"/>
              </w:rPr>
            </w:pPr>
            <w:ins w:id="1747" w:author="Microsoft" w:date="2015-09-22T14:54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3D329D" w:rsidRPr="00883F4B" w:rsidRDefault="003D329D" w:rsidP="00A80A2F">
            <w:pPr>
              <w:rPr>
                <w:ins w:id="1748" w:author="Microsoft" w:date="2015-09-22T14:54:00Z"/>
                <w:iCs/>
              </w:rPr>
            </w:pPr>
            <w:ins w:id="1749" w:author="Microsoft" w:date="2015-09-22T14:54:00Z">
              <w:r>
                <w:rPr>
                  <w:iCs/>
                </w:rPr>
                <w:t>Jk084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1750" w:author="Microsoft" w:date="2015-09-22T14:54:00Z"/>
              </w:rPr>
            </w:pPr>
            <w:ins w:id="1751" w:author="Microsoft" w:date="2015-09-22T14:54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3D329D" w:rsidRPr="00883F4B" w:rsidRDefault="003D329D" w:rsidP="00A80A2F">
            <w:pPr>
              <w:rPr>
                <w:ins w:id="1752" w:author="Microsoft" w:date="2015-09-22T14:54:00Z"/>
                <w:iCs/>
              </w:rPr>
            </w:pPr>
          </w:p>
        </w:tc>
      </w:tr>
      <w:tr w:rsidR="003D329D" w:rsidRPr="00883F4B" w:rsidTr="007071F4">
        <w:trPr>
          <w:ins w:id="1753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1754" w:author="Microsoft" w:date="2015-09-22T14:54:00Z"/>
              </w:rPr>
            </w:pPr>
            <w:ins w:id="1755" w:author="Microsoft" w:date="2015-09-22T14:54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3D329D" w:rsidRPr="00883F4B" w:rsidRDefault="003D329D">
            <w:pPr>
              <w:rPr>
                <w:ins w:id="1756" w:author="Microsoft" w:date="2015-09-22T14:54:00Z"/>
                <w:iCs/>
              </w:rPr>
            </w:pPr>
            <w:ins w:id="1757" w:author="Microsoft" w:date="2015-09-22T14:54:00Z">
              <w:r>
                <w:rPr>
                  <w:rFonts w:hint="eastAsia"/>
                  <w:iCs/>
                </w:rPr>
                <w:t>充值记录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D329D" w:rsidRPr="00883F4B" w:rsidRDefault="003D329D">
            <w:pPr>
              <w:rPr>
                <w:ins w:id="1758" w:author="Microsoft" w:date="2015-09-22T14:54:00Z"/>
                <w:iCs/>
              </w:rPr>
            </w:pPr>
            <w:ins w:id="1759" w:author="Microsoft" w:date="2015-09-22T14:54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3D329D" w:rsidRPr="00883F4B" w:rsidRDefault="003D329D">
            <w:pPr>
              <w:rPr>
                <w:ins w:id="1760" w:author="Microsoft" w:date="2015-09-22T14:54:00Z"/>
                <w:iCs/>
              </w:rPr>
            </w:pPr>
          </w:p>
        </w:tc>
      </w:tr>
      <w:tr w:rsidR="003D329D" w:rsidRPr="00883F4B" w:rsidTr="007071F4">
        <w:trPr>
          <w:trHeight w:val="390"/>
          <w:ins w:id="1761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1762" w:author="Microsoft" w:date="2015-09-22T14:54:00Z"/>
              </w:rPr>
            </w:pPr>
            <w:ins w:id="1763" w:author="Microsoft" w:date="2015-09-22T14:54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883F4B" w:rsidRDefault="003D329D">
            <w:pPr>
              <w:rPr>
                <w:ins w:id="1764" w:author="Microsoft" w:date="2015-09-22T14:54:00Z"/>
              </w:rPr>
            </w:pPr>
            <w:ins w:id="1765" w:author="Microsoft" w:date="2015-09-22T14:54:00Z">
              <w:r>
                <w:rPr>
                  <w:rFonts w:hint="eastAsia"/>
                </w:rPr>
                <w:t>代理商充值缴款记录</w:t>
              </w:r>
            </w:ins>
          </w:p>
        </w:tc>
      </w:tr>
      <w:tr w:rsidR="003D329D" w:rsidRPr="00883F4B" w:rsidTr="007071F4">
        <w:trPr>
          <w:trHeight w:val="420"/>
          <w:ins w:id="1766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1767" w:author="Microsoft" w:date="2015-09-22T14:54:00Z"/>
              </w:rPr>
            </w:pPr>
            <w:ins w:id="1768" w:author="Microsoft" w:date="2015-09-22T14:54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Default="003D329D">
            <w:pPr>
              <w:rPr>
                <w:ins w:id="1769" w:author="Microsoft" w:date="2015-09-22T14:54:00Z"/>
                <w:iCs/>
              </w:rPr>
            </w:pPr>
            <w:ins w:id="1770" w:author="Microsoft" w:date="2015-09-22T14:54:00Z">
              <w:r>
                <w:rPr>
                  <w:rFonts w:hint="eastAsia"/>
                  <w:iCs/>
                </w:rPr>
                <w:t>查询</w:t>
              </w:r>
              <w:r>
                <w:rPr>
                  <w:iCs/>
                </w:rPr>
                <w:t>条件：</w:t>
              </w:r>
            </w:ins>
          </w:p>
          <w:p w:rsidR="003D329D" w:rsidRDefault="003D329D">
            <w:pPr>
              <w:rPr>
                <w:ins w:id="1771" w:author="Microsoft" w:date="2015-09-22T14:54:00Z"/>
                <w:iCs/>
              </w:rPr>
            </w:pPr>
            <w:ins w:id="1772" w:author="Microsoft" w:date="2015-09-22T14:54:00Z">
              <w:r>
                <w:rPr>
                  <w:rFonts w:hint="eastAsia"/>
                  <w:iCs/>
                </w:rPr>
                <w:t>部门</w:t>
              </w:r>
              <w:r>
                <w:rPr>
                  <w:iCs/>
                </w:rPr>
                <w:t>名称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Name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  <w:r w:rsidR="00081494">
              <w:rPr>
                <w:rFonts w:hint="eastAsia"/>
                <w:iCs/>
              </w:rPr>
              <w:t xml:space="preserve"> </w:t>
            </w:r>
            <w:ins w:id="1773" w:author="Microsoft" w:date="2015-09-22T17:47:00Z">
              <w:r w:rsidR="00081494">
                <w:rPr>
                  <w:rFonts w:hint="eastAsia"/>
                  <w:iCs/>
                </w:rPr>
                <w:t>下拉</w:t>
              </w:r>
              <w:r w:rsidR="00081494">
                <w:rPr>
                  <w:iCs/>
                </w:rPr>
                <w:t>列表选择</w:t>
              </w:r>
            </w:ins>
            <w:ins w:id="1774" w:author="Microsoft" w:date="2015-10-30T09:54:00Z">
              <w:r w:rsidR="002E0CC1">
                <w:rPr>
                  <w:rFonts w:hint="eastAsia"/>
                  <w:iCs/>
                </w:rPr>
                <w:t>（总</w:t>
              </w:r>
              <w:r w:rsidR="002E0CC1">
                <w:rPr>
                  <w:iCs/>
                </w:rPr>
                <w:t>公司查询条件）</w:t>
              </w:r>
            </w:ins>
          </w:p>
          <w:p w:rsidR="003D329D" w:rsidRPr="00624CAD" w:rsidRDefault="003D329D">
            <w:pPr>
              <w:rPr>
                <w:ins w:id="1775" w:author="Microsoft" w:date="2015-09-22T14:54:00Z"/>
                <w:iCs/>
              </w:rPr>
            </w:pPr>
            <w:ins w:id="1776" w:author="Microsoft" w:date="2015-09-22T14:54:00Z">
              <w:r>
                <w:rPr>
                  <w:iCs/>
                </w:rPr>
                <w:t>日期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Date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</w:tc>
      </w:tr>
      <w:tr w:rsidR="003D329D" w:rsidRPr="00883F4B" w:rsidTr="007071F4">
        <w:trPr>
          <w:trHeight w:val="420"/>
          <w:ins w:id="1777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1778" w:author="Microsoft" w:date="2015-09-22T14:54:00Z"/>
              </w:rPr>
            </w:pPr>
            <w:ins w:id="1779" w:author="Microsoft" w:date="2015-09-22T14:54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Default="003D329D">
            <w:pPr>
              <w:pStyle w:val="a8"/>
              <w:numPr>
                <w:ilvl w:val="0"/>
                <w:numId w:val="29"/>
              </w:numPr>
              <w:ind w:firstLineChars="0"/>
              <w:rPr>
                <w:ins w:id="1780" w:author="Microsoft" w:date="2015-09-22T14:54:00Z"/>
                <w:iCs/>
              </w:rPr>
            </w:pPr>
            <w:ins w:id="1781" w:author="Microsoft" w:date="2015-09-22T14:54:00Z">
              <w:r>
                <w:rPr>
                  <w:rFonts w:hint="eastAsia"/>
                  <w:iCs/>
                </w:rPr>
                <w:t>部门</w:t>
              </w:r>
              <w:r>
                <w:rPr>
                  <w:iCs/>
                </w:rPr>
                <w:t>名称</w:t>
              </w:r>
              <w:r w:rsidRPr="001D599D">
                <w:rPr>
                  <w:rFonts w:hint="eastAsia"/>
                  <w:iCs/>
                </w:rPr>
                <w:t>（</w:t>
              </w:r>
              <w:r w:rsidRPr="001D599D">
                <w:rPr>
                  <w:rFonts w:hint="eastAsia"/>
                  <w:iCs/>
                </w:rPr>
                <w:t>Outlet/Institution Name</w:t>
              </w:r>
              <w:r w:rsidRPr="001D599D">
                <w:rPr>
                  <w:rFonts w:hint="eastAsia"/>
                  <w:iCs/>
                </w:rPr>
                <w:t>）：</w:t>
              </w:r>
            </w:ins>
            <w:ins w:id="1782" w:author="Microsoft" w:date="2015-10-30T09:58:00Z">
              <w:r w:rsidR="002E0CC1">
                <w:rPr>
                  <w:iCs/>
                </w:rPr>
                <w:t xml:space="preserve"> </w:t>
              </w:r>
            </w:ins>
          </w:p>
          <w:p w:rsidR="003D329D" w:rsidRDefault="003D329D">
            <w:pPr>
              <w:pStyle w:val="a8"/>
              <w:numPr>
                <w:ilvl w:val="0"/>
                <w:numId w:val="29"/>
              </w:numPr>
              <w:ind w:firstLineChars="0"/>
              <w:rPr>
                <w:ins w:id="1783" w:author="Microsoft" w:date="2015-09-22T14:54:00Z"/>
                <w:iCs/>
              </w:rPr>
            </w:pPr>
            <w:ins w:id="1784" w:author="Microsoft" w:date="2015-09-22T14:54:00Z">
              <w:r>
                <w:rPr>
                  <w:rFonts w:hint="eastAsia"/>
                  <w:iCs/>
                </w:rPr>
                <w:t>部门</w:t>
              </w:r>
              <w:r>
                <w:rPr>
                  <w:iCs/>
                </w:rPr>
                <w:t>编号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I</w:t>
              </w:r>
              <w:r>
                <w:rPr>
                  <w:iCs/>
                </w:rPr>
                <w:t>nstiution Code</w:t>
              </w:r>
              <w:r>
                <w:rPr>
                  <w:iCs/>
                </w:rPr>
                <w:t>）：</w:t>
              </w:r>
            </w:ins>
            <w:ins w:id="1785" w:author="Microsoft" w:date="2015-10-30T09:58:00Z">
              <w:r w:rsidR="002E0CC1">
                <w:rPr>
                  <w:iCs/>
                </w:rPr>
                <w:t xml:space="preserve"> </w:t>
              </w:r>
            </w:ins>
          </w:p>
          <w:p w:rsidR="003D329D" w:rsidRPr="001D599D" w:rsidRDefault="003D329D">
            <w:pPr>
              <w:pStyle w:val="a8"/>
              <w:numPr>
                <w:ilvl w:val="0"/>
                <w:numId w:val="29"/>
              </w:numPr>
              <w:ind w:firstLineChars="0"/>
              <w:rPr>
                <w:ins w:id="1786" w:author="Microsoft" w:date="2015-09-22T14:54:00Z"/>
                <w:iCs/>
              </w:rPr>
            </w:pPr>
            <w:ins w:id="1787" w:author="Microsoft" w:date="2015-09-22T14:54:00Z">
              <w:r w:rsidRPr="001D599D">
                <w:rPr>
                  <w:iCs/>
                </w:rPr>
                <w:t>充值金额</w:t>
              </w:r>
              <w:r w:rsidRPr="001D599D">
                <w:rPr>
                  <w:rFonts w:hint="eastAsia"/>
                  <w:iCs/>
                </w:rPr>
                <w:t>（</w:t>
              </w:r>
              <w:r w:rsidRPr="001D599D">
                <w:rPr>
                  <w:rFonts w:hint="eastAsia"/>
                  <w:iCs/>
                </w:rPr>
                <w:t>Top Up Amount</w:t>
              </w:r>
              <w:r w:rsidRPr="001D599D">
                <w:rPr>
                  <w:rFonts w:hint="eastAsia"/>
                  <w:iCs/>
                </w:rPr>
                <w:t>）：瑞尔（</w:t>
              </w:r>
              <w:r w:rsidRPr="001D599D">
                <w:rPr>
                  <w:rFonts w:hint="eastAsia"/>
                  <w:iCs/>
                </w:rPr>
                <w:t>riels</w:t>
              </w:r>
              <w:r w:rsidRPr="001D599D">
                <w:rPr>
                  <w:rFonts w:hint="eastAsia"/>
                  <w:iCs/>
                </w:rPr>
                <w:t>）：</w:t>
              </w:r>
            </w:ins>
          </w:p>
          <w:p w:rsidR="003D329D" w:rsidRDefault="003D329D">
            <w:pPr>
              <w:pStyle w:val="a8"/>
              <w:numPr>
                <w:ilvl w:val="0"/>
                <w:numId w:val="29"/>
              </w:numPr>
              <w:ind w:firstLineChars="0"/>
              <w:rPr>
                <w:ins w:id="1788" w:author="Microsoft" w:date="2015-09-22T16:35:00Z"/>
                <w:iCs/>
              </w:rPr>
            </w:pPr>
            <w:ins w:id="1789" w:author="Microsoft" w:date="2015-09-22T14:54:00Z">
              <w:r>
                <w:rPr>
                  <w:iCs/>
                </w:rPr>
                <w:t>充值后账户金额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Balance after Top Up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瑞尔</w:t>
              </w:r>
            </w:ins>
          </w:p>
          <w:p w:rsidR="00714AB7" w:rsidRDefault="00714AB7">
            <w:pPr>
              <w:pStyle w:val="a8"/>
              <w:numPr>
                <w:ilvl w:val="0"/>
                <w:numId w:val="29"/>
              </w:numPr>
              <w:ind w:firstLineChars="0"/>
              <w:rPr>
                <w:ins w:id="1790" w:author="Microsoft" w:date="2015-09-22T16:35:00Z"/>
                <w:iCs/>
              </w:rPr>
            </w:pPr>
            <w:ins w:id="1791" w:author="Microsoft" w:date="2015-09-22T16:35:00Z">
              <w:r>
                <w:rPr>
                  <w:rFonts w:hint="eastAsia"/>
                  <w:iCs/>
                </w:rPr>
                <w:t>充值</w:t>
              </w:r>
              <w:r>
                <w:rPr>
                  <w:iCs/>
                </w:rPr>
                <w:t>时间：</w:t>
              </w:r>
            </w:ins>
          </w:p>
          <w:p w:rsidR="003D329D" w:rsidRPr="00081494" w:rsidRDefault="00714AB7">
            <w:pPr>
              <w:pStyle w:val="a8"/>
              <w:numPr>
                <w:ilvl w:val="0"/>
                <w:numId w:val="29"/>
              </w:numPr>
              <w:ind w:firstLineChars="0"/>
              <w:rPr>
                <w:ins w:id="1792" w:author="Microsoft" w:date="2015-09-22T14:54:00Z"/>
                <w:iCs/>
              </w:rPr>
            </w:pPr>
            <w:ins w:id="1793" w:author="Microsoft" w:date="2015-09-22T16:35:00Z">
              <w:r>
                <w:rPr>
                  <w:rFonts w:hint="eastAsia"/>
                  <w:iCs/>
                </w:rPr>
                <w:t>操作人</w:t>
              </w:r>
              <w:r>
                <w:rPr>
                  <w:iCs/>
                </w:rPr>
                <w:t>：</w:t>
              </w:r>
            </w:ins>
          </w:p>
        </w:tc>
      </w:tr>
      <w:tr w:rsidR="003D329D" w:rsidRPr="00883F4B" w:rsidTr="007071F4">
        <w:trPr>
          <w:ins w:id="1794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1795" w:author="Microsoft" w:date="2015-09-22T14:54:00Z"/>
              </w:rPr>
            </w:pPr>
            <w:ins w:id="1796" w:author="Microsoft" w:date="2015-09-22T14:54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FE4DC0" w:rsidRDefault="003D329D">
            <w:pPr>
              <w:rPr>
                <w:ins w:id="1797" w:author="Microsoft" w:date="2015-09-22T14:54:00Z"/>
                <w:noProof/>
                <w:szCs w:val="21"/>
              </w:rPr>
            </w:pPr>
            <w:ins w:id="1798" w:author="Microsoft" w:date="2015-09-22T14:54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3D329D" w:rsidRPr="00883F4B" w:rsidTr="007071F4">
        <w:trPr>
          <w:ins w:id="1799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1800" w:author="Microsoft" w:date="2015-09-22T14:54:00Z"/>
              </w:rPr>
            </w:pPr>
            <w:ins w:id="1801" w:author="Microsoft" w:date="2015-09-22T14:54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883F4B" w:rsidRDefault="002E0CC1">
            <w:pPr>
              <w:rPr>
                <w:ins w:id="1802" w:author="Microsoft" w:date="2015-09-22T14:54:00Z"/>
                <w:bCs/>
                <w:iCs/>
              </w:rPr>
            </w:pPr>
            <w:ins w:id="1803" w:author="Microsoft" w:date="2015-10-30T09:58:00Z">
              <w:r>
                <w:rPr>
                  <w:rFonts w:hint="eastAsia"/>
                  <w:bCs/>
                  <w:iCs/>
                </w:rPr>
                <w:t>部门</w:t>
              </w:r>
              <w:r>
                <w:rPr>
                  <w:bCs/>
                  <w:iCs/>
                </w:rPr>
                <w:t>登录时查看本部门的充值记录，总公司登录时查看</w:t>
              </w:r>
              <w:r>
                <w:rPr>
                  <w:rFonts w:hint="eastAsia"/>
                  <w:bCs/>
                  <w:iCs/>
                </w:rPr>
                <w:t>所有</w:t>
              </w:r>
              <w:r>
                <w:rPr>
                  <w:bCs/>
                  <w:iCs/>
                </w:rPr>
                <w:t>各分公司的充值</w:t>
              </w:r>
              <w:r>
                <w:rPr>
                  <w:rFonts w:hint="eastAsia"/>
                  <w:bCs/>
                  <w:iCs/>
                </w:rPr>
                <w:t>记录</w:t>
              </w:r>
              <w:r>
                <w:rPr>
                  <w:bCs/>
                  <w:iCs/>
                </w:rPr>
                <w:t>；</w:t>
              </w:r>
            </w:ins>
          </w:p>
        </w:tc>
      </w:tr>
      <w:tr w:rsidR="003D329D" w:rsidRPr="00883F4B" w:rsidTr="007071F4">
        <w:trPr>
          <w:ins w:id="1804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1805" w:author="Microsoft" w:date="2015-09-22T14:54:00Z"/>
              </w:rPr>
            </w:pPr>
            <w:ins w:id="1806" w:author="Microsoft" w:date="2015-09-22T14:54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883F4B" w:rsidRDefault="000B2D54">
            <w:pPr>
              <w:rPr>
                <w:ins w:id="1807" w:author="Microsoft" w:date="2015-09-22T14:54:00Z"/>
              </w:rPr>
            </w:pPr>
            <w:ins w:id="1808" w:author="Microsoft" w:date="2015-09-23T15:54:00Z">
              <w:r>
                <w:rPr>
                  <w:rFonts w:hint="eastAsia"/>
                </w:rPr>
                <w:t>【充值</w:t>
              </w:r>
              <w:r>
                <w:t>】</w:t>
              </w:r>
              <w:r>
                <w:rPr>
                  <w:rFonts w:hint="eastAsia"/>
                </w:rPr>
                <w:t>操作</w:t>
              </w:r>
            </w:ins>
          </w:p>
        </w:tc>
      </w:tr>
    </w:tbl>
    <w:p w:rsidR="003D329D" w:rsidRPr="00CC7666" w:rsidRDefault="003D329D" w:rsidP="00A80A2F">
      <w:pPr>
        <w:pStyle w:val="a0"/>
        <w:rPr>
          <w:ins w:id="1809" w:author="Microsoft" w:date="2015-09-22T14:54:00Z"/>
        </w:rPr>
      </w:pPr>
    </w:p>
    <w:p w:rsidR="000B2D54" w:rsidRDefault="000B2D54">
      <w:pPr>
        <w:pStyle w:val="4"/>
        <w:rPr>
          <w:ins w:id="1810" w:author="Microsoft" w:date="2015-09-23T15:53:00Z"/>
        </w:rPr>
      </w:pPr>
      <w:ins w:id="1811" w:author="Microsoft" w:date="2015-09-23T15:53:00Z">
        <w:r>
          <w:t>充值</w:t>
        </w:r>
        <w:r w:rsidRPr="00323126">
          <w:rPr>
            <w:rFonts w:hint="eastAsia"/>
          </w:rPr>
          <w:t>（</w:t>
        </w:r>
        <w:r>
          <w:rPr>
            <w:rFonts w:hint="eastAsia"/>
          </w:rPr>
          <w:t>Top Ups</w:t>
        </w:r>
        <w:r w:rsidRPr="00323126">
          <w:rPr>
            <w:rFonts w:hint="eastAsia"/>
          </w:rPr>
          <w:t>）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0B2D54" w:rsidRPr="00883F4B" w:rsidTr="00A1711E">
        <w:trPr>
          <w:ins w:id="1812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>
            <w:pPr>
              <w:rPr>
                <w:ins w:id="1813" w:author="Microsoft" w:date="2015-09-23T15:53:00Z"/>
              </w:rPr>
            </w:pPr>
            <w:ins w:id="1814" w:author="Microsoft" w:date="2015-09-23T15:53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0B2D54" w:rsidRPr="00883F4B" w:rsidRDefault="000B2D54">
            <w:pPr>
              <w:rPr>
                <w:ins w:id="1815" w:author="Microsoft" w:date="2015-09-23T15:53:00Z"/>
                <w:iCs/>
              </w:rPr>
            </w:pPr>
            <w:ins w:id="1816" w:author="Microsoft" w:date="2015-09-23T15:53:00Z">
              <w:r>
                <w:rPr>
                  <w:iCs/>
                </w:rPr>
                <w:t>Jk083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0B2D54" w:rsidRPr="00883F4B" w:rsidRDefault="000B2D54">
            <w:pPr>
              <w:rPr>
                <w:ins w:id="1817" w:author="Microsoft" w:date="2015-09-23T15:53:00Z"/>
              </w:rPr>
            </w:pPr>
            <w:ins w:id="1818" w:author="Microsoft" w:date="2015-09-23T15:53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0B2D54" w:rsidRPr="00883F4B" w:rsidRDefault="000B2D54">
            <w:pPr>
              <w:rPr>
                <w:ins w:id="1819" w:author="Microsoft" w:date="2015-09-23T15:53:00Z"/>
                <w:iCs/>
              </w:rPr>
            </w:pPr>
          </w:p>
        </w:tc>
      </w:tr>
      <w:tr w:rsidR="000B2D54" w:rsidRPr="00883F4B" w:rsidTr="00A1711E">
        <w:trPr>
          <w:ins w:id="1820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1821" w:author="Microsoft" w:date="2015-09-23T15:53:00Z"/>
              </w:rPr>
            </w:pPr>
            <w:ins w:id="1822" w:author="Microsoft" w:date="2015-09-23T15:53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0B2D54" w:rsidRPr="00883F4B" w:rsidRDefault="000B2D54">
            <w:pPr>
              <w:rPr>
                <w:ins w:id="1823" w:author="Microsoft" w:date="2015-09-23T15:53:00Z"/>
                <w:iCs/>
              </w:rPr>
            </w:pPr>
            <w:ins w:id="1824" w:author="Microsoft" w:date="2015-09-23T15:53:00Z">
              <w:r>
                <w:rPr>
                  <w:rFonts w:hint="eastAsia"/>
                  <w:iCs/>
                </w:rPr>
                <w:t>进行充值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0B2D54" w:rsidRPr="00883F4B" w:rsidRDefault="000B2D54">
            <w:pPr>
              <w:rPr>
                <w:ins w:id="1825" w:author="Microsoft" w:date="2015-09-23T15:53:00Z"/>
                <w:iCs/>
              </w:rPr>
            </w:pPr>
            <w:ins w:id="1826" w:author="Microsoft" w:date="2015-09-23T15:53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0B2D54" w:rsidRPr="00883F4B" w:rsidRDefault="000B2D54">
            <w:pPr>
              <w:rPr>
                <w:ins w:id="1827" w:author="Microsoft" w:date="2015-09-23T15:53:00Z"/>
                <w:iCs/>
              </w:rPr>
            </w:pPr>
          </w:p>
        </w:tc>
      </w:tr>
      <w:tr w:rsidR="000B2D54" w:rsidRPr="00883F4B" w:rsidTr="00A1711E">
        <w:trPr>
          <w:trHeight w:val="390"/>
          <w:ins w:id="1828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1829" w:author="Microsoft" w:date="2015-09-23T15:53:00Z"/>
              </w:rPr>
            </w:pPr>
            <w:ins w:id="1830" w:author="Microsoft" w:date="2015-09-23T15:53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Pr="00883F4B" w:rsidRDefault="002E0CC1">
            <w:pPr>
              <w:rPr>
                <w:ins w:id="1831" w:author="Microsoft" w:date="2015-09-23T15:53:00Z"/>
              </w:rPr>
            </w:pPr>
            <w:ins w:id="1832" w:author="Microsoft" w:date="2015-09-23T15:53:00Z">
              <w:r>
                <w:t>对</w:t>
              </w:r>
              <w:r w:rsidR="000B2D54">
                <w:t>代理商进行充值</w:t>
              </w:r>
            </w:ins>
          </w:p>
        </w:tc>
      </w:tr>
      <w:tr w:rsidR="000B2D54" w:rsidRPr="00883F4B" w:rsidTr="00A1711E">
        <w:trPr>
          <w:trHeight w:val="420"/>
          <w:ins w:id="1833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1834" w:author="Microsoft" w:date="2015-09-23T15:53:00Z"/>
              </w:rPr>
            </w:pPr>
            <w:ins w:id="1835" w:author="Microsoft" w:date="2015-09-23T15:53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Default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1836" w:author="Microsoft" w:date="2015-09-23T15:53:00Z"/>
                <w:iCs/>
              </w:rPr>
            </w:pPr>
            <w:ins w:id="1837" w:author="Microsoft" w:date="2015-09-23T15:53:00Z">
              <w:r>
                <w:rPr>
                  <w:rFonts w:hint="eastAsia"/>
                  <w:iCs/>
                </w:rPr>
                <w:t>部门名称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Institution Name</w:t>
              </w:r>
              <w:r w:rsidRPr="00191E5D">
                <w:rPr>
                  <w:rFonts w:hint="eastAsia"/>
                  <w:iCs/>
                </w:rPr>
                <w:t>）</w:t>
              </w:r>
              <w:r w:rsidRPr="006F06BF">
                <w:rPr>
                  <w:rFonts w:hint="eastAsia"/>
                  <w:iCs/>
                </w:rPr>
                <w:t>：</w:t>
              </w:r>
              <w:r>
                <w:rPr>
                  <w:rFonts w:hint="eastAsia"/>
                  <w:iCs/>
                </w:rPr>
                <w:t>下拉菜单</w:t>
              </w:r>
              <w:r>
                <w:rPr>
                  <w:iCs/>
                </w:rPr>
                <w:t>显示</w:t>
              </w:r>
            </w:ins>
          </w:p>
          <w:p w:rsidR="000B2D54" w:rsidRDefault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1838" w:author="Microsoft" w:date="2015-09-23T15:53:00Z"/>
                <w:iCs/>
              </w:rPr>
            </w:pPr>
            <w:ins w:id="1839" w:author="Microsoft" w:date="2015-09-23T15:53:00Z">
              <w:r>
                <w:rPr>
                  <w:rFonts w:hint="eastAsia"/>
                  <w:iCs/>
                </w:rPr>
                <w:t>部门</w:t>
              </w:r>
              <w:r>
                <w:rPr>
                  <w:iCs/>
                </w:rPr>
                <w:t>编号：</w:t>
              </w:r>
            </w:ins>
          </w:p>
          <w:p w:rsidR="000B2D54" w:rsidRPr="00081494" w:rsidRDefault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1840" w:author="Microsoft" w:date="2015-09-23T15:53:00Z"/>
                <w:iCs/>
              </w:rPr>
            </w:pPr>
            <w:ins w:id="1841" w:author="Microsoft" w:date="2015-09-23T15:53:00Z">
              <w:r>
                <w:rPr>
                  <w:rFonts w:hint="eastAsia"/>
                  <w:iCs/>
                </w:rPr>
                <w:t>当前余额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Current Balance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：瑞尔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>
                <w:rPr>
                  <w:rFonts w:hint="eastAsia"/>
                  <w:iCs/>
                </w:rPr>
                <w:t>）</w:t>
              </w:r>
            </w:ins>
          </w:p>
          <w:p w:rsidR="000B2D54" w:rsidRDefault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1842" w:author="Microsoft" w:date="2015-09-23T15:53:00Z"/>
                <w:iCs/>
              </w:rPr>
            </w:pPr>
            <w:ins w:id="1843" w:author="Microsoft" w:date="2015-09-23T15:53:00Z">
              <w:r>
                <w:rPr>
                  <w:iCs/>
                </w:rPr>
                <w:t>充值</w:t>
              </w:r>
              <w:r w:rsidRPr="006F06BF">
                <w:rPr>
                  <w:iCs/>
                </w:rPr>
                <w:t>金额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Top Up Amount</w:t>
              </w:r>
              <w:r w:rsidRPr="00191E5D">
                <w:rPr>
                  <w:rFonts w:hint="eastAsia"/>
                  <w:iCs/>
                </w:rPr>
                <w:t>）</w:t>
              </w:r>
              <w:r w:rsidRPr="006F06BF">
                <w:rPr>
                  <w:rFonts w:hint="eastAsia"/>
                  <w:iCs/>
                </w:rPr>
                <w:t>：</w:t>
              </w:r>
              <w:r>
                <w:rPr>
                  <w:rFonts w:hint="eastAsia"/>
                  <w:iCs/>
                </w:rPr>
                <w:t>瑞尔</w:t>
              </w:r>
              <w:r>
                <w:rPr>
                  <w:rFonts w:hint="eastAsia"/>
                  <w:iCs/>
                </w:rPr>
                <w:t>1-20</w:t>
              </w:r>
            </w:ins>
          </w:p>
          <w:p w:rsidR="000B2D54" w:rsidRPr="00081494" w:rsidRDefault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1844" w:author="Microsoft" w:date="2015-09-23T15:53:00Z"/>
                <w:iCs/>
              </w:rPr>
            </w:pPr>
            <w:ins w:id="1845" w:author="Microsoft" w:date="2015-09-23T15:53:00Z">
              <w:r>
                <w:rPr>
                  <w:iCs/>
                </w:rPr>
                <w:t>充值后账户金额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Balance after Top Up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瑞尔</w:t>
              </w:r>
            </w:ins>
          </w:p>
        </w:tc>
      </w:tr>
      <w:tr w:rsidR="000B2D54" w:rsidRPr="00883F4B" w:rsidTr="00A1711E">
        <w:trPr>
          <w:trHeight w:val="420"/>
          <w:ins w:id="1846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1847" w:author="Microsoft" w:date="2015-09-23T15:53:00Z"/>
              </w:rPr>
            </w:pPr>
            <w:ins w:id="1848" w:author="Microsoft" w:date="2015-09-23T15:53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Default="000B2D54">
            <w:pPr>
              <w:rPr>
                <w:ins w:id="1849" w:author="Microsoft" w:date="2015-09-23T15:53:00Z"/>
                <w:iCs/>
              </w:rPr>
            </w:pPr>
            <w:ins w:id="1850" w:author="Microsoft" w:date="2015-09-23T15:53:00Z">
              <w:r>
                <w:rPr>
                  <w:rFonts w:hint="eastAsia"/>
                  <w:iCs/>
                </w:rPr>
                <w:t>充值成功！（</w:t>
              </w:r>
              <w:r>
                <w:rPr>
                  <w:rFonts w:hint="eastAsia"/>
                  <w:iCs/>
                </w:rPr>
                <w:t>The top up has been successfully conducted!</w:t>
              </w:r>
              <w:r>
                <w:rPr>
                  <w:rFonts w:hint="eastAsia"/>
                  <w:iCs/>
                </w:rPr>
                <w:t>）</w:t>
              </w:r>
            </w:ins>
          </w:p>
          <w:p w:rsidR="000B2D54" w:rsidRPr="00883F4B" w:rsidRDefault="000B2D54">
            <w:pPr>
              <w:rPr>
                <w:ins w:id="1851" w:author="Microsoft" w:date="2015-09-23T15:53:00Z"/>
              </w:rPr>
            </w:pPr>
            <w:ins w:id="1852" w:author="Microsoft" w:date="2015-09-23T15:53:00Z">
              <w:r>
                <w:rPr>
                  <w:rFonts w:hint="eastAsia"/>
                  <w:iCs/>
                </w:rPr>
                <w:lastRenderedPageBreak/>
                <w:t>【打印】（</w:t>
              </w:r>
              <w:r>
                <w:rPr>
                  <w:rFonts w:hint="eastAsia"/>
                  <w:iCs/>
                </w:rPr>
                <w:t>Print</w:t>
              </w:r>
              <w:r>
                <w:rPr>
                  <w:rFonts w:hint="eastAsia"/>
                  <w:iCs/>
                </w:rPr>
                <w:t>）缴款凭证（</w:t>
              </w:r>
              <w:r>
                <w:rPr>
                  <w:rFonts w:hint="eastAsia"/>
                  <w:iCs/>
                </w:rPr>
                <w:t>Print Top Up Certificate</w:t>
              </w:r>
              <w:r>
                <w:rPr>
                  <w:rFonts w:hint="eastAsia"/>
                  <w:iCs/>
                </w:rPr>
                <w:t>）</w:t>
              </w:r>
            </w:ins>
          </w:p>
        </w:tc>
      </w:tr>
      <w:tr w:rsidR="000B2D54" w:rsidRPr="00883F4B" w:rsidTr="00A1711E">
        <w:trPr>
          <w:ins w:id="1853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1854" w:author="Microsoft" w:date="2015-09-23T15:53:00Z"/>
              </w:rPr>
            </w:pPr>
            <w:ins w:id="1855" w:author="Microsoft" w:date="2015-09-23T15:53:00Z">
              <w:r w:rsidRPr="00883F4B">
                <w:rPr>
                  <w:rFonts w:hint="eastAsia"/>
                </w:rPr>
                <w:lastRenderedPageBreak/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Pr="00FE4DC0" w:rsidRDefault="000B2D54">
            <w:pPr>
              <w:rPr>
                <w:ins w:id="1856" w:author="Microsoft" w:date="2015-09-23T15:53:00Z"/>
                <w:noProof/>
                <w:szCs w:val="21"/>
              </w:rPr>
            </w:pPr>
            <w:ins w:id="1857" w:author="Microsoft" w:date="2015-09-23T15:53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0B2D54" w:rsidRPr="00883F4B" w:rsidTr="00A1711E">
        <w:trPr>
          <w:ins w:id="1858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1859" w:author="Microsoft" w:date="2015-09-23T15:53:00Z"/>
              </w:rPr>
            </w:pPr>
            <w:ins w:id="1860" w:author="Microsoft" w:date="2015-09-23T15:53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Pr="00883F4B" w:rsidRDefault="002E0CC1">
            <w:pPr>
              <w:rPr>
                <w:ins w:id="1861" w:author="Microsoft" w:date="2015-09-23T15:53:00Z"/>
                <w:bCs/>
                <w:iCs/>
              </w:rPr>
            </w:pPr>
            <w:ins w:id="1862" w:author="Microsoft" w:date="2015-10-30T10:01:00Z">
              <w:r>
                <w:rPr>
                  <w:rFonts w:hint="eastAsia"/>
                  <w:bCs/>
                  <w:iCs/>
                </w:rPr>
                <w:t>部门</w:t>
              </w:r>
              <w:r>
                <w:rPr>
                  <w:bCs/>
                  <w:iCs/>
                </w:rPr>
                <w:t>充值功能只有总公司有权限操作；</w:t>
              </w:r>
              <w:r>
                <w:rPr>
                  <w:rFonts w:hint="eastAsia"/>
                  <w:bCs/>
                  <w:iCs/>
                </w:rPr>
                <w:t>部门</w:t>
              </w:r>
              <w:r>
                <w:rPr>
                  <w:bCs/>
                  <w:iCs/>
                </w:rPr>
                <w:t>充值列表中不显示充值按钮；</w:t>
              </w:r>
            </w:ins>
          </w:p>
        </w:tc>
      </w:tr>
      <w:tr w:rsidR="000B2D54" w:rsidRPr="00883F4B" w:rsidTr="00A1711E">
        <w:trPr>
          <w:ins w:id="1863" w:author="Microsoft" w:date="2015-09-23T15:53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1864" w:author="Microsoft" w:date="2015-09-23T15:53:00Z"/>
              </w:rPr>
            </w:pPr>
            <w:ins w:id="1865" w:author="Microsoft" w:date="2015-09-23T15:53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4" w:rsidRDefault="000B2D54">
            <w:pPr>
              <w:rPr>
                <w:ins w:id="1866" w:author="Microsoft" w:date="2015-09-23T15:53:00Z"/>
                <w:bCs/>
                <w:iCs/>
              </w:rPr>
            </w:pPr>
            <w:ins w:id="1867" w:author="Microsoft" w:date="2015-09-23T15:53:00Z">
              <w:r>
                <w:rPr>
                  <w:bCs/>
                  <w:iCs/>
                </w:rPr>
                <w:t>充值有两种方式</w:t>
              </w:r>
              <w:r>
                <w:rPr>
                  <w:rFonts w:hint="eastAsia"/>
                  <w:bCs/>
                  <w:iCs/>
                </w:rPr>
                <w:t>：</w:t>
              </w:r>
              <w:r>
                <w:rPr>
                  <w:bCs/>
                  <w:iCs/>
                </w:rPr>
                <w:t>市场管理员为站点充值</w:t>
              </w:r>
              <w:r>
                <w:rPr>
                  <w:rFonts w:hint="eastAsia"/>
                  <w:bCs/>
                  <w:iCs/>
                </w:rPr>
                <w:t>、代理商交钱由财务进行充值；</w:t>
              </w:r>
            </w:ins>
          </w:p>
          <w:p w:rsidR="000B2D54" w:rsidRDefault="000B2D54">
            <w:pPr>
              <w:rPr>
                <w:ins w:id="1868" w:author="Microsoft" w:date="2015-09-23T15:53:00Z"/>
                <w:bCs/>
                <w:iCs/>
              </w:rPr>
            </w:pPr>
            <w:ins w:id="1869" w:author="Microsoft" w:date="2015-09-23T15:53:00Z">
              <w:r>
                <w:rPr>
                  <w:bCs/>
                  <w:iCs/>
                </w:rPr>
                <w:t>市场管理员为站点充值</w:t>
              </w:r>
              <w:r>
                <w:rPr>
                  <w:rFonts w:hint="eastAsia"/>
                  <w:bCs/>
                  <w:iCs/>
                </w:rPr>
                <w:t>：</w:t>
              </w:r>
              <w:r>
                <w:rPr>
                  <w:bCs/>
                  <w:iCs/>
                </w:rPr>
                <w:t>先在手持终端机进行登录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然后填写充值信息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输入交易密码，充值成功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  <w:p w:rsidR="000B2D54" w:rsidRPr="003E77B5" w:rsidRDefault="000B2D54">
            <w:pPr>
              <w:rPr>
                <w:ins w:id="1870" w:author="Microsoft" w:date="2015-09-23T15:53:00Z"/>
                <w:bCs/>
                <w:iCs/>
              </w:rPr>
            </w:pPr>
            <w:ins w:id="1871" w:author="Microsoft" w:date="2015-09-23T15:53:00Z">
              <w:r>
                <w:rPr>
                  <w:bCs/>
                  <w:iCs/>
                </w:rPr>
                <w:t>代理商账户充值是将现金交给公司财务人员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财务人员直接登录系统进行充值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不需要输入交易密码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</w:tc>
      </w:tr>
    </w:tbl>
    <w:p w:rsidR="000B2D54" w:rsidRPr="008D24BE" w:rsidRDefault="000B2D54" w:rsidP="00A80A2F">
      <w:pPr>
        <w:pStyle w:val="a0"/>
        <w:ind w:firstLineChars="0" w:firstLine="0"/>
        <w:rPr>
          <w:ins w:id="1872" w:author="Microsoft" w:date="2015-09-23T15:53:00Z"/>
        </w:rPr>
      </w:pPr>
    </w:p>
    <w:p w:rsidR="003D329D" w:rsidRDefault="000B2D54" w:rsidP="00A1711E">
      <w:pPr>
        <w:pStyle w:val="3"/>
        <w:rPr>
          <w:ins w:id="1873" w:author="Microsoft" w:date="2015-09-22T14:54:00Z"/>
        </w:rPr>
      </w:pPr>
      <w:bookmarkStart w:id="1874" w:name="_Toc430873048"/>
      <w:ins w:id="1875" w:author="Microsoft" w:date="2015-09-22T14:54:00Z">
        <w:r>
          <w:t>提现</w:t>
        </w:r>
      </w:ins>
      <w:ins w:id="1876" w:author="Microsoft" w:date="2015-09-23T15:54:00Z">
        <w:r>
          <w:rPr>
            <w:rFonts w:hint="eastAsia"/>
          </w:rPr>
          <w:t>列表</w:t>
        </w:r>
      </w:ins>
      <w:ins w:id="1877" w:author="Microsoft" w:date="2015-09-22T14:54:00Z">
        <w:r w:rsidR="003D329D" w:rsidRPr="00323126">
          <w:rPr>
            <w:rFonts w:hint="eastAsia"/>
          </w:rPr>
          <w:t>（</w:t>
        </w:r>
        <w:r w:rsidR="003D329D">
          <w:rPr>
            <w:rFonts w:hint="eastAsia"/>
          </w:rPr>
          <w:t>Cash Withdrawn Records</w:t>
        </w:r>
        <w:r w:rsidR="003D329D" w:rsidRPr="00323126">
          <w:rPr>
            <w:rFonts w:hint="eastAsia"/>
          </w:rPr>
          <w:t>）</w:t>
        </w:r>
        <w:bookmarkEnd w:id="1874"/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D329D" w:rsidRPr="00883F4B" w:rsidTr="007071F4">
        <w:trPr>
          <w:ins w:id="1878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>
            <w:pPr>
              <w:rPr>
                <w:ins w:id="1879" w:author="Microsoft" w:date="2015-09-22T14:54:00Z"/>
              </w:rPr>
            </w:pPr>
            <w:ins w:id="1880" w:author="Microsoft" w:date="2015-09-22T14:54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3D329D" w:rsidRPr="00883F4B" w:rsidRDefault="003D329D">
            <w:pPr>
              <w:rPr>
                <w:ins w:id="1881" w:author="Microsoft" w:date="2015-09-22T14:54:00Z"/>
                <w:iCs/>
              </w:rPr>
            </w:pPr>
            <w:ins w:id="1882" w:author="Microsoft" w:date="2015-09-22T14:54:00Z">
              <w:r>
                <w:rPr>
                  <w:iCs/>
                </w:rPr>
                <w:t>Jk087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D329D" w:rsidRPr="00883F4B" w:rsidRDefault="003D329D">
            <w:pPr>
              <w:rPr>
                <w:ins w:id="1883" w:author="Microsoft" w:date="2015-09-22T14:54:00Z"/>
              </w:rPr>
            </w:pPr>
            <w:ins w:id="1884" w:author="Microsoft" w:date="2015-09-22T14:54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3D329D" w:rsidRPr="00883F4B" w:rsidRDefault="003D329D">
            <w:pPr>
              <w:rPr>
                <w:ins w:id="1885" w:author="Microsoft" w:date="2015-09-22T14:54:00Z"/>
                <w:iCs/>
              </w:rPr>
            </w:pPr>
          </w:p>
        </w:tc>
      </w:tr>
      <w:tr w:rsidR="003D329D" w:rsidRPr="00883F4B" w:rsidTr="007071F4">
        <w:trPr>
          <w:ins w:id="1886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1887" w:author="Microsoft" w:date="2015-09-22T14:54:00Z"/>
              </w:rPr>
            </w:pPr>
            <w:ins w:id="1888" w:author="Microsoft" w:date="2015-09-22T14:54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3D329D" w:rsidRPr="00883F4B" w:rsidRDefault="003D329D">
            <w:pPr>
              <w:rPr>
                <w:ins w:id="1889" w:author="Microsoft" w:date="2015-09-22T14:54:00Z"/>
                <w:iCs/>
              </w:rPr>
            </w:pPr>
            <w:ins w:id="1890" w:author="Microsoft" w:date="2015-09-22T14:54:00Z">
              <w:r>
                <w:rPr>
                  <w:rFonts w:hint="eastAsia"/>
                  <w:iCs/>
                </w:rPr>
                <w:t>提现记录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D329D" w:rsidRPr="00883F4B" w:rsidRDefault="003D329D">
            <w:pPr>
              <w:rPr>
                <w:ins w:id="1891" w:author="Microsoft" w:date="2015-09-22T14:54:00Z"/>
                <w:iCs/>
              </w:rPr>
            </w:pPr>
            <w:ins w:id="1892" w:author="Microsoft" w:date="2015-09-22T14:54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3D329D" w:rsidRPr="00883F4B" w:rsidRDefault="003D329D">
            <w:pPr>
              <w:rPr>
                <w:ins w:id="1893" w:author="Microsoft" w:date="2015-09-22T14:54:00Z"/>
                <w:iCs/>
              </w:rPr>
            </w:pPr>
          </w:p>
        </w:tc>
      </w:tr>
      <w:tr w:rsidR="003D329D" w:rsidRPr="00883F4B" w:rsidTr="007071F4">
        <w:trPr>
          <w:trHeight w:val="390"/>
          <w:ins w:id="1894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1895" w:author="Microsoft" w:date="2015-09-22T14:54:00Z"/>
              </w:rPr>
            </w:pPr>
            <w:ins w:id="1896" w:author="Microsoft" w:date="2015-09-22T14:54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883F4B" w:rsidRDefault="003D329D">
            <w:pPr>
              <w:rPr>
                <w:ins w:id="1897" w:author="Microsoft" w:date="2015-09-22T14:54:00Z"/>
              </w:rPr>
            </w:pPr>
            <w:ins w:id="1898" w:author="Microsoft" w:date="2015-09-22T14:54:00Z">
              <w:r>
                <w:rPr>
                  <w:rFonts w:hint="eastAsia"/>
                </w:rPr>
                <w:t>代理商提现记录</w:t>
              </w:r>
            </w:ins>
          </w:p>
        </w:tc>
      </w:tr>
      <w:tr w:rsidR="003D329D" w:rsidRPr="00883F4B" w:rsidTr="007071F4">
        <w:trPr>
          <w:trHeight w:val="420"/>
          <w:ins w:id="1899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1900" w:author="Microsoft" w:date="2015-09-22T14:54:00Z"/>
              </w:rPr>
            </w:pPr>
            <w:ins w:id="1901" w:author="Microsoft" w:date="2015-09-22T14:54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Default="003D329D">
            <w:pPr>
              <w:rPr>
                <w:ins w:id="1902" w:author="Microsoft" w:date="2015-09-22T14:54:00Z"/>
                <w:iCs/>
              </w:rPr>
            </w:pPr>
            <w:ins w:id="1903" w:author="Microsoft" w:date="2015-09-22T14:54:00Z">
              <w:r>
                <w:rPr>
                  <w:rFonts w:hint="eastAsia"/>
                  <w:iCs/>
                </w:rPr>
                <w:t>查询</w:t>
              </w:r>
              <w:r>
                <w:rPr>
                  <w:iCs/>
                </w:rPr>
                <w:t>条件：</w:t>
              </w:r>
            </w:ins>
          </w:p>
          <w:p w:rsidR="003D329D" w:rsidRPr="00624CAD" w:rsidRDefault="003D329D">
            <w:pPr>
              <w:rPr>
                <w:ins w:id="1904" w:author="Microsoft" w:date="2015-09-22T14:54:00Z"/>
                <w:iCs/>
              </w:rPr>
            </w:pPr>
            <w:ins w:id="1905" w:author="Microsoft" w:date="2015-09-22T14:54:00Z">
              <w:r>
                <w:rPr>
                  <w:rFonts w:hint="eastAsia"/>
                  <w:iCs/>
                </w:rPr>
                <w:t>日期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Date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</w:tc>
      </w:tr>
      <w:tr w:rsidR="003D329D" w:rsidRPr="00883F4B" w:rsidTr="007071F4">
        <w:trPr>
          <w:trHeight w:val="420"/>
          <w:ins w:id="1906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1907" w:author="Microsoft" w:date="2015-09-22T14:54:00Z"/>
              </w:rPr>
            </w:pPr>
            <w:ins w:id="1908" w:author="Microsoft" w:date="2015-09-22T14:54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Default="003D329D">
            <w:pPr>
              <w:pStyle w:val="a8"/>
              <w:numPr>
                <w:ilvl w:val="0"/>
                <w:numId w:val="31"/>
              </w:numPr>
              <w:ind w:firstLineChars="0"/>
              <w:rPr>
                <w:ins w:id="1909" w:author="Microsoft" w:date="2015-09-22T14:54:00Z"/>
              </w:rPr>
            </w:pPr>
            <w:ins w:id="1910" w:author="Microsoft" w:date="2015-09-22T14:54:00Z">
              <w:r>
                <w:t>申请单编号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Record Code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3D329D" w:rsidRDefault="00714AB7">
            <w:pPr>
              <w:pStyle w:val="a8"/>
              <w:numPr>
                <w:ilvl w:val="0"/>
                <w:numId w:val="31"/>
              </w:numPr>
              <w:ind w:firstLineChars="0"/>
              <w:rPr>
                <w:ins w:id="1911" w:author="Microsoft" w:date="2015-09-22T16:39:00Z"/>
              </w:rPr>
            </w:pPr>
            <w:ins w:id="1912" w:author="Microsoft" w:date="2015-09-22T16:39:00Z">
              <w:r>
                <w:rPr>
                  <w:rFonts w:hint="eastAsia"/>
                </w:rPr>
                <w:t>部门</w:t>
              </w:r>
            </w:ins>
            <w:ins w:id="1913" w:author="Microsoft" w:date="2015-09-22T14:54:00Z">
              <w:r w:rsidR="003D329D">
                <w:t>名称</w:t>
              </w:r>
              <w:r w:rsidR="003D329D" w:rsidRPr="00366E94">
                <w:rPr>
                  <w:rFonts w:hint="eastAsia"/>
                  <w:iCs/>
                </w:rPr>
                <w:t>（</w:t>
              </w:r>
              <w:r w:rsidR="003D329D">
                <w:rPr>
                  <w:rFonts w:hint="eastAsia"/>
                  <w:iCs/>
                </w:rPr>
                <w:t>Name</w:t>
              </w:r>
              <w:r w:rsidR="003D329D" w:rsidRPr="00366E94">
                <w:rPr>
                  <w:rFonts w:hint="eastAsia"/>
                  <w:iCs/>
                </w:rPr>
                <w:t>）</w:t>
              </w:r>
              <w:r w:rsidR="003D329D">
                <w:rPr>
                  <w:rFonts w:hint="eastAsia"/>
                </w:rPr>
                <w:t>：</w:t>
              </w:r>
            </w:ins>
          </w:p>
          <w:p w:rsidR="00714AB7" w:rsidRDefault="00714AB7">
            <w:pPr>
              <w:pStyle w:val="a8"/>
              <w:numPr>
                <w:ilvl w:val="0"/>
                <w:numId w:val="31"/>
              </w:numPr>
              <w:ind w:firstLineChars="0"/>
              <w:rPr>
                <w:ins w:id="1914" w:author="Microsoft" w:date="2015-09-22T14:54:00Z"/>
              </w:rPr>
            </w:pPr>
            <w:ins w:id="1915" w:author="Microsoft" w:date="2015-09-22T16:39:00Z">
              <w:r>
                <w:rPr>
                  <w:rFonts w:hint="eastAsia"/>
                </w:rPr>
                <w:t>部门</w:t>
              </w:r>
              <w:r>
                <w:t>编号</w:t>
              </w:r>
            </w:ins>
          </w:p>
          <w:p w:rsidR="003D329D" w:rsidRDefault="003D329D">
            <w:pPr>
              <w:pStyle w:val="a8"/>
              <w:numPr>
                <w:ilvl w:val="0"/>
                <w:numId w:val="31"/>
              </w:numPr>
              <w:ind w:firstLineChars="0"/>
              <w:rPr>
                <w:ins w:id="1916" w:author="Microsoft" w:date="2015-09-22T14:54:00Z"/>
              </w:rPr>
            </w:pPr>
            <w:ins w:id="1917" w:author="Microsoft" w:date="2015-09-22T14:54:00Z">
              <w:r>
                <w:t>提现金额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Cash Withdrawn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  <w:r>
                <w:t>瑞尔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 w:rsidRPr="00366E94">
                <w:rPr>
                  <w:rFonts w:hint="eastAsia"/>
                  <w:iCs/>
                </w:rPr>
                <w:t>）</w:t>
              </w:r>
            </w:ins>
          </w:p>
          <w:p w:rsidR="003D329D" w:rsidRDefault="003D329D">
            <w:pPr>
              <w:pStyle w:val="a8"/>
              <w:numPr>
                <w:ilvl w:val="0"/>
                <w:numId w:val="31"/>
              </w:numPr>
              <w:ind w:firstLineChars="0"/>
              <w:rPr>
                <w:ins w:id="1918" w:author="Microsoft" w:date="2015-09-22T14:54:00Z"/>
              </w:rPr>
            </w:pPr>
            <w:ins w:id="1919" w:author="Microsoft" w:date="2015-09-22T14:54:00Z">
              <w:r>
                <w:t>提现时间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Date of Withdrawal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3D329D" w:rsidRDefault="003D329D">
            <w:pPr>
              <w:pStyle w:val="a8"/>
              <w:numPr>
                <w:ilvl w:val="0"/>
                <w:numId w:val="31"/>
              </w:numPr>
              <w:ind w:firstLineChars="0"/>
              <w:rPr>
                <w:ins w:id="1920" w:author="Microsoft" w:date="2015-09-22T14:54:00Z"/>
              </w:rPr>
            </w:pPr>
            <w:ins w:id="1921" w:author="Microsoft" w:date="2015-09-22T14:54:00Z">
              <w:r>
                <w:t>提现后账户余额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Balance after Withdrawal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  <w:r>
                <w:t>瑞尔</w:t>
              </w:r>
            </w:ins>
            <w:ins w:id="1922" w:author="Microsoft" w:date="2015-11-11T16:29:00Z">
              <w:r w:rsidR="00291ED1">
                <w:rPr>
                  <w:rFonts w:hint="eastAsia"/>
                </w:rPr>
                <w:t>，提现</w:t>
              </w:r>
              <w:r w:rsidR="00291ED1">
                <w:t>成功后的</w:t>
              </w:r>
              <w:r w:rsidR="00291ED1">
                <w:rPr>
                  <w:rFonts w:hint="eastAsia"/>
                </w:rPr>
                <w:t>账户</w:t>
              </w:r>
              <w:r w:rsidR="00291ED1">
                <w:t>余额</w:t>
              </w:r>
            </w:ins>
            <w:bookmarkStart w:id="1923" w:name="_GoBack"/>
            <w:bookmarkEnd w:id="1923"/>
          </w:p>
          <w:p w:rsidR="003D329D" w:rsidRDefault="003D329D">
            <w:pPr>
              <w:pStyle w:val="a8"/>
              <w:numPr>
                <w:ilvl w:val="0"/>
                <w:numId w:val="31"/>
              </w:numPr>
              <w:ind w:firstLineChars="0"/>
              <w:rPr>
                <w:ins w:id="1924" w:author="Microsoft" w:date="2015-09-22T14:54:00Z"/>
              </w:rPr>
            </w:pPr>
            <w:ins w:id="1925" w:author="Microsoft" w:date="2015-09-22T14:54:00Z">
              <w:r>
                <w:rPr>
                  <w:rFonts w:hint="eastAsia"/>
                </w:rPr>
                <w:t>操作人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Processed By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t>：</w:t>
              </w:r>
            </w:ins>
          </w:p>
          <w:p w:rsidR="003D329D" w:rsidRPr="00883F4B" w:rsidRDefault="003D329D">
            <w:pPr>
              <w:pStyle w:val="a8"/>
              <w:numPr>
                <w:ilvl w:val="0"/>
                <w:numId w:val="31"/>
              </w:numPr>
              <w:ind w:firstLineChars="0"/>
              <w:rPr>
                <w:ins w:id="1926" w:author="Microsoft" w:date="2015-09-22T14:54:00Z"/>
              </w:rPr>
            </w:pPr>
            <w:ins w:id="1927" w:author="Microsoft" w:date="2015-09-22T14:54:00Z">
              <w:r>
                <w:rPr>
                  <w:rFonts w:hint="eastAsia"/>
                </w:rPr>
                <w:t>状态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Status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t>：已提交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Submitted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t>、</w:t>
              </w:r>
              <w:r>
                <w:rPr>
                  <w:rFonts w:hint="eastAsia"/>
                </w:rPr>
                <w:t>已取消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Cancelled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t>、已审批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Approved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t>、已提现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Processed</w:t>
              </w:r>
              <w:r w:rsidRPr="00366E94">
                <w:rPr>
                  <w:rFonts w:hint="eastAsia"/>
                  <w:iCs/>
                </w:rPr>
                <w:t>）</w:t>
              </w:r>
            </w:ins>
            <w:ins w:id="1928" w:author="Microsoft" w:date="2015-09-22T17:49:00Z">
              <w:r w:rsidR="00081494">
                <w:rPr>
                  <w:rFonts w:hint="eastAsia"/>
                  <w:iCs/>
                </w:rPr>
                <w:t>、</w:t>
              </w:r>
              <w:r w:rsidR="00081494">
                <w:rPr>
                  <w:iCs/>
                </w:rPr>
                <w:t>已拒绝（）</w:t>
              </w:r>
            </w:ins>
          </w:p>
        </w:tc>
      </w:tr>
      <w:tr w:rsidR="003D329D" w:rsidRPr="00883F4B" w:rsidTr="007071F4">
        <w:trPr>
          <w:ins w:id="1929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1930" w:author="Microsoft" w:date="2015-09-22T14:54:00Z"/>
              </w:rPr>
            </w:pPr>
            <w:ins w:id="1931" w:author="Microsoft" w:date="2015-09-22T14:54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FE4DC0" w:rsidRDefault="003D329D">
            <w:pPr>
              <w:rPr>
                <w:ins w:id="1932" w:author="Microsoft" w:date="2015-09-22T14:54:00Z"/>
                <w:noProof/>
                <w:szCs w:val="21"/>
              </w:rPr>
            </w:pPr>
            <w:ins w:id="1933" w:author="Microsoft" w:date="2015-09-22T14:54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3D329D" w:rsidRPr="00883F4B" w:rsidTr="007071F4">
        <w:trPr>
          <w:ins w:id="1934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1935" w:author="Microsoft" w:date="2015-09-22T14:54:00Z"/>
              </w:rPr>
            </w:pPr>
            <w:ins w:id="1936" w:author="Microsoft" w:date="2015-09-22T14:54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Default="002E0CC1">
            <w:pPr>
              <w:rPr>
                <w:ins w:id="1937" w:author="Microsoft" w:date="2015-10-30T10:02:00Z"/>
                <w:bCs/>
                <w:iCs/>
              </w:rPr>
            </w:pPr>
            <w:ins w:id="1938" w:author="Microsoft" w:date="2015-10-30T10:00:00Z">
              <w:r>
                <w:rPr>
                  <w:rFonts w:hint="eastAsia"/>
                  <w:bCs/>
                  <w:iCs/>
                </w:rPr>
                <w:t>部门</w:t>
              </w:r>
              <w:r>
                <w:rPr>
                  <w:bCs/>
                  <w:iCs/>
                </w:rPr>
                <w:t>登录</w:t>
              </w:r>
              <w:r>
                <w:rPr>
                  <w:rFonts w:hint="eastAsia"/>
                  <w:bCs/>
                  <w:iCs/>
                </w:rPr>
                <w:t>时</w:t>
              </w:r>
              <w:r>
                <w:rPr>
                  <w:bCs/>
                  <w:iCs/>
                </w:rPr>
                <w:t>查看的是本部门提交的提现申请记录；</w:t>
              </w:r>
            </w:ins>
          </w:p>
          <w:p w:rsidR="002E0CC1" w:rsidRPr="00883F4B" w:rsidRDefault="002E0CC1">
            <w:pPr>
              <w:rPr>
                <w:ins w:id="1939" w:author="Microsoft" w:date="2015-09-22T14:54:00Z"/>
                <w:bCs/>
                <w:iCs/>
              </w:rPr>
            </w:pPr>
            <w:ins w:id="1940" w:author="Microsoft" w:date="2015-10-30T10:02:00Z">
              <w:r>
                <w:rPr>
                  <w:rFonts w:hint="eastAsia"/>
                  <w:bCs/>
                  <w:iCs/>
                </w:rPr>
                <w:t>提交</w:t>
              </w:r>
              <w:r>
                <w:rPr>
                  <w:bCs/>
                  <w:iCs/>
                </w:rPr>
                <w:t>的提现申请记录可以进行</w:t>
              </w:r>
              <w:r>
                <w:rPr>
                  <w:rFonts w:hint="eastAsia"/>
                  <w:bCs/>
                  <w:iCs/>
                </w:rPr>
                <w:t>【</w:t>
              </w:r>
              <w:r>
                <w:rPr>
                  <w:bCs/>
                  <w:iCs/>
                </w:rPr>
                <w:t>取消</w:t>
              </w:r>
              <w:r>
                <w:rPr>
                  <w:rFonts w:hint="eastAsia"/>
                  <w:bCs/>
                  <w:iCs/>
                </w:rPr>
                <w:t>】</w:t>
              </w:r>
            </w:ins>
          </w:p>
        </w:tc>
      </w:tr>
      <w:tr w:rsidR="003D329D" w:rsidRPr="00883F4B" w:rsidTr="007071F4">
        <w:trPr>
          <w:ins w:id="1941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1942" w:author="Microsoft" w:date="2015-09-22T14:54:00Z"/>
              </w:rPr>
            </w:pPr>
            <w:ins w:id="1943" w:author="Microsoft" w:date="2015-09-22T14:54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Default="003D329D">
            <w:pPr>
              <w:rPr>
                <w:ins w:id="1944" w:author="Microsoft" w:date="2015-09-23T15:54:00Z"/>
              </w:rPr>
            </w:pPr>
            <w:ins w:id="1945" w:author="Microsoft" w:date="2015-09-22T14:54:00Z">
              <w:r w:rsidRPr="009770F2">
                <w:rPr>
                  <w:rFonts w:hint="eastAsia"/>
                </w:rPr>
                <w:t>财务可见状态为：已提交，已审批，已提现</w:t>
              </w:r>
            </w:ins>
          </w:p>
          <w:p w:rsidR="000B2D54" w:rsidRPr="00883F4B" w:rsidRDefault="000B2D54">
            <w:pPr>
              <w:rPr>
                <w:ins w:id="1946" w:author="Microsoft" w:date="2015-09-22T14:54:00Z"/>
              </w:rPr>
            </w:pPr>
            <w:ins w:id="1947" w:author="Microsoft" w:date="2015-09-23T15:54:00Z">
              <w:r>
                <w:rPr>
                  <w:rFonts w:hint="eastAsia"/>
                </w:rPr>
                <w:t>【提现</w:t>
              </w:r>
              <w:r>
                <w:t>申请】</w:t>
              </w:r>
              <w:r>
                <w:rPr>
                  <w:rFonts w:hint="eastAsia"/>
                </w:rPr>
                <w:t>操作</w:t>
              </w:r>
            </w:ins>
          </w:p>
        </w:tc>
      </w:tr>
    </w:tbl>
    <w:p w:rsidR="003D329D" w:rsidRPr="00AD530F" w:rsidRDefault="003D329D" w:rsidP="00A80A2F">
      <w:pPr>
        <w:pStyle w:val="a0"/>
        <w:rPr>
          <w:ins w:id="1948" w:author="Microsoft" w:date="2015-09-22T14:54:00Z"/>
        </w:rPr>
      </w:pPr>
    </w:p>
    <w:p w:rsidR="000B2D54" w:rsidRDefault="000B2D54">
      <w:pPr>
        <w:pStyle w:val="4"/>
        <w:rPr>
          <w:ins w:id="1949" w:author="Microsoft" w:date="2015-09-23T15:53:00Z"/>
        </w:rPr>
      </w:pPr>
      <w:ins w:id="1950" w:author="Microsoft" w:date="2015-09-23T15:53:00Z">
        <w:r>
          <w:lastRenderedPageBreak/>
          <w:t>提现申请</w:t>
        </w:r>
        <w:r w:rsidRPr="00323126">
          <w:rPr>
            <w:rFonts w:hint="eastAsia"/>
          </w:rPr>
          <w:t>（</w:t>
        </w:r>
        <w:r>
          <w:rPr>
            <w:rFonts w:hint="eastAsia"/>
          </w:rPr>
          <w:t>Cash Withdrawn</w:t>
        </w:r>
        <w:r w:rsidRPr="00323126">
          <w:rPr>
            <w:rFonts w:hint="eastAsia"/>
          </w:rPr>
          <w:t>）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0B2D54" w:rsidRPr="00883F4B" w:rsidTr="00A1711E">
        <w:trPr>
          <w:ins w:id="1951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>
            <w:pPr>
              <w:rPr>
                <w:ins w:id="1952" w:author="Microsoft" w:date="2015-09-23T15:53:00Z"/>
              </w:rPr>
            </w:pPr>
            <w:ins w:id="1953" w:author="Microsoft" w:date="2015-09-23T15:53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0B2D54" w:rsidRPr="00883F4B" w:rsidRDefault="000B2D54">
            <w:pPr>
              <w:rPr>
                <w:ins w:id="1954" w:author="Microsoft" w:date="2015-09-23T15:53:00Z"/>
                <w:iCs/>
              </w:rPr>
            </w:pPr>
            <w:ins w:id="1955" w:author="Microsoft" w:date="2015-09-23T15:53:00Z">
              <w:r>
                <w:rPr>
                  <w:iCs/>
                </w:rPr>
                <w:t>Jk085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0B2D54" w:rsidRPr="00883F4B" w:rsidRDefault="000B2D54">
            <w:pPr>
              <w:rPr>
                <w:ins w:id="1956" w:author="Microsoft" w:date="2015-09-23T15:53:00Z"/>
              </w:rPr>
            </w:pPr>
            <w:ins w:id="1957" w:author="Microsoft" w:date="2015-09-23T15:53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0B2D54" w:rsidRPr="00883F4B" w:rsidRDefault="000B2D54">
            <w:pPr>
              <w:rPr>
                <w:ins w:id="1958" w:author="Microsoft" w:date="2015-09-23T15:53:00Z"/>
                <w:iCs/>
              </w:rPr>
            </w:pPr>
          </w:p>
        </w:tc>
      </w:tr>
      <w:tr w:rsidR="000B2D54" w:rsidRPr="00883F4B" w:rsidTr="00A1711E">
        <w:trPr>
          <w:ins w:id="1959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1960" w:author="Microsoft" w:date="2015-09-23T15:53:00Z"/>
              </w:rPr>
            </w:pPr>
            <w:ins w:id="1961" w:author="Microsoft" w:date="2015-09-23T15:53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0B2D54" w:rsidRPr="00883F4B" w:rsidRDefault="000B2D54">
            <w:pPr>
              <w:rPr>
                <w:ins w:id="1962" w:author="Microsoft" w:date="2015-09-23T15:53:00Z"/>
                <w:iCs/>
              </w:rPr>
            </w:pPr>
            <w:ins w:id="1963" w:author="Microsoft" w:date="2015-09-23T15:53:00Z">
              <w:r>
                <w:rPr>
                  <w:rFonts w:hint="eastAsia"/>
                  <w:iCs/>
                </w:rPr>
                <w:t>代理商余额进行提现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0B2D54" w:rsidRPr="00883F4B" w:rsidRDefault="000B2D54">
            <w:pPr>
              <w:rPr>
                <w:ins w:id="1964" w:author="Microsoft" w:date="2015-09-23T15:53:00Z"/>
                <w:iCs/>
              </w:rPr>
            </w:pPr>
            <w:ins w:id="1965" w:author="Microsoft" w:date="2015-09-23T15:53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0B2D54" w:rsidRPr="00883F4B" w:rsidRDefault="000B2D54">
            <w:pPr>
              <w:rPr>
                <w:ins w:id="1966" w:author="Microsoft" w:date="2015-09-23T15:53:00Z"/>
                <w:iCs/>
              </w:rPr>
            </w:pPr>
          </w:p>
        </w:tc>
      </w:tr>
      <w:tr w:rsidR="000B2D54" w:rsidRPr="00883F4B" w:rsidTr="00A1711E">
        <w:trPr>
          <w:trHeight w:val="390"/>
          <w:ins w:id="1967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1968" w:author="Microsoft" w:date="2015-09-23T15:53:00Z"/>
              </w:rPr>
            </w:pPr>
            <w:ins w:id="1969" w:author="Microsoft" w:date="2015-09-23T15:53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Pr="00883F4B" w:rsidRDefault="000B2D54">
            <w:pPr>
              <w:rPr>
                <w:ins w:id="1970" w:author="Microsoft" w:date="2015-09-23T15:53:00Z"/>
              </w:rPr>
            </w:pPr>
            <w:ins w:id="1971" w:author="Microsoft" w:date="2015-09-23T15:53:00Z">
              <w:r>
                <w:t>代理商的提现进行审批</w:t>
              </w:r>
            </w:ins>
          </w:p>
        </w:tc>
      </w:tr>
      <w:tr w:rsidR="000B2D54" w:rsidRPr="00883F4B" w:rsidTr="00A1711E">
        <w:trPr>
          <w:trHeight w:val="420"/>
          <w:ins w:id="1972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1973" w:author="Microsoft" w:date="2015-09-23T15:53:00Z"/>
              </w:rPr>
            </w:pPr>
            <w:ins w:id="1974" w:author="Microsoft" w:date="2015-09-23T15:53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Default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1975" w:author="Microsoft" w:date="2015-09-23T15:53:00Z"/>
                <w:iCs/>
              </w:rPr>
            </w:pPr>
            <w:ins w:id="1976" w:author="Microsoft" w:date="2015-09-23T15:53:00Z">
              <w:r>
                <w:rPr>
                  <w:rFonts w:hint="eastAsia"/>
                  <w:iCs/>
                </w:rPr>
                <w:t>部门名称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Agent Name</w:t>
              </w:r>
              <w:r w:rsidRPr="00191E5D">
                <w:rPr>
                  <w:rFonts w:hint="eastAsia"/>
                  <w:iCs/>
                </w:rPr>
                <w:t>）</w:t>
              </w:r>
              <w:r w:rsidRPr="006F06BF">
                <w:rPr>
                  <w:rFonts w:hint="eastAsia"/>
                  <w:iCs/>
                </w:rPr>
                <w:t>：</w:t>
              </w:r>
            </w:ins>
            <w:ins w:id="1977" w:author="Microsoft" w:date="2015-10-30T09:53:00Z">
              <w:r w:rsidR="002E0CC1">
                <w:rPr>
                  <w:rFonts w:hint="eastAsia"/>
                  <w:iCs/>
                </w:rPr>
                <w:t>本部门名称</w:t>
              </w:r>
            </w:ins>
          </w:p>
          <w:p w:rsidR="000B2D54" w:rsidRPr="001D599D" w:rsidRDefault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1978" w:author="Microsoft" w:date="2015-09-23T15:53:00Z"/>
                <w:iCs/>
              </w:rPr>
            </w:pPr>
            <w:ins w:id="1979" w:author="Microsoft" w:date="2015-09-23T15:53:00Z">
              <w:r>
                <w:rPr>
                  <w:rFonts w:hint="eastAsia"/>
                  <w:iCs/>
                </w:rPr>
                <w:t>部门编号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Agent Code</w:t>
              </w:r>
              <w:r w:rsidRPr="00191E5D">
                <w:rPr>
                  <w:rFonts w:hint="eastAsia"/>
                  <w:iCs/>
                </w:rPr>
                <w:t>）</w:t>
              </w:r>
            </w:ins>
            <w:ins w:id="1980" w:author="Microsoft" w:date="2015-10-30T09:53:00Z">
              <w:r w:rsidR="002E0CC1">
                <w:rPr>
                  <w:rFonts w:hint="eastAsia"/>
                  <w:iCs/>
                </w:rPr>
                <w:t>：</w:t>
              </w:r>
              <w:r w:rsidR="002E0CC1">
                <w:rPr>
                  <w:iCs/>
                </w:rPr>
                <w:t>本</w:t>
              </w:r>
            </w:ins>
            <w:ins w:id="1981" w:author="Microsoft" w:date="2015-09-23T15:53:00Z">
              <w:r>
                <w:rPr>
                  <w:iCs/>
                </w:rPr>
                <w:t>部门编号；</w:t>
              </w:r>
            </w:ins>
          </w:p>
          <w:p w:rsidR="000B2D54" w:rsidRPr="006F06BF" w:rsidRDefault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1982" w:author="Microsoft" w:date="2015-09-23T15:53:00Z"/>
                <w:iCs/>
              </w:rPr>
            </w:pPr>
            <w:ins w:id="1983" w:author="Microsoft" w:date="2015-09-23T15:53:00Z">
              <w:r>
                <w:rPr>
                  <w:rFonts w:hint="eastAsia"/>
                  <w:iCs/>
                </w:rPr>
                <w:t>当前</w:t>
              </w:r>
              <w:r>
                <w:rPr>
                  <w:iCs/>
                </w:rPr>
                <w:t>账户余额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Account Balance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瑞尔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>
                <w:rPr>
                  <w:rFonts w:hint="eastAsia"/>
                  <w:iCs/>
                </w:rPr>
                <w:t>）</w:t>
              </w:r>
            </w:ins>
          </w:p>
          <w:p w:rsidR="000B2D54" w:rsidRPr="00081494" w:rsidRDefault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1984" w:author="Microsoft" w:date="2015-09-23T15:53:00Z"/>
                <w:iCs/>
              </w:rPr>
            </w:pPr>
            <w:ins w:id="1985" w:author="Microsoft" w:date="2015-09-23T15:53:00Z">
              <w:r>
                <w:rPr>
                  <w:iCs/>
                </w:rPr>
                <w:t>提现</w:t>
              </w:r>
              <w:r w:rsidRPr="006F06BF">
                <w:rPr>
                  <w:iCs/>
                </w:rPr>
                <w:t>金额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Cash Withdrawn</w:t>
              </w:r>
              <w:r w:rsidRPr="00191E5D">
                <w:rPr>
                  <w:rFonts w:hint="eastAsia"/>
                  <w:iCs/>
                </w:rPr>
                <w:t>）</w:t>
              </w:r>
              <w:r w:rsidRPr="006F06BF">
                <w:rPr>
                  <w:rFonts w:hint="eastAsia"/>
                  <w:iCs/>
                </w:rPr>
                <w:t>：</w:t>
              </w:r>
              <w:r>
                <w:rPr>
                  <w:rFonts w:hint="eastAsia"/>
                  <w:iCs/>
                </w:rPr>
                <w:t>瑞尔</w:t>
              </w:r>
              <w:r>
                <w:rPr>
                  <w:rFonts w:hint="eastAsia"/>
                  <w:iCs/>
                </w:rPr>
                <w:t xml:space="preserve"> 1-20</w:t>
              </w:r>
              <w:r>
                <w:rPr>
                  <w:rFonts w:hint="eastAsia"/>
                  <w:iCs/>
                </w:rPr>
                <w:t>；</w:t>
              </w:r>
            </w:ins>
          </w:p>
        </w:tc>
      </w:tr>
      <w:tr w:rsidR="000B2D54" w:rsidRPr="00883F4B" w:rsidTr="00A1711E">
        <w:trPr>
          <w:trHeight w:val="420"/>
          <w:ins w:id="1986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1987" w:author="Microsoft" w:date="2015-09-23T15:53:00Z"/>
              </w:rPr>
            </w:pPr>
            <w:ins w:id="1988" w:author="Microsoft" w:date="2015-09-23T15:53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Pr="00883F4B" w:rsidRDefault="000B2D54">
            <w:pPr>
              <w:rPr>
                <w:ins w:id="1989" w:author="Microsoft" w:date="2015-09-23T15:53:00Z"/>
              </w:rPr>
            </w:pPr>
            <w:ins w:id="1990" w:author="Microsoft" w:date="2015-09-23T15:53:00Z">
              <w:r>
                <w:rPr>
                  <w:rFonts w:hint="eastAsia"/>
                  <w:iCs/>
                </w:rPr>
                <w:t>提交成功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 xml:space="preserve">Your cash </w:t>
              </w:r>
              <w:r>
                <w:rPr>
                  <w:iCs/>
                </w:rPr>
                <w:t>withdrawn information</w:t>
              </w:r>
              <w:r>
                <w:rPr>
                  <w:rFonts w:hint="eastAsia"/>
                  <w:iCs/>
                </w:rPr>
                <w:t>has been successfully submitted!</w:t>
              </w:r>
              <w:r w:rsidRPr="00191E5D">
                <w:rPr>
                  <w:rFonts w:hint="eastAsia"/>
                  <w:iCs/>
                </w:rPr>
                <w:t>）</w:t>
              </w:r>
            </w:ins>
          </w:p>
        </w:tc>
      </w:tr>
      <w:tr w:rsidR="000B2D54" w:rsidRPr="00883F4B" w:rsidTr="00A1711E">
        <w:trPr>
          <w:ins w:id="1991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1992" w:author="Microsoft" w:date="2015-09-23T15:53:00Z"/>
              </w:rPr>
            </w:pPr>
            <w:ins w:id="1993" w:author="Microsoft" w:date="2015-09-23T15:53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Pr="00FE4DC0" w:rsidRDefault="000B2D54">
            <w:pPr>
              <w:rPr>
                <w:ins w:id="1994" w:author="Microsoft" w:date="2015-09-23T15:53:00Z"/>
                <w:noProof/>
                <w:szCs w:val="21"/>
              </w:rPr>
            </w:pPr>
            <w:ins w:id="1995" w:author="Microsoft" w:date="2015-09-23T15:53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0B2D54" w:rsidRPr="00883F4B" w:rsidTr="00A1711E">
        <w:trPr>
          <w:ins w:id="1996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1997" w:author="Microsoft" w:date="2015-09-23T15:53:00Z"/>
              </w:rPr>
            </w:pPr>
            <w:ins w:id="1998" w:author="Microsoft" w:date="2015-09-23T15:53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Pr="00883F4B" w:rsidRDefault="000B2D54">
            <w:pPr>
              <w:rPr>
                <w:ins w:id="1999" w:author="Microsoft" w:date="2015-09-23T15:53:00Z"/>
                <w:bCs/>
                <w:iCs/>
              </w:rPr>
            </w:pPr>
            <w:ins w:id="2000" w:author="Microsoft" w:date="2015-09-23T15:53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0B2D54" w:rsidRPr="00883F4B" w:rsidTr="00A1711E">
        <w:trPr>
          <w:ins w:id="2001" w:author="Microsoft" w:date="2015-09-23T15:53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2002" w:author="Microsoft" w:date="2015-09-23T15:53:00Z"/>
              </w:rPr>
            </w:pPr>
            <w:ins w:id="2003" w:author="Microsoft" w:date="2015-09-23T15:53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4" w:rsidRDefault="000B2D54">
            <w:pPr>
              <w:rPr>
                <w:ins w:id="2004" w:author="Microsoft" w:date="2015-09-23T15:53:00Z"/>
                <w:bCs/>
                <w:iCs/>
              </w:rPr>
            </w:pPr>
            <w:ins w:id="2005" w:author="Microsoft" w:date="2015-09-23T15:53:00Z">
              <w:r>
                <w:rPr>
                  <w:rFonts w:hint="eastAsia"/>
                  <w:bCs/>
                  <w:iCs/>
                </w:rPr>
                <w:t>提现金额</w:t>
              </w:r>
              <w:r>
                <w:rPr>
                  <w:bCs/>
                  <w:iCs/>
                </w:rPr>
                <w:t>不能大于账户余额；</w:t>
              </w:r>
            </w:ins>
          </w:p>
          <w:p w:rsidR="000B2D54" w:rsidRPr="003E77B5" w:rsidRDefault="000B2D54">
            <w:pPr>
              <w:rPr>
                <w:ins w:id="2006" w:author="Microsoft" w:date="2015-09-23T15:53:00Z"/>
                <w:bCs/>
                <w:iCs/>
              </w:rPr>
            </w:pPr>
            <w:ins w:id="2007" w:author="Microsoft" w:date="2015-09-23T15:53:00Z">
              <w:r>
                <w:rPr>
                  <w:rFonts w:hint="eastAsia"/>
                  <w:bCs/>
                  <w:iCs/>
                </w:rPr>
                <w:t>（</w:t>
              </w:r>
              <w:r>
                <w:rPr>
                  <w:rFonts w:hint="eastAsia"/>
                  <w:bCs/>
                  <w:iCs/>
                </w:rPr>
                <w:t xml:space="preserve">The cash </w:t>
              </w:r>
              <w:r>
                <w:rPr>
                  <w:bCs/>
                  <w:iCs/>
                </w:rPr>
                <w:t>withdrawn cannot</w:t>
              </w:r>
              <w:r>
                <w:rPr>
                  <w:rFonts w:hint="eastAsia"/>
                  <w:bCs/>
                  <w:iCs/>
                </w:rPr>
                <w:t xml:space="preserve"> be larger than the current account balance.</w:t>
              </w:r>
              <w:r>
                <w:rPr>
                  <w:rFonts w:hint="eastAsia"/>
                  <w:bCs/>
                  <w:iCs/>
                </w:rPr>
                <w:t>）</w:t>
              </w:r>
            </w:ins>
          </w:p>
        </w:tc>
      </w:tr>
    </w:tbl>
    <w:p w:rsidR="000B2D54" w:rsidRPr="006F06BF" w:rsidRDefault="000B2D54" w:rsidP="00A80A2F">
      <w:pPr>
        <w:pStyle w:val="a0"/>
        <w:rPr>
          <w:ins w:id="2008" w:author="Microsoft" w:date="2015-09-23T15:53:00Z"/>
        </w:rPr>
      </w:pPr>
    </w:p>
    <w:p w:rsidR="008C66B9" w:rsidRDefault="00F13D8B" w:rsidP="00F13D8B">
      <w:pPr>
        <w:pStyle w:val="3"/>
        <w:rPr>
          <w:ins w:id="2009" w:author="Microsoft" w:date="2015-09-23T16:25:00Z"/>
        </w:rPr>
      </w:pPr>
      <w:bookmarkStart w:id="2010" w:name="_Toc430873049"/>
      <w:ins w:id="2011" w:author="Microsoft" w:date="2015-09-23T17:59:00Z">
        <w:r>
          <w:rPr>
            <w:rFonts w:hint="eastAsia"/>
          </w:rPr>
          <w:t>账户</w:t>
        </w:r>
      </w:ins>
      <w:ins w:id="2012" w:author="Microsoft" w:date="2015-09-23T15:59:00Z">
        <w:r w:rsidR="008C66B9">
          <w:rPr>
            <w:rFonts w:hint="eastAsia"/>
          </w:rPr>
          <w:t>余额</w:t>
        </w:r>
        <w:r w:rsidR="008C66B9">
          <w:t>查询</w:t>
        </w:r>
      </w:ins>
      <w:bookmarkEnd w:id="2010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77EB3" w:rsidRPr="00883F4B" w:rsidTr="00A1711E">
        <w:trPr>
          <w:ins w:id="2013" w:author="Microsoft" w:date="2015-09-23T16:25:00Z"/>
        </w:trPr>
        <w:tc>
          <w:tcPr>
            <w:tcW w:w="1384" w:type="dxa"/>
            <w:shd w:val="clear" w:color="auto" w:fill="D9D9D9"/>
            <w:vAlign w:val="center"/>
          </w:tcPr>
          <w:p w:rsidR="00877EB3" w:rsidRPr="00883F4B" w:rsidRDefault="00877EB3" w:rsidP="00A1711E">
            <w:pPr>
              <w:rPr>
                <w:ins w:id="2014" w:author="Microsoft" w:date="2015-09-23T16:25:00Z"/>
              </w:rPr>
            </w:pPr>
            <w:ins w:id="2015" w:author="Microsoft" w:date="2015-09-23T16:25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877EB3" w:rsidRPr="00883F4B" w:rsidRDefault="00877EB3" w:rsidP="00A1711E">
            <w:pPr>
              <w:rPr>
                <w:ins w:id="2016" w:author="Microsoft" w:date="2015-09-23T16:25:00Z"/>
                <w:iCs/>
              </w:rPr>
            </w:pPr>
            <w:ins w:id="2017" w:author="Microsoft" w:date="2015-09-23T16:25:00Z">
              <w:r>
                <w:rPr>
                  <w:iCs/>
                </w:rPr>
                <w:t>Jk098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877EB3" w:rsidRPr="00883F4B" w:rsidRDefault="00877EB3" w:rsidP="00A1711E">
            <w:pPr>
              <w:rPr>
                <w:ins w:id="2018" w:author="Microsoft" w:date="2015-09-23T16:25:00Z"/>
              </w:rPr>
            </w:pPr>
            <w:ins w:id="2019" w:author="Microsoft" w:date="2015-09-23T16:25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877EB3" w:rsidRPr="00883F4B" w:rsidRDefault="00877EB3" w:rsidP="00A1711E">
            <w:pPr>
              <w:rPr>
                <w:ins w:id="2020" w:author="Microsoft" w:date="2015-09-23T16:25:00Z"/>
                <w:iCs/>
              </w:rPr>
            </w:pPr>
          </w:p>
        </w:tc>
      </w:tr>
      <w:tr w:rsidR="00877EB3" w:rsidRPr="00883F4B" w:rsidTr="00A1711E">
        <w:trPr>
          <w:ins w:id="2021" w:author="Microsoft" w:date="2015-09-23T16:25:00Z"/>
        </w:trPr>
        <w:tc>
          <w:tcPr>
            <w:tcW w:w="1384" w:type="dxa"/>
            <w:shd w:val="clear" w:color="auto" w:fill="D9D9D9"/>
            <w:vAlign w:val="center"/>
          </w:tcPr>
          <w:p w:rsidR="00877EB3" w:rsidRPr="00883F4B" w:rsidRDefault="00877EB3" w:rsidP="00A1711E">
            <w:pPr>
              <w:rPr>
                <w:ins w:id="2022" w:author="Microsoft" w:date="2015-09-23T16:25:00Z"/>
              </w:rPr>
            </w:pPr>
            <w:ins w:id="2023" w:author="Microsoft" w:date="2015-09-23T16:25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877EB3" w:rsidRPr="00883F4B" w:rsidRDefault="00877EB3" w:rsidP="00A1711E">
            <w:pPr>
              <w:rPr>
                <w:ins w:id="2024" w:author="Microsoft" w:date="2015-09-23T16:25:00Z"/>
                <w:iCs/>
              </w:rPr>
            </w:pPr>
            <w:ins w:id="2025" w:author="Microsoft" w:date="2015-09-23T16:25:00Z">
              <w:r>
                <w:rPr>
                  <w:rFonts w:hint="eastAsia"/>
                  <w:iCs/>
                </w:rPr>
                <w:t>查询</w:t>
              </w:r>
            </w:ins>
            <w:ins w:id="2026" w:author="Microsoft" w:date="2015-09-23T16:26:00Z">
              <w:r>
                <w:rPr>
                  <w:rFonts w:hint="eastAsia"/>
                  <w:iCs/>
                </w:rPr>
                <w:t>自身</w:t>
              </w:r>
            </w:ins>
            <w:ins w:id="2027" w:author="Microsoft" w:date="2015-09-23T16:25:00Z">
              <w:r>
                <w:rPr>
                  <w:rFonts w:hint="eastAsia"/>
                  <w:iCs/>
                </w:rPr>
                <w:t>账户余额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877EB3" w:rsidRPr="00883F4B" w:rsidRDefault="00877EB3" w:rsidP="00A1711E">
            <w:pPr>
              <w:rPr>
                <w:ins w:id="2028" w:author="Microsoft" w:date="2015-09-23T16:25:00Z"/>
                <w:iCs/>
              </w:rPr>
            </w:pPr>
            <w:ins w:id="2029" w:author="Microsoft" w:date="2015-09-23T16:25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877EB3" w:rsidRPr="00883F4B" w:rsidRDefault="00877EB3" w:rsidP="00A1711E">
            <w:pPr>
              <w:rPr>
                <w:ins w:id="2030" w:author="Microsoft" w:date="2015-09-23T16:25:00Z"/>
                <w:iCs/>
              </w:rPr>
            </w:pPr>
          </w:p>
        </w:tc>
      </w:tr>
      <w:tr w:rsidR="00877EB3" w:rsidRPr="00883F4B" w:rsidTr="00A1711E">
        <w:trPr>
          <w:trHeight w:val="390"/>
          <w:ins w:id="2031" w:author="Microsoft" w:date="2015-09-23T16:25:00Z"/>
        </w:trPr>
        <w:tc>
          <w:tcPr>
            <w:tcW w:w="1384" w:type="dxa"/>
            <w:shd w:val="clear" w:color="auto" w:fill="D9D9D9"/>
            <w:vAlign w:val="center"/>
          </w:tcPr>
          <w:p w:rsidR="00877EB3" w:rsidRPr="00883F4B" w:rsidRDefault="00877EB3" w:rsidP="00A1711E">
            <w:pPr>
              <w:rPr>
                <w:ins w:id="2032" w:author="Microsoft" w:date="2015-09-23T16:25:00Z"/>
              </w:rPr>
            </w:pPr>
            <w:ins w:id="2033" w:author="Microsoft" w:date="2015-09-23T16:25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877EB3" w:rsidRPr="00883F4B" w:rsidRDefault="00877EB3" w:rsidP="00A1711E">
            <w:pPr>
              <w:rPr>
                <w:ins w:id="2034" w:author="Microsoft" w:date="2015-09-23T16:25:00Z"/>
              </w:rPr>
            </w:pPr>
            <w:ins w:id="2035" w:author="Microsoft" w:date="2015-09-23T16:26:00Z">
              <w:r>
                <w:rPr>
                  <w:rFonts w:hint="eastAsia"/>
                </w:rPr>
                <w:t>部门查询自身</w:t>
              </w:r>
              <w:r>
                <w:t>账户余额</w:t>
              </w:r>
            </w:ins>
          </w:p>
        </w:tc>
      </w:tr>
      <w:tr w:rsidR="00877EB3" w:rsidRPr="00883F4B" w:rsidTr="00A1711E">
        <w:trPr>
          <w:trHeight w:val="420"/>
          <w:ins w:id="2036" w:author="Microsoft" w:date="2015-09-23T16:25:00Z"/>
        </w:trPr>
        <w:tc>
          <w:tcPr>
            <w:tcW w:w="1384" w:type="dxa"/>
            <w:shd w:val="clear" w:color="auto" w:fill="D9D9D9"/>
            <w:vAlign w:val="center"/>
          </w:tcPr>
          <w:p w:rsidR="00877EB3" w:rsidRPr="00883F4B" w:rsidRDefault="00877EB3" w:rsidP="00A1711E">
            <w:pPr>
              <w:rPr>
                <w:ins w:id="2037" w:author="Microsoft" w:date="2015-09-23T16:25:00Z"/>
              </w:rPr>
            </w:pPr>
            <w:ins w:id="2038" w:author="Microsoft" w:date="2015-09-23T16:25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877EB3" w:rsidRPr="00CF0BAF" w:rsidRDefault="00877EB3" w:rsidP="00A1711E">
            <w:pPr>
              <w:rPr>
                <w:ins w:id="2039" w:author="Microsoft" w:date="2015-09-23T16:25:00Z"/>
                <w:iCs/>
              </w:rPr>
            </w:pPr>
            <w:ins w:id="2040" w:author="Microsoft" w:date="2015-09-23T16:25:00Z">
              <w:r>
                <w:rPr>
                  <w:rFonts w:hint="eastAsia"/>
                  <w:iCs/>
                </w:rPr>
                <w:t>无</w:t>
              </w:r>
            </w:ins>
          </w:p>
        </w:tc>
      </w:tr>
      <w:tr w:rsidR="00877EB3" w:rsidRPr="00883F4B" w:rsidTr="00A1711E">
        <w:trPr>
          <w:trHeight w:val="420"/>
          <w:ins w:id="2041" w:author="Microsoft" w:date="2015-09-23T16:25:00Z"/>
        </w:trPr>
        <w:tc>
          <w:tcPr>
            <w:tcW w:w="1384" w:type="dxa"/>
            <w:shd w:val="clear" w:color="auto" w:fill="D9D9D9"/>
            <w:vAlign w:val="center"/>
          </w:tcPr>
          <w:p w:rsidR="00877EB3" w:rsidRPr="00883F4B" w:rsidRDefault="00877EB3" w:rsidP="00A1711E">
            <w:pPr>
              <w:rPr>
                <w:ins w:id="2042" w:author="Microsoft" w:date="2015-09-23T16:25:00Z"/>
              </w:rPr>
            </w:pPr>
            <w:ins w:id="2043" w:author="Microsoft" w:date="2015-09-23T16:25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877EB3" w:rsidRDefault="00877EB3" w:rsidP="00A1711E">
            <w:pPr>
              <w:pStyle w:val="a8"/>
              <w:numPr>
                <w:ilvl w:val="0"/>
                <w:numId w:val="28"/>
              </w:numPr>
              <w:ind w:firstLineChars="0"/>
              <w:rPr>
                <w:ins w:id="2044" w:author="Microsoft" w:date="2015-09-23T16:25:00Z"/>
              </w:rPr>
            </w:pPr>
            <w:ins w:id="2045" w:author="Microsoft" w:date="2015-09-23T16:25:00Z">
              <w:r>
                <w:t>账户余额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Account Balance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  <w:r>
                <w:t>瑞尔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 w:rsidRPr="00FD3CAF">
                <w:rPr>
                  <w:rFonts w:hint="eastAsia"/>
                  <w:iCs/>
                </w:rPr>
                <w:t>）</w:t>
              </w:r>
            </w:ins>
          </w:p>
          <w:p w:rsidR="00877EB3" w:rsidRDefault="00877EB3" w:rsidP="00A1711E">
            <w:pPr>
              <w:pStyle w:val="a8"/>
              <w:numPr>
                <w:ilvl w:val="0"/>
                <w:numId w:val="28"/>
              </w:numPr>
              <w:ind w:firstLineChars="0"/>
              <w:rPr>
                <w:ins w:id="2046" w:author="Microsoft" w:date="2015-09-23T16:25:00Z"/>
              </w:rPr>
            </w:pPr>
            <w:ins w:id="2047" w:author="Microsoft" w:date="2015-09-23T16:25:00Z">
              <w:r>
                <w:t>信用额度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Credit Limit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877EB3" w:rsidRDefault="00877EB3" w:rsidP="00A1711E">
            <w:pPr>
              <w:pStyle w:val="a8"/>
              <w:numPr>
                <w:ilvl w:val="0"/>
                <w:numId w:val="28"/>
              </w:numPr>
              <w:ind w:firstLineChars="0"/>
              <w:rPr>
                <w:ins w:id="2048" w:author="Microsoft" w:date="2015-09-23T16:25:00Z"/>
              </w:rPr>
            </w:pPr>
            <w:ins w:id="2049" w:author="Microsoft" w:date="2015-09-23T16:25:00Z">
              <w:r>
                <w:rPr>
                  <w:rFonts w:hint="eastAsia"/>
                </w:rPr>
                <w:t>当前</w:t>
              </w:r>
              <w:r>
                <w:t>欠款金额：（</w:t>
              </w:r>
              <w:r>
                <w:rPr>
                  <w:rFonts w:hint="eastAsia"/>
                </w:rPr>
                <w:t>current</w:t>
              </w:r>
              <w:r>
                <w:t xml:space="preserve"> debt</w:t>
              </w:r>
              <w:r>
                <w:t>）</w:t>
              </w:r>
              <w:r>
                <w:rPr>
                  <w:rFonts w:hint="eastAsia"/>
                </w:rPr>
                <w:t>：</w:t>
              </w:r>
              <w:r>
                <w:t>瑞尔</w:t>
              </w:r>
            </w:ins>
          </w:p>
          <w:p w:rsidR="00877EB3" w:rsidRDefault="00877EB3" w:rsidP="00A1711E">
            <w:pPr>
              <w:pStyle w:val="a8"/>
              <w:numPr>
                <w:ilvl w:val="0"/>
                <w:numId w:val="28"/>
              </w:numPr>
              <w:ind w:firstLineChars="0"/>
              <w:rPr>
                <w:ins w:id="2050" w:author="Microsoft" w:date="2015-09-23T16:25:00Z"/>
              </w:rPr>
            </w:pPr>
            <w:ins w:id="2051" w:author="Microsoft" w:date="2015-09-23T16:25:00Z">
              <w:r>
                <w:t>最近</w:t>
              </w:r>
            </w:ins>
            <w:r w:rsidR="00712596">
              <w:rPr>
                <w:rFonts w:hint="eastAsia"/>
              </w:rPr>
              <w:t>充值</w:t>
            </w:r>
            <w:ins w:id="2052" w:author="Microsoft" w:date="2015-09-23T16:25:00Z">
              <w:r>
                <w:t>时间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Latest Date of Payment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877EB3" w:rsidRPr="00883F4B" w:rsidRDefault="00877EB3" w:rsidP="00A1711E">
            <w:pPr>
              <w:pStyle w:val="a8"/>
              <w:numPr>
                <w:ilvl w:val="0"/>
                <w:numId w:val="28"/>
              </w:numPr>
              <w:ind w:firstLineChars="0"/>
              <w:rPr>
                <w:ins w:id="2053" w:author="Microsoft" w:date="2015-09-23T16:25:00Z"/>
              </w:rPr>
            </w:pPr>
            <w:ins w:id="2054" w:author="Microsoft" w:date="2015-09-23T16:25:00Z">
              <w:r>
                <w:rPr>
                  <w:rFonts w:hint="eastAsia"/>
                </w:rPr>
                <w:t>最近</w:t>
              </w:r>
            </w:ins>
            <w:r w:rsidR="00712596">
              <w:rPr>
                <w:rFonts w:hint="eastAsia"/>
              </w:rPr>
              <w:t>充值</w:t>
            </w:r>
            <w:ins w:id="2055" w:author="Microsoft" w:date="2015-09-23T16:25:00Z">
              <w:r>
                <w:rPr>
                  <w:rFonts w:hint="eastAsia"/>
                </w:rPr>
                <w:t>金额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Repayment Today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</w:tc>
      </w:tr>
      <w:tr w:rsidR="00877EB3" w:rsidRPr="00883F4B" w:rsidTr="00A1711E">
        <w:trPr>
          <w:ins w:id="2056" w:author="Microsoft" w:date="2015-09-23T16:25:00Z"/>
        </w:trPr>
        <w:tc>
          <w:tcPr>
            <w:tcW w:w="1384" w:type="dxa"/>
            <w:shd w:val="clear" w:color="auto" w:fill="D9D9D9"/>
            <w:vAlign w:val="center"/>
          </w:tcPr>
          <w:p w:rsidR="00877EB3" w:rsidRPr="00883F4B" w:rsidRDefault="00877EB3" w:rsidP="00A1711E">
            <w:pPr>
              <w:rPr>
                <w:ins w:id="2057" w:author="Microsoft" w:date="2015-09-23T16:25:00Z"/>
              </w:rPr>
            </w:pPr>
            <w:ins w:id="2058" w:author="Microsoft" w:date="2015-09-23T16:25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877EB3" w:rsidRPr="00FE4DC0" w:rsidRDefault="00877EB3" w:rsidP="00A1711E">
            <w:pPr>
              <w:rPr>
                <w:ins w:id="2059" w:author="Microsoft" w:date="2015-09-23T16:25:00Z"/>
                <w:noProof/>
                <w:szCs w:val="21"/>
              </w:rPr>
            </w:pPr>
            <w:ins w:id="2060" w:author="Microsoft" w:date="2015-09-23T16:25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877EB3" w:rsidRPr="00883F4B" w:rsidTr="00A1711E">
        <w:trPr>
          <w:ins w:id="2061" w:author="Microsoft" w:date="2015-09-23T16:25:00Z"/>
        </w:trPr>
        <w:tc>
          <w:tcPr>
            <w:tcW w:w="1384" w:type="dxa"/>
            <w:shd w:val="clear" w:color="auto" w:fill="D9D9D9"/>
            <w:vAlign w:val="center"/>
          </w:tcPr>
          <w:p w:rsidR="00877EB3" w:rsidRPr="00883F4B" w:rsidRDefault="00877EB3" w:rsidP="00A1711E">
            <w:pPr>
              <w:rPr>
                <w:ins w:id="2062" w:author="Microsoft" w:date="2015-09-23T16:25:00Z"/>
              </w:rPr>
            </w:pPr>
            <w:ins w:id="2063" w:author="Microsoft" w:date="2015-09-23T16:25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877EB3" w:rsidRPr="00883F4B" w:rsidRDefault="00877EB3" w:rsidP="00A1711E">
            <w:pPr>
              <w:rPr>
                <w:ins w:id="2064" w:author="Microsoft" w:date="2015-09-23T16:25:00Z"/>
                <w:bCs/>
                <w:iCs/>
              </w:rPr>
            </w:pPr>
            <w:ins w:id="2065" w:author="Microsoft" w:date="2015-09-23T16:25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</w:tbl>
    <w:p w:rsidR="00877EB3" w:rsidRPr="00877EB3" w:rsidRDefault="00877EB3" w:rsidP="00877EB3">
      <w:pPr>
        <w:pStyle w:val="a0"/>
        <w:rPr>
          <w:ins w:id="2066" w:author="Microsoft" w:date="2015-09-23T15:59:00Z"/>
        </w:rPr>
      </w:pPr>
    </w:p>
    <w:p w:rsidR="00450E5C" w:rsidRPr="004D1B67" w:rsidRDefault="00450E5C" w:rsidP="00450E5C">
      <w:pPr>
        <w:pStyle w:val="2"/>
      </w:pPr>
      <w:bookmarkStart w:id="2067" w:name="_Toc430873050"/>
      <w:r>
        <w:lastRenderedPageBreak/>
        <w:t>市场管理员账户管理</w:t>
      </w:r>
      <w:r w:rsidR="00323126" w:rsidRPr="00323126">
        <w:rPr>
          <w:rFonts w:hint="eastAsia"/>
        </w:rPr>
        <w:t>（</w:t>
      </w:r>
      <w:r w:rsidR="00151744">
        <w:rPr>
          <w:rFonts w:hint="eastAsia"/>
        </w:rPr>
        <w:t>Market Manager</w:t>
      </w:r>
      <w:r w:rsidR="00323126" w:rsidRPr="00323126">
        <w:rPr>
          <w:rFonts w:hint="eastAsia"/>
        </w:rPr>
        <w:t>）</w:t>
      </w:r>
      <w:bookmarkEnd w:id="2067"/>
    </w:p>
    <w:p w:rsidR="00DC4CF9" w:rsidRDefault="00DC4CF9">
      <w:pPr>
        <w:pStyle w:val="3"/>
      </w:pPr>
      <w:bookmarkStart w:id="2068" w:name="_Toc430873051"/>
      <w:r>
        <w:rPr>
          <w:rFonts w:hint="eastAsia"/>
        </w:rPr>
        <w:t>还货管理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C4CF9" w:rsidRPr="00883F4B" w:rsidTr="00DC4CF9">
        <w:tc>
          <w:tcPr>
            <w:tcW w:w="1384" w:type="dxa"/>
            <w:shd w:val="clear" w:color="auto" w:fill="D9D9D9"/>
            <w:vAlign w:val="center"/>
          </w:tcPr>
          <w:p w:rsidR="00DC4CF9" w:rsidRPr="00883F4B" w:rsidRDefault="00DC4CF9" w:rsidP="00DC4CF9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DC4CF9" w:rsidRPr="00883F4B" w:rsidRDefault="00DC4CF9" w:rsidP="00DC4CF9">
            <w:pPr>
              <w:rPr>
                <w:iCs/>
              </w:rPr>
            </w:pPr>
            <w:r>
              <w:rPr>
                <w:iCs/>
              </w:rPr>
              <w:t>Jk081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C4CF9" w:rsidRPr="00883F4B" w:rsidRDefault="00DC4CF9" w:rsidP="00DC4CF9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DC4CF9" w:rsidRPr="00883F4B" w:rsidRDefault="00DC4CF9" w:rsidP="00DC4CF9">
            <w:pPr>
              <w:rPr>
                <w:iCs/>
              </w:rPr>
            </w:pPr>
          </w:p>
        </w:tc>
      </w:tr>
      <w:tr w:rsidR="00DC4CF9" w:rsidRPr="00883F4B" w:rsidTr="00DC4CF9">
        <w:tc>
          <w:tcPr>
            <w:tcW w:w="1384" w:type="dxa"/>
            <w:shd w:val="clear" w:color="auto" w:fill="D9D9D9"/>
            <w:vAlign w:val="center"/>
          </w:tcPr>
          <w:p w:rsidR="00DC4CF9" w:rsidRPr="00883F4B" w:rsidRDefault="00DC4CF9" w:rsidP="00DC4CF9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DC4CF9" w:rsidRDefault="00DC4CF9" w:rsidP="00DC4CF9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>
              <w:rPr>
                <w:iCs/>
              </w:rPr>
              <w:t>货列表</w:t>
            </w:r>
          </w:p>
          <w:p w:rsidR="00DC4CF9" w:rsidRPr="00883F4B" w:rsidRDefault="00DC4CF9" w:rsidP="00DC4CF9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Return Deliveries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C4CF9" w:rsidRPr="00883F4B" w:rsidRDefault="00DC4CF9" w:rsidP="00DC4CF9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DC4CF9" w:rsidRPr="00883F4B" w:rsidRDefault="00DC4CF9" w:rsidP="00DC4CF9">
            <w:pPr>
              <w:rPr>
                <w:iCs/>
              </w:rPr>
            </w:pPr>
          </w:p>
        </w:tc>
      </w:tr>
      <w:tr w:rsidR="00DC4CF9" w:rsidRPr="00883F4B" w:rsidTr="00DC4CF9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DC4CF9" w:rsidRPr="00883F4B" w:rsidRDefault="00DC4CF9" w:rsidP="00DC4CF9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DC4CF9" w:rsidRPr="00883F4B" w:rsidRDefault="00DC4CF9" w:rsidP="00DC4CF9">
            <w:r>
              <w:rPr>
                <w:rFonts w:hint="eastAsia"/>
              </w:rPr>
              <w:t>市场</w:t>
            </w:r>
            <w:r>
              <w:t>管理员还货</w:t>
            </w:r>
          </w:p>
        </w:tc>
      </w:tr>
      <w:tr w:rsidR="00DC4CF9" w:rsidRPr="00883F4B" w:rsidTr="00DC4CF9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C4CF9" w:rsidRPr="00883F4B" w:rsidRDefault="00DC4CF9" w:rsidP="00DC4CF9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DC4CF9" w:rsidRDefault="00DC4CF9" w:rsidP="00DC4CF9">
            <w:pPr>
              <w:rPr>
                <w:iCs/>
              </w:rPr>
            </w:pPr>
            <w:r>
              <w:rPr>
                <w:rFonts w:hint="eastAsia"/>
                <w:iCs/>
              </w:rPr>
              <w:t>查询条件；</w:t>
            </w:r>
          </w:p>
          <w:p w:rsidR="00DC4CF9" w:rsidRDefault="00DC4CF9" w:rsidP="00DC4CF9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>
              <w:rPr>
                <w:iCs/>
              </w:rPr>
              <w:t>货申请编号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Return 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DC4CF9" w:rsidRPr="00624CAD" w:rsidRDefault="00DC4CF9" w:rsidP="00DC4CF9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>
              <w:rPr>
                <w:iCs/>
              </w:rPr>
              <w:t>货日期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Date of Return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</w:tc>
      </w:tr>
      <w:tr w:rsidR="00DC4CF9" w:rsidRPr="00883F4B" w:rsidTr="00DC4CF9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C4CF9" w:rsidRPr="00883F4B" w:rsidRDefault="00DC4CF9" w:rsidP="00DC4CF9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DC4CF9" w:rsidRDefault="00DC4CF9" w:rsidP="00DC4CF9">
            <w:pPr>
              <w:rPr>
                <w:iCs/>
              </w:rPr>
            </w:pPr>
            <w:ins w:id="2069" w:author="Microsoft" w:date="2015-09-17T16:21:00Z">
              <w:r>
                <w:rPr>
                  <w:rFonts w:hint="eastAsia"/>
                  <w:iCs/>
                </w:rPr>
                <w:t>还</w:t>
              </w:r>
            </w:ins>
            <w:del w:id="2070" w:author="Microsoft" w:date="2015-09-17T16:21:00Z">
              <w:r w:rsidDel="009531ED">
                <w:rPr>
                  <w:rFonts w:hint="eastAsia"/>
                  <w:iCs/>
                </w:rPr>
                <w:delText>退</w:delText>
              </w:r>
            </w:del>
            <w:r>
              <w:rPr>
                <w:rFonts w:hint="eastAsia"/>
                <w:iCs/>
              </w:rPr>
              <w:t>货申请编号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Return 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DC4CF9" w:rsidRDefault="00DC4CF9" w:rsidP="00DC4CF9">
            <w:pPr>
              <w:rPr>
                <w:iCs/>
              </w:rPr>
            </w:pPr>
            <w:ins w:id="2071" w:author="Microsoft" w:date="2015-09-17T16:21:00Z">
              <w:r>
                <w:rPr>
                  <w:rFonts w:hint="eastAsia"/>
                  <w:iCs/>
                </w:rPr>
                <w:t>还货</w:t>
              </w:r>
              <w:r>
                <w:rPr>
                  <w:iCs/>
                </w:rPr>
                <w:t>人</w:t>
              </w:r>
            </w:ins>
            <w:del w:id="2072" w:author="Microsoft" w:date="2015-09-17T16:21:00Z">
              <w:r w:rsidDel="009531ED">
                <w:rPr>
                  <w:iCs/>
                </w:rPr>
                <w:delText>退货</w:delText>
              </w:r>
              <w:r w:rsidDel="009531ED">
                <w:rPr>
                  <w:rFonts w:hint="eastAsia"/>
                  <w:iCs/>
                </w:rPr>
                <w:delText>站点</w:delText>
              </w:r>
              <w:r w:rsidRPr="00191E5D" w:rsidDel="009531ED">
                <w:rPr>
                  <w:rFonts w:hint="eastAsia"/>
                  <w:iCs/>
                </w:rPr>
                <w:delText>（</w:delText>
              </w:r>
            </w:del>
            <w:r>
              <w:rPr>
                <w:rFonts w:hint="eastAsia"/>
                <w:iCs/>
              </w:rPr>
              <w:t>Returned From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DC4CF9" w:rsidDel="009531ED" w:rsidRDefault="00DC4CF9" w:rsidP="00DC4CF9">
            <w:pPr>
              <w:rPr>
                <w:del w:id="2073" w:author="Microsoft" w:date="2015-09-17T16:21:00Z"/>
                <w:iCs/>
              </w:rPr>
            </w:pPr>
            <w:del w:id="2074" w:author="Microsoft" w:date="2015-09-17T16:21:00Z">
              <w:r w:rsidDel="009531ED">
                <w:rPr>
                  <w:iCs/>
                </w:rPr>
                <w:delText>市场管理员</w:delText>
              </w:r>
              <w:r w:rsidRPr="00191E5D" w:rsidDel="009531ED">
                <w:rPr>
                  <w:rFonts w:hint="eastAsia"/>
                  <w:iCs/>
                </w:rPr>
                <w:delText>（</w:delText>
              </w:r>
              <w:r w:rsidDel="009531ED">
                <w:rPr>
                  <w:rFonts w:hint="eastAsia"/>
                  <w:iCs/>
                </w:rPr>
                <w:delText>Market Manager</w:delText>
              </w:r>
              <w:r w:rsidRPr="00191E5D" w:rsidDel="009531ED">
                <w:rPr>
                  <w:rFonts w:hint="eastAsia"/>
                  <w:iCs/>
                </w:rPr>
                <w:delText>）</w:delText>
              </w:r>
              <w:r w:rsidDel="009531ED">
                <w:rPr>
                  <w:rFonts w:hint="eastAsia"/>
                  <w:iCs/>
                </w:rPr>
                <w:delText>：</w:delText>
              </w:r>
            </w:del>
          </w:p>
          <w:p w:rsidR="00DC4CF9" w:rsidRDefault="00DC4CF9" w:rsidP="00DC4CF9">
            <w:pPr>
              <w:rPr>
                <w:iCs/>
              </w:rPr>
            </w:pPr>
            <w:r>
              <w:rPr>
                <w:iCs/>
              </w:rPr>
              <w:t>仓库管理员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Warehouse Manager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DC4CF9" w:rsidRDefault="00DC4CF9" w:rsidP="00DC4CF9">
            <w:pPr>
              <w:rPr>
                <w:iCs/>
              </w:rPr>
            </w:pPr>
            <w:r>
              <w:rPr>
                <w:iCs/>
              </w:rPr>
              <w:t>财务审批人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Financial Manager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DC4CF9" w:rsidRDefault="00DC4CF9" w:rsidP="00DC4CF9">
            <w:pPr>
              <w:rPr>
                <w:iCs/>
              </w:rPr>
            </w:pPr>
            <w:ins w:id="2075" w:author="Microsoft" w:date="2015-09-17T16:23:00Z">
              <w:r>
                <w:rPr>
                  <w:rFonts w:hint="eastAsia"/>
                  <w:iCs/>
                </w:rPr>
                <w:t>还</w:t>
              </w:r>
            </w:ins>
            <w:del w:id="2076" w:author="Microsoft" w:date="2015-09-17T16:23:00Z">
              <w:r w:rsidDel="009531ED">
                <w:rPr>
                  <w:iCs/>
                </w:rPr>
                <w:delText>退</w:delText>
              </w:r>
            </w:del>
            <w:r>
              <w:rPr>
                <w:iCs/>
              </w:rPr>
              <w:t>货日期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Date of Return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DC4CF9" w:rsidRDefault="00DC4CF9" w:rsidP="00DC4CF9">
            <w:pPr>
              <w:rPr>
                <w:iCs/>
              </w:rPr>
            </w:pPr>
            <w:ins w:id="2077" w:author="Microsoft" w:date="2015-09-17T16:23:00Z">
              <w:r>
                <w:rPr>
                  <w:rFonts w:hint="eastAsia"/>
                  <w:iCs/>
                </w:rPr>
                <w:t>还</w:t>
              </w:r>
            </w:ins>
            <w:del w:id="2078" w:author="Microsoft" w:date="2015-09-17T16:23:00Z">
              <w:r w:rsidDel="009531ED">
                <w:rPr>
                  <w:iCs/>
                </w:rPr>
                <w:delText>退</w:delText>
              </w:r>
            </w:del>
            <w:r>
              <w:rPr>
                <w:iCs/>
              </w:rPr>
              <w:t>货数量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 Returned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del w:id="2079" w:author="Microsoft" w:date="2015-09-17T16:23:00Z">
              <w:r w:rsidDel="009531ED">
                <w:rPr>
                  <w:rFonts w:hint="eastAsia"/>
                  <w:iCs/>
                </w:rPr>
                <w:delText>（本数）</w:delText>
              </w:r>
              <w:r w:rsidRPr="00191E5D" w:rsidDel="009531ED">
                <w:rPr>
                  <w:rFonts w:hint="eastAsia"/>
                  <w:iCs/>
                </w:rPr>
                <w:delText>（</w:delText>
              </w:r>
              <w:r w:rsidDel="009531ED">
                <w:rPr>
                  <w:rFonts w:hint="eastAsia"/>
                  <w:iCs/>
                </w:rPr>
                <w:delText>packs</w:delText>
              </w:r>
              <w:r w:rsidRPr="00191E5D" w:rsidDel="009531ED">
                <w:rPr>
                  <w:rFonts w:hint="eastAsia"/>
                  <w:iCs/>
                </w:rPr>
                <w:delText>）</w:delText>
              </w:r>
            </w:del>
            <w:ins w:id="2080" w:author="Microsoft" w:date="2015-09-17T16:23:00Z">
              <w:r>
                <w:rPr>
                  <w:rFonts w:hint="eastAsia"/>
                  <w:iCs/>
                </w:rPr>
                <w:t>张（</w:t>
              </w:r>
              <w:r>
                <w:rPr>
                  <w:rFonts w:hint="eastAsia"/>
                  <w:iCs/>
                </w:rPr>
                <w:t>tickets</w:t>
              </w:r>
              <w:r>
                <w:rPr>
                  <w:iCs/>
                </w:rPr>
                <w:t>）</w:t>
              </w:r>
            </w:ins>
          </w:p>
          <w:p w:rsidR="00DC4CF9" w:rsidRDefault="00DC4CF9" w:rsidP="00DC4CF9">
            <w:pPr>
              <w:rPr>
                <w:iCs/>
              </w:rPr>
            </w:pPr>
            <w:ins w:id="2081" w:author="Microsoft" w:date="2015-09-17T16:23:00Z">
              <w:r>
                <w:rPr>
                  <w:rFonts w:hint="eastAsia"/>
                  <w:iCs/>
                </w:rPr>
                <w:t>还</w:t>
              </w:r>
            </w:ins>
            <w:del w:id="2082" w:author="Microsoft" w:date="2015-09-17T16:23:00Z">
              <w:r w:rsidDel="009531ED">
                <w:rPr>
                  <w:iCs/>
                </w:rPr>
                <w:delText>退</w:delText>
              </w:r>
            </w:del>
            <w:r>
              <w:rPr>
                <w:iCs/>
              </w:rPr>
              <w:t>货总金额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 w:rsidRPr="00191E5D">
              <w:rPr>
                <w:rFonts w:hint="eastAsia"/>
                <w:iCs/>
              </w:rPr>
              <w:t>）</w:t>
            </w:r>
          </w:p>
          <w:p w:rsidR="00DC4CF9" w:rsidRDefault="00DC4CF9" w:rsidP="00DC4CF9">
            <w:pPr>
              <w:rPr>
                <w:iCs/>
              </w:rPr>
            </w:pPr>
            <w:r>
              <w:rPr>
                <w:iCs/>
              </w:rPr>
              <w:t>申请状态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Status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已提交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Submitted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已取消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Cancelled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已审批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Approved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已拒绝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Rejected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已</w:t>
            </w:r>
            <w:ins w:id="2083" w:author="Microsoft" w:date="2015-10-08T13:46:00Z">
              <w:r w:rsidR="006847F5">
                <w:rPr>
                  <w:rFonts w:hint="eastAsia"/>
                  <w:iCs/>
                </w:rPr>
                <w:t>还</w:t>
              </w:r>
              <w:r w:rsidR="006847F5">
                <w:rPr>
                  <w:iCs/>
                </w:rPr>
                <w:t>货</w:t>
              </w:r>
            </w:ins>
            <w:ins w:id="2084" w:author="Microsoft" w:date="2015-10-08T13:41:00Z">
              <w:r w:rsidR="00D05D52">
                <w:rPr>
                  <w:rFonts w:hint="eastAsia"/>
                  <w:iCs/>
                </w:rPr>
                <w:t>（）</w:t>
              </w:r>
            </w:ins>
            <w:del w:id="2085" w:author="Microsoft" w:date="2015-10-08T13:41:00Z">
              <w:r w:rsidDel="00D05D52">
                <w:rPr>
                  <w:rFonts w:hint="eastAsia"/>
                  <w:iCs/>
                </w:rPr>
                <w:delText>退货</w:delText>
              </w:r>
              <w:r w:rsidRPr="00191E5D" w:rsidDel="00D05D52">
                <w:rPr>
                  <w:rFonts w:hint="eastAsia"/>
                  <w:iCs/>
                </w:rPr>
                <w:delText>（</w:delText>
              </w:r>
              <w:r w:rsidDel="00D05D52">
                <w:rPr>
                  <w:rFonts w:hint="eastAsia"/>
                  <w:iCs/>
                </w:rPr>
                <w:delText>Goods Returned</w:delText>
              </w:r>
              <w:r w:rsidRPr="00191E5D" w:rsidDel="00D05D52">
                <w:rPr>
                  <w:rFonts w:hint="eastAsia"/>
                  <w:iCs/>
                </w:rPr>
                <w:delText>）</w:delText>
              </w:r>
              <w:r w:rsidDel="00D05D52">
                <w:rPr>
                  <w:rFonts w:hint="eastAsia"/>
                  <w:iCs/>
                </w:rPr>
                <w:delText>，已退款</w:delText>
              </w:r>
              <w:r w:rsidRPr="00191E5D" w:rsidDel="00D05D52">
                <w:rPr>
                  <w:rFonts w:hint="eastAsia"/>
                  <w:iCs/>
                </w:rPr>
                <w:delText>（</w:delText>
              </w:r>
              <w:r w:rsidDel="00D05D52">
                <w:rPr>
                  <w:rFonts w:hint="eastAsia"/>
                  <w:iCs/>
                </w:rPr>
                <w:delText>Payment Returned</w:delText>
              </w:r>
              <w:r w:rsidRPr="00191E5D" w:rsidDel="00D05D52">
                <w:rPr>
                  <w:rFonts w:hint="eastAsia"/>
                  <w:iCs/>
                </w:rPr>
                <w:delText>）</w:delText>
              </w:r>
            </w:del>
          </w:p>
          <w:p w:rsidR="00DC4CF9" w:rsidRPr="00883F4B" w:rsidRDefault="00DC4CF9" w:rsidP="00DC4CF9">
            <w:del w:id="2086" w:author="Microsoft" w:date="2015-09-17T16:23:00Z">
              <w:r w:rsidDel="009531ED">
                <w:rPr>
                  <w:rFonts w:hint="eastAsia"/>
                  <w:iCs/>
                </w:rPr>
                <w:delText>审批人</w:delText>
              </w:r>
              <w:r w:rsidRPr="00191E5D" w:rsidDel="009531ED">
                <w:rPr>
                  <w:rFonts w:hint="eastAsia"/>
                  <w:iCs/>
                </w:rPr>
                <w:delText>（</w:delText>
              </w:r>
              <w:r w:rsidDel="009531ED">
                <w:rPr>
                  <w:rFonts w:hint="eastAsia"/>
                  <w:iCs/>
                </w:rPr>
                <w:delText>Approved By</w:delText>
              </w:r>
              <w:r w:rsidRPr="00191E5D" w:rsidDel="009531ED">
                <w:rPr>
                  <w:rFonts w:hint="eastAsia"/>
                  <w:iCs/>
                </w:rPr>
                <w:delText>）</w:delText>
              </w:r>
              <w:r w:rsidDel="009531ED">
                <w:rPr>
                  <w:rFonts w:hint="eastAsia"/>
                  <w:iCs/>
                </w:rPr>
                <w:delText>：</w:delText>
              </w:r>
            </w:del>
          </w:p>
        </w:tc>
      </w:tr>
      <w:tr w:rsidR="00DC4CF9" w:rsidRPr="00883F4B" w:rsidTr="00DC4CF9">
        <w:tc>
          <w:tcPr>
            <w:tcW w:w="1384" w:type="dxa"/>
            <w:shd w:val="clear" w:color="auto" w:fill="D9D9D9"/>
            <w:vAlign w:val="center"/>
          </w:tcPr>
          <w:p w:rsidR="00DC4CF9" w:rsidRPr="00883F4B" w:rsidRDefault="00DC4CF9" w:rsidP="00DC4CF9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DC4CF9" w:rsidRPr="00FE4DC0" w:rsidRDefault="00DC4CF9" w:rsidP="00DC4CF9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DC4CF9" w:rsidRPr="00883F4B" w:rsidTr="00DC4CF9">
        <w:tc>
          <w:tcPr>
            <w:tcW w:w="1384" w:type="dxa"/>
            <w:shd w:val="clear" w:color="auto" w:fill="D9D9D9"/>
            <w:vAlign w:val="center"/>
          </w:tcPr>
          <w:p w:rsidR="00DC4CF9" w:rsidRPr="00883F4B" w:rsidRDefault="00DC4CF9" w:rsidP="00DC4CF9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DC4CF9" w:rsidRPr="00883F4B" w:rsidRDefault="00DC4CF9" w:rsidP="00DC4CF9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DC4CF9" w:rsidRPr="00883F4B" w:rsidTr="00DC4CF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4CF9" w:rsidRPr="00883F4B" w:rsidRDefault="00DC4CF9" w:rsidP="00DC4CF9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F9" w:rsidRDefault="00DC4CF9" w:rsidP="00DC4CF9">
            <w:pPr>
              <w:rPr>
                <w:bCs/>
                <w:iCs/>
              </w:rPr>
            </w:pPr>
            <w:r>
              <w:rPr>
                <w:bCs/>
                <w:iCs/>
              </w:rPr>
              <w:t>站点只能查看到自己提交的</w:t>
            </w:r>
            <w:ins w:id="2087" w:author="Microsoft" w:date="2015-09-17T16:23:00Z">
              <w:r>
                <w:rPr>
                  <w:rFonts w:hint="eastAsia"/>
                  <w:bCs/>
                  <w:iCs/>
                </w:rPr>
                <w:t>还</w:t>
              </w:r>
            </w:ins>
            <w:del w:id="2088" w:author="Microsoft" w:date="2015-09-17T16:23:00Z">
              <w:r w:rsidDel="009531ED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货申请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在位审批之前可以进行取消</w:t>
            </w:r>
            <w:r>
              <w:rPr>
                <w:rFonts w:hint="eastAsia"/>
                <w:bCs/>
                <w:iCs/>
              </w:rPr>
              <w:t>；</w:t>
            </w:r>
          </w:p>
          <w:p w:rsidR="00DC4CF9" w:rsidRDefault="00DC4CF9" w:rsidP="00DC4CF9">
            <w:pPr>
              <w:rPr>
                <w:bCs/>
                <w:iCs/>
              </w:rPr>
            </w:pPr>
            <w:r>
              <w:rPr>
                <w:bCs/>
                <w:iCs/>
              </w:rPr>
              <w:t>财务人员能查看到已提交的</w:t>
            </w:r>
            <w:ins w:id="2089" w:author="Microsoft" w:date="2015-09-17T16:23:00Z">
              <w:r>
                <w:rPr>
                  <w:rFonts w:hint="eastAsia"/>
                  <w:bCs/>
                  <w:iCs/>
                </w:rPr>
                <w:t>还</w:t>
              </w:r>
            </w:ins>
            <w:del w:id="2090" w:author="Microsoft" w:date="2015-09-17T16:23:00Z">
              <w:r w:rsidDel="009531ED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货申请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并进行审批</w:t>
            </w:r>
            <w:r>
              <w:rPr>
                <w:rFonts w:hint="eastAsia"/>
                <w:bCs/>
                <w:iCs/>
              </w:rPr>
              <w:t>；</w:t>
            </w:r>
          </w:p>
          <w:p w:rsidR="00DC4CF9" w:rsidRDefault="00DC4CF9" w:rsidP="00DC4CF9">
            <w:pPr>
              <w:rPr>
                <w:bCs/>
                <w:iCs/>
              </w:rPr>
            </w:pPr>
            <w:r>
              <w:rPr>
                <w:bCs/>
                <w:iCs/>
              </w:rPr>
              <w:t>仓库人员能查看到已经审批通过的</w:t>
            </w:r>
            <w:ins w:id="2091" w:author="Microsoft" w:date="2015-09-17T16:23:00Z">
              <w:r>
                <w:rPr>
                  <w:rFonts w:hint="eastAsia"/>
                  <w:bCs/>
                  <w:iCs/>
                </w:rPr>
                <w:t>还</w:t>
              </w:r>
            </w:ins>
            <w:del w:id="2092" w:author="Microsoft" w:date="2015-09-17T16:23:00Z">
              <w:r w:rsidDel="009531ED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货申请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进行</w:t>
            </w:r>
            <w:ins w:id="2093" w:author="Microsoft" w:date="2015-09-17T16:23:00Z">
              <w:r>
                <w:rPr>
                  <w:rFonts w:hint="eastAsia"/>
                  <w:bCs/>
                  <w:iCs/>
                </w:rPr>
                <w:t>还</w:t>
              </w:r>
            </w:ins>
            <w:del w:id="2094" w:author="Microsoft" w:date="2015-09-17T16:23:00Z">
              <w:r w:rsidDel="009531ED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货确认</w:t>
            </w:r>
            <w:r>
              <w:rPr>
                <w:rFonts w:hint="eastAsia"/>
                <w:bCs/>
                <w:iCs/>
              </w:rPr>
              <w:t>；</w:t>
            </w:r>
          </w:p>
          <w:p w:rsidR="00DC4CF9" w:rsidRDefault="00DC4CF9" w:rsidP="00DC4CF9">
            <w:pPr>
              <w:rPr>
                <w:ins w:id="2095" w:author="Microsoft" w:date="2015-10-08T13:46:00Z"/>
                <w:bCs/>
                <w:iCs/>
              </w:rPr>
            </w:pPr>
            <w:ins w:id="2096" w:author="Microsoft" w:date="2015-09-17T16:24:00Z">
              <w:r>
                <w:rPr>
                  <w:rFonts w:hint="eastAsia"/>
                  <w:bCs/>
                  <w:iCs/>
                </w:rPr>
                <w:t>还</w:t>
              </w:r>
            </w:ins>
            <w:del w:id="2097" w:author="Microsoft" w:date="2015-09-17T16:24:00Z">
              <w:r w:rsidDel="009531ED">
                <w:rPr>
                  <w:rFonts w:hint="eastAsia"/>
                  <w:bCs/>
                  <w:iCs/>
                </w:rPr>
                <w:delText>退</w:delText>
              </w:r>
            </w:del>
            <w:r>
              <w:rPr>
                <w:rFonts w:hint="eastAsia"/>
                <w:bCs/>
                <w:iCs/>
              </w:rPr>
              <w:t>货</w:t>
            </w:r>
            <w:r>
              <w:rPr>
                <w:bCs/>
                <w:iCs/>
              </w:rPr>
              <w:t>金额</w:t>
            </w:r>
            <w:r>
              <w:rPr>
                <w:rFonts w:hint="eastAsia"/>
                <w:bCs/>
                <w:iCs/>
              </w:rPr>
              <w:t>为</w:t>
            </w:r>
            <w:r>
              <w:rPr>
                <w:bCs/>
                <w:iCs/>
              </w:rPr>
              <w:t>200</w:t>
            </w:r>
            <w:r>
              <w:rPr>
                <w:rFonts w:hint="eastAsia"/>
                <w:bCs/>
                <w:iCs/>
              </w:rPr>
              <w:t>美金</w:t>
            </w:r>
            <w:r>
              <w:rPr>
                <w:bCs/>
                <w:iCs/>
              </w:rPr>
              <w:t>时，</w:t>
            </w:r>
            <w:r>
              <w:rPr>
                <w:rFonts w:hint="eastAsia"/>
                <w:bCs/>
                <w:iCs/>
              </w:rPr>
              <w:t>需要</w:t>
            </w:r>
            <w:r>
              <w:rPr>
                <w:bCs/>
                <w:iCs/>
              </w:rPr>
              <w:t>财务进行审批，未超过</w:t>
            </w:r>
            <w:r>
              <w:rPr>
                <w:rFonts w:hint="eastAsia"/>
                <w:bCs/>
                <w:iCs/>
              </w:rPr>
              <w:t>200</w:t>
            </w:r>
            <w:r>
              <w:rPr>
                <w:rFonts w:hint="eastAsia"/>
                <w:bCs/>
                <w:iCs/>
              </w:rPr>
              <w:t>美金</w:t>
            </w:r>
            <w:r>
              <w:rPr>
                <w:bCs/>
                <w:iCs/>
              </w:rPr>
              <w:t>的</w:t>
            </w:r>
            <w:r>
              <w:rPr>
                <w:rFonts w:hint="eastAsia"/>
                <w:bCs/>
                <w:iCs/>
              </w:rPr>
              <w:t>系统</w:t>
            </w:r>
            <w:r>
              <w:rPr>
                <w:bCs/>
                <w:iCs/>
              </w:rPr>
              <w:t>自动审批通过。</w:t>
            </w:r>
          </w:p>
          <w:p w:rsidR="006847F5" w:rsidRPr="003E77B5" w:rsidRDefault="006847F5" w:rsidP="00DC4CF9">
            <w:pPr>
              <w:rPr>
                <w:bCs/>
                <w:iCs/>
              </w:rPr>
            </w:pPr>
            <w:ins w:id="2098" w:author="Microsoft" w:date="2015-10-08T13:46:00Z">
              <w:r>
                <w:rPr>
                  <w:rFonts w:hint="eastAsia"/>
                  <w:bCs/>
                  <w:iCs/>
                </w:rPr>
                <w:t>当还</w:t>
              </w:r>
              <w:r>
                <w:rPr>
                  <w:bCs/>
                  <w:iCs/>
                </w:rPr>
                <w:t>货单状态变为</w:t>
              </w:r>
              <w:r>
                <w:rPr>
                  <w:bCs/>
                  <w:iCs/>
                </w:rPr>
                <w:t>“</w:t>
              </w:r>
              <w:r>
                <w:rPr>
                  <w:rFonts w:hint="eastAsia"/>
                  <w:bCs/>
                  <w:iCs/>
                </w:rPr>
                <w:t>已还</w:t>
              </w:r>
              <w:r>
                <w:rPr>
                  <w:bCs/>
                  <w:iCs/>
                </w:rPr>
                <w:t>货</w:t>
              </w:r>
              <w:r>
                <w:rPr>
                  <w:bCs/>
                  <w:iCs/>
                </w:rPr>
                <w:t>”</w:t>
              </w:r>
              <w:r>
                <w:rPr>
                  <w:rFonts w:hint="eastAsia"/>
                  <w:bCs/>
                  <w:iCs/>
                </w:rPr>
                <w:t>时</w:t>
              </w:r>
              <w:r>
                <w:rPr>
                  <w:bCs/>
                  <w:iCs/>
                </w:rPr>
                <w:t>，</w:t>
              </w:r>
              <w:r>
                <w:rPr>
                  <w:rFonts w:hint="eastAsia"/>
                  <w:bCs/>
                  <w:iCs/>
                </w:rPr>
                <w:t>将</w:t>
              </w:r>
              <w:r>
                <w:rPr>
                  <w:bCs/>
                  <w:iCs/>
                </w:rPr>
                <w:t>市场管理员账户</w:t>
              </w:r>
              <w:r>
                <w:rPr>
                  <w:rFonts w:hint="eastAsia"/>
                  <w:bCs/>
                  <w:iCs/>
                </w:rPr>
                <w:t>的</w:t>
              </w:r>
              <w:r>
                <w:rPr>
                  <w:bCs/>
                  <w:iCs/>
                </w:rPr>
                <w:t>佘票</w:t>
              </w:r>
              <w:r>
                <w:rPr>
                  <w:rFonts w:hint="eastAsia"/>
                  <w:bCs/>
                  <w:iCs/>
                </w:rPr>
                <w:t>额度</w:t>
              </w:r>
              <w:r>
                <w:rPr>
                  <w:bCs/>
                  <w:iCs/>
                </w:rPr>
                <w:t>释放；</w:t>
              </w:r>
            </w:ins>
          </w:p>
        </w:tc>
      </w:tr>
    </w:tbl>
    <w:p w:rsidR="00DC4CF9" w:rsidRPr="00DC4CF9" w:rsidRDefault="00DC4CF9" w:rsidP="00DC4CF9">
      <w:pPr>
        <w:pStyle w:val="a0"/>
      </w:pPr>
    </w:p>
    <w:p w:rsidR="003E3C8B" w:rsidRDefault="00353E88" w:rsidP="00DC4CF9">
      <w:pPr>
        <w:pStyle w:val="4"/>
      </w:pPr>
      <w:r>
        <w:rPr>
          <w:rFonts w:hint="eastAsia"/>
        </w:rPr>
        <w:t>还</w:t>
      </w:r>
      <w:r w:rsidR="003E3C8B">
        <w:t>货申请</w:t>
      </w:r>
      <w:r w:rsidR="00323126" w:rsidRPr="00323126">
        <w:rPr>
          <w:rFonts w:hint="eastAsia"/>
        </w:rPr>
        <w:t>（</w:t>
      </w:r>
      <w:r w:rsidR="00AD330B">
        <w:rPr>
          <w:rFonts w:hint="eastAsia"/>
        </w:rPr>
        <w:t xml:space="preserve">Submit </w:t>
      </w:r>
      <w:r w:rsidR="00755755">
        <w:rPr>
          <w:rFonts w:hint="eastAsia"/>
        </w:rPr>
        <w:t>Return Delivery</w:t>
      </w:r>
      <w:r w:rsidR="00323126" w:rsidRPr="00323126">
        <w:rPr>
          <w:rFonts w:hint="eastAsia"/>
        </w:rPr>
        <w:t>）</w:t>
      </w:r>
      <w:bookmarkEnd w:id="2068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E3C8B" w:rsidRPr="00883F4B" w:rsidTr="00B45534"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3E3C8B" w:rsidRPr="00883F4B" w:rsidRDefault="00607A4B" w:rsidP="00B45534">
            <w:pPr>
              <w:rPr>
                <w:iCs/>
              </w:rPr>
            </w:pPr>
            <w:r>
              <w:rPr>
                <w:iCs/>
              </w:rPr>
              <w:t>Jk090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3E3C8B" w:rsidRPr="00883F4B" w:rsidRDefault="003E3C8B" w:rsidP="00B45534">
            <w:pPr>
              <w:rPr>
                <w:iCs/>
              </w:rPr>
            </w:pPr>
          </w:p>
        </w:tc>
      </w:tr>
      <w:tr w:rsidR="003E3C8B" w:rsidRPr="00883F4B" w:rsidTr="00B45534"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lastRenderedPageBreak/>
              <w:t>功能点名称</w:t>
            </w:r>
          </w:p>
        </w:tc>
        <w:tc>
          <w:tcPr>
            <w:tcW w:w="2505" w:type="dxa"/>
            <w:vAlign w:val="center"/>
          </w:tcPr>
          <w:p w:rsidR="003E3C8B" w:rsidRPr="00883F4B" w:rsidRDefault="00353E88" w:rsidP="00B45534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 w:rsidR="003E3C8B">
              <w:rPr>
                <w:iCs/>
              </w:rPr>
              <w:t>货申请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E3C8B" w:rsidRPr="00883F4B" w:rsidRDefault="003E3C8B" w:rsidP="00B4553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3E3C8B" w:rsidRPr="00883F4B" w:rsidRDefault="003E3C8B" w:rsidP="00B45534">
            <w:pPr>
              <w:rPr>
                <w:iCs/>
              </w:rPr>
            </w:pPr>
          </w:p>
        </w:tc>
      </w:tr>
      <w:tr w:rsidR="003E3C8B" w:rsidRPr="00883F4B" w:rsidTr="00B45534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3E3C8B" w:rsidRPr="00883F4B" w:rsidRDefault="00844C04" w:rsidP="00B45534">
            <w:ins w:id="2099" w:author="Microsoft" w:date="2015-09-17T16:35:00Z">
              <w:r>
                <w:rPr>
                  <w:rFonts w:hint="eastAsia"/>
                </w:rPr>
                <w:t>还</w:t>
              </w:r>
            </w:ins>
            <w:del w:id="2100" w:author="Microsoft" w:date="2015-09-17T16:35:00Z">
              <w:r w:rsidR="003E3C8B" w:rsidDel="00844C04">
                <w:rPr>
                  <w:rFonts w:hint="eastAsia"/>
                </w:rPr>
                <w:delText>退</w:delText>
              </w:r>
            </w:del>
            <w:r w:rsidR="003E3C8B">
              <w:rPr>
                <w:rFonts w:hint="eastAsia"/>
              </w:rPr>
              <w:t>货申请</w:t>
            </w:r>
          </w:p>
        </w:tc>
      </w:tr>
      <w:tr w:rsidR="003E3C8B" w:rsidRPr="00883F4B" w:rsidTr="00B4553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3E3C8B" w:rsidDel="00081494" w:rsidRDefault="00353E88" w:rsidP="00B45534">
            <w:pPr>
              <w:rPr>
                <w:del w:id="2101" w:author="Microsoft" w:date="2015-09-22T17:51:00Z"/>
                <w:iCs/>
              </w:rPr>
            </w:pPr>
            <w:del w:id="2102" w:author="Microsoft" w:date="2015-09-22T17:51:00Z">
              <w:r w:rsidDel="00081494">
                <w:rPr>
                  <w:rFonts w:hint="eastAsia"/>
                  <w:iCs/>
                </w:rPr>
                <w:delText>还</w:delText>
              </w:r>
              <w:r w:rsidR="003E3C8B" w:rsidDel="00081494">
                <w:rPr>
                  <w:rFonts w:hint="eastAsia"/>
                  <w:iCs/>
                </w:rPr>
                <w:delText>货申请编号</w:delText>
              </w:r>
              <w:r w:rsidR="00D56815" w:rsidRPr="00D56815" w:rsidDel="00081494">
                <w:rPr>
                  <w:rFonts w:hint="eastAsia"/>
                  <w:iCs/>
                </w:rPr>
                <w:delText>（</w:delText>
              </w:r>
              <w:r w:rsidR="00B9387A" w:rsidDel="00081494">
                <w:rPr>
                  <w:rFonts w:hint="eastAsia"/>
                  <w:iCs/>
                </w:rPr>
                <w:delText>Return Code</w:delText>
              </w:r>
              <w:r w:rsidR="00D56815" w:rsidRPr="00D56815" w:rsidDel="00081494">
                <w:rPr>
                  <w:rFonts w:hint="eastAsia"/>
                  <w:iCs/>
                </w:rPr>
                <w:delText>）</w:delText>
              </w:r>
              <w:r w:rsidR="003E3C8B" w:rsidDel="00081494">
                <w:rPr>
                  <w:rFonts w:hint="eastAsia"/>
                  <w:iCs/>
                </w:rPr>
                <w:delText>：</w:delText>
              </w:r>
              <w:r w:rsidR="003E3C8B" w:rsidDel="00081494">
                <w:rPr>
                  <w:rFonts w:hint="eastAsia"/>
                  <w:iCs/>
                </w:rPr>
                <w:delText>T+</w:delText>
              </w:r>
              <w:r w:rsidR="003E3C8B" w:rsidDel="00081494">
                <w:rPr>
                  <w:rFonts w:hint="eastAsia"/>
                  <w:iCs/>
                </w:rPr>
                <w:delText>年月日</w:delText>
              </w:r>
              <w:r w:rsidR="003E3C8B" w:rsidDel="00081494">
                <w:rPr>
                  <w:rFonts w:hint="eastAsia"/>
                  <w:iCs/>
                </w:rPr>
                <w:delText>+</w:delText>
              </w:r>
              <w:r w:rsidR="003E3C8B" w:rsidDel="00081494">
                <w:rPr>
                  <w:rFonts w:hint="eastAsia"/>
                  <w:iCs/>
                </w:rPr>
                <w:delText>三位数字例</w:delText>
              </w:r>
              <w:r w:rsidR="003E3C8B" w:rsidDel="00081494">
                <w:rPr>
                  <w:rFonts w:hint="eastAsia"/>
                  <w:iCs/>
                </w:rPr>
                <w:delText xml:space="preserve"> T2015</w:delText>
              </w:r>
              <w:r w:rsidR="003E3C8B" w:rsidDel="00081494">
                <w:rPr>
                  <w:iCs/>
                </w:rPr>
                <w:delText>0826001</w:delText>
              </w:r>
            </w:del>
          </w:p>
          <w:p w:rsidR="003E3C8B" w:rsidRDefault="00353E88" w:rsidP="00B45534">
            <w:pPr>
              <w:rPr>
                <w:ins w:id="2103" w:author="Microsoft" w:date="2015-09-17T16:38:00Z"/>
                <w:iCs/>
              </w:rPr>
            </w:pPr>
            <w:r>
              <w:rPr>
                <w:rFonts w:hint="eastAsia"/>
                <w:iCs/>
              </w:rPr>
              <w:t>还</w:t>
            </w:r>
            <w:r w:rsidR="003E3C8B">
              <w:rPr>
                <w:rFonts w:hint="eastAsia"/>
                <w:iCs/>
              </w:rPr>
              <w:t>货方案</w:t>
            </w:r>
            <w:r w:rsidR="003E3C8B">
              <w:rPr>
                <w:iCs/>
              </w:rPr>
              <w:t>名称</w:t>
            </w:r>
            <w:r w:rsidR="00D56815" w:rsidRPr="00D56815">
              <w:rPr>
                <w:rFonts w:hint="eastAsia"/>
                <w:iCs/>
              </w:rPr>
              <w:t>（</w:t>
            </w:r>
            <w:r w:rsidR="00B9387A">
              <w:rPr>
                <w:rFonts w:hint="eastAsia"/>
                <w:iCs/>
              </w:rPr>
              <w:t>Plan</w:t>
            </w:r>
            <w:r w:rsidR="00D56815" w:rsidRPr="00D56815">
              <w:rPr>
                <w:rFonts w:hint="eastAsia"/>
                <w:iCs/>
              </w:rPr>
              <w:t>）</w:t>
            </w:r>
            <w:r w:rsidR="003E3C8B">
              <w:rPr>
                <w:iCs/>
              </w:rPr>
              <w:t>：</w:t>
            </w:r>
            <w:r w:rsidR="003E3C8B">
              <w:rPr>
                <w:rFonts w:hint="eastAsia"/>
                <w:iCs/>
              </w:rPr>
              <w:t>下拉</w:t>
            </w:r>
            <w:r w:rsidR="003E3C8B">
              <w:rPr>
                <w:iCs/>
              </w:rPr>
              <w:t>选择框</w:t>
            </w:r>
          </w:p>
          <w:p w:rsidR="004D6849" w:rsidRDefault="004D6849" w:rsidP="00B45534">
            <w:pPr>
              <w:rPr>
                <w:iCs/>
              </w:rPr>
            </w:pPr>
            <w:ins w:id="2104" w:author="Microsoft" w:date="2015-09-17T16:38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代码：文本框，</w:t>
              </w:r>
              <w:r>
                <w:rPr>
                  <w:rFonts w:hint="eastAsia"/>
                  <w:iCs/>
                </w:rPr>
                <w:t>显示</w:t>
              </w:r>
              <w:r>
                <w:rPr>
                  <w:iCs/>
                </w:rPr>
                <w:t>所选方案代码；</w:t>
              </w:r>
            </w:ins>
          </w:p>
          <w:p w:rsidR="003E3C8B" w:rsidRDefault="00353E88" w:rsidP="00B45534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 w:rsidR="003E3C8B">
              <w:rPr>
                <w:iCs/>
              </w:rPr>
              <w:t>货数量</w:t>
            </w:r>
            <w:r w:rsidR="00D56815" w:rsidRPr="00D56815">
              <w:rPr>
                <w:rFonts w:hint="eastAsia"/>
                <w:iCs/>
              </w:rPr>
              <w:t>（</w:t>
            </w:r>
            <w:r w:rsidR="00B9387A">
              <w:rPr>
                <w:rFonts w:hint="eastAsia"/>
                <w:iCs/>
              </w:rPr>
              <w:t>Quantity Returned</w:t>
            </w:r>
            <w:r w:rsidR="00D56815" w:rsidRPr="00D56815">
              <w:rPr>
                <w:rFonts w:hint="eastAsia"/>
                <w:iCs/>
              </w:rPr>
              <w:t>）</w:t>
            </w:r>
            <w:r w:rsidR="003E3C8B">
              <w:rPr>
                <w:rFonts w:hint="eastAsia"/>
                <w:iCs/>
              </w:rPr>
              <w:t>：</w:t>
            </w:r>
            <w:del w:id="2105" w:author="Microsoft" w:date="2015-09-17T14:28:00Z">
              <w:r w:rsidR="003E3C8B" w:rsidDel="00483084">
                <w:rPr>
                  <w:rFonts w:hint="eastAsia"/>
                  <w:iCs/>
                </w:rPr>
                <w:delText>（本</w:delText>
              </w:r>
            </w:del>
            <w:ins w:id="2106" w:author="Microsoft" w:date="2015-09-17T14:28:00Z">
              <w:r w:rsidR="00483084">
                <w:rPr>
                  <w:rFonts w:hint="eastAsia"/>
                  <w:iCs/>
                </w:rPr>
                <w:t>张</w:t>
              </w:r>
            </w:ins>
            <w:r w:rsidR="003E3C8B">
              <w:rPr>
                <w:rFonts w:hint="eastAsia"/>
                <w:iCs/>
              </w:rPr>
              <w:t>）</w:t>
            </w:r>
            <w:r w:rsidR="00D56815" w:rsidRPr="00D56815">
              <w:rPr>
                <w:rFonts w:hint="eastAsia"/>
                <w:iCs/>
              </w:rPr>
              <w:t>（</w:t>
            </w:r>
            <w:ins w:id="2107" w:author="Microsoft" w:date="2015-09-17T14:28:00Z">
              <w:r w:rsidR="00483084">
                <w:rPr>
                  <w:iCs/>
                </w:rPr>
                <w:t>tickets</w:t>
              </w:r>
            </w:ins>
            <w:del w:id="2108" w:author="Microsoft" w:date="2015-09-17T14:28:00Z">
              <w:r w:rsidR="00B9387A" w:rsidDel="00483084">
                <w:rPr>
                  <w:rFonts w:hint="eastAsia"/>
                  <w:iCs/>
                </w:rPr>
                <w:delText>packs</w:delText>
              </w:r>
            </w:del>
            <w:r w:rsidR="00D56815" w:rsidRPr="00D56815">
              <w:rPr>
                <w:rFonts w:hint="eastAsia"/>
                <w:iCs/>
              </w:rPr>
              <w:t>）</w:t>
            </w:r>
            <w:ins w:id="2109" w:author="Microsoft" w:date="2015-09-17T16:38:00Z">
              <w:r w:rsidR="004D6849">
                <w:rPr>
                  <w:rFonts w:hint="eastAsia"/>
                  <w:iCs/>
                </w:rPr>
                <w:t>填写张</w:t>
              </w:r>
              <w:r w:rsidR="004D6849">
                <w:rPr>
                  <w:iCs/>
                </w:rPr>
                <w:t>数需要</w:t>
              </w:r>
              <w:r w:rsidR="004D6849">
                <w:rPr>
                  <w:rFonts w:hint="eastAsia"/>
                  <w:iCs/>
                </w:rPr>
                <w:t>是否</w:t>
              </w:r>
              <w:r w:rsidR="004D6849">
                <w:rPr>
                  <w:iCs/>
                </w:rPr>
                <w:t>是</w:t>
              </w:r>
            </w:ins>
            <w:ins w:id="2110" w:author="Microsoft" w:date="2015-09-17T16:39:00Z">
              <w:r w:rsidR="004D6849">
                <w:rPr>
                  <w:rFonts w:hint="eastAsia"/>
                  <w:iCs/>
                </w:rPr>
                <w:t>整</w:t>
              </w:r>
              <w:r w:rsidR="004D6849">
                <w:rPr>
                  <w:iCs/>
                </w:rPr>
                <w:t>本；</w:t>
              </w:r>
            </w:ins>
          </w:p>
          <w:p w:rsidR="003E3C8B" w:rsidRPr="00624CAD" w:rsidRDefault="00353E88" w:rsidP="00B45534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 w:rsidR="003E3C8B">
              <w:rPr>
                <w:iCs/>
              </w:rPr>
              <w:t>货总金额</w:t>
            </w:r>
            <w:r w:rsidR="00D56815" w:rsidRPr="00D56815">
              <w:rPr>
                <w:rFonts w:hint="eastAsia"/>
                <w:iCs/>
              </w:rPr>
              <w:t>（</w:t>
            </w:r>
            <w:r w:rsidR="00B9387A">
              <w:rPr>
                <w:rFonts w:hint="eastAsia"/>
                <w:iCs/>
              </w:rPr>
              <w:t>Total Returned Value</w:t>
            </w:r>
            <w:r w:rsidR="00D56815" w:rsidRPr="00D56815">
              <w:rPr>
                <w:rFonts w:hint="eastAsia"/>
                <w:iCs/>
              </w:rPr>
              <w:t>）</w:t>
            </w:r>
            <w:r w:rsidR="003E3C8B">
              <w:rPr>
                <w:rFonts w:hint="eastAsia"/>
                <w:iCs/>
              </w:rPr>
              <w:t>：</w:t>
            </w:r>
            <w:r w:rsidR="003E3C8B">
              <w:rPr>
                <w:iCs/>
              </w:rPr>
              <w:t>瑞尔</w:t>
            </w:r>
            <w:r w:rsidR="00D56815" w:rsidRPr="00D56815">
              <w:rPr>
                <w:rFonts w:hint="eastAsia"/>
                <w:iCs/>
              </w:rPr>
              <w:t>（</w:t>
            </w:r>
            <w:r w:rsidR="00B9387A">
              <w:rPr>
                <w:rFonts w:hint="eastAsia"/>
                <w:iCs/>
              </w:rPr>
              <w:t>riels</w:t>
            </w:r>
            <w:r w:rsidR="00D56815" w:rsidRPr="00D56815">
              <w:rPr>
                <w:rFonts w:hint="eastAsia"/>
                <w:iCs/>
              </w:rPr>
              <w:t>）</w:t>
            </w:r>
          </w:p>
        </w:tc>
      </w:tr>
      <w:tr w:rsidR="003E3C8B" w:rsidRPr="00883F4B" w:rsidTr="00B4553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3E3C8B" w:rsidRPr="00883F4B" w:rsidRDefault="003E3C8B" w:rsidP="00B45534">
            <w:r>
              <w:rPr>
                <w:rFonts w:hint="eastAsia"/>
              </w:rPr>
              <w:t>提交成功！</w:t>
            </w:r>
            <w:r w:rsidR="00D56815" w:rsidRPr="00D56815">
              <w:rPr>
                <w:rFonts w:hint="eastAsia"/>
                <w:iCs/>
              </w:rPr>
              <w:t>（</w:t>
            </w:r>
            <w:r w:rsidR="001F41AA">
              <w:rPr>
                <w:rFonts w:hint="eastAsia"/>
                <w:iCs/>
              </w:rPr>
              <w:t>Your return delivery has been successfully submitted!</w:t>
            </w:r>
            <w:r w:rsidR="00D56815" w:rsidRPr="00D56815">
              <w:rPr>
                <w:rFonts w:hint="eastAsia"/>
                <w:iCs/>
              </w:rPr>
              <w:t>）</w:t>
            </w:r>
          </w:p>
        </w:tc>
      </w:tr>
      <w:tr w:rsidR="003E3C8B" w:rsidRPr="00883F4B" w:rsidTr="00B45534"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3E3C8B" w:rsidRPr="00FE4DC0" w:rsidRDefault="003E3C8B" w:rsidP="00B4553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3E3C8B" w:rsidRPr="00883F4B" w:rsidTr="00B45534"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3E3C8B" w:rsidRPr="00883F4B" w:rsidRDefault="007D454D" w:rsidP="00B45534">
            <w:pPr>
              <w:rPr>
                <w:bCs/>
                <w:iCs/>
              </w:rPr>
            </w:pPr>
            <w:ins w:id="2111" w:author="Microsoft" w:date="2015-10-30T10:10:00Z">
              <w:r>
                <w:rPr>
                  <w:rFonts w:hint="eastAsia"/>
                  <w:bCs/>
                  <w:iCs/>
                </w:rPr>
                <w:t>还</w:t>
              </w:r>
              <w:r>
                <w:rPr>
                  <w:bCs/>
                  <w:iCs/>
                </w:rPr>
                <w:t>货申请提交至用户所属部门的财务进行审批；</w:t>
              </w:r>
            </w:ins>
            <w:del w:id="2112" w:author="Microsoft" w:date="2015-10-30T10:09:00Z">
              <w:r w:rsidR="003E3C8B" w:rsidDel="007D454D">
                <w:rPr>
                  <w:rFonts w:hint="eastAsia"/>
                  <w:bCs/>
                  <w:iCs/>
                </w:rPr>
                <w:delText>无</w:delText>
              </w:r>
            </w:del>
          </w:p>
        </w:tc>
      </w:tr>
      <w:tr w:rsidR="003E3C8B" w:rsidRPr="00883F4B" w:rsidTr="00B4553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C8B" w:rsidRPr="003E77B5" w:rsidRDefault="003E3C8B" w:rsidP="00B45534">
            <w:pPr>
              <w:rPr>
                <w:bCs/>
                <w:iCs/>
              </w:rPr>
            </w:pPr>
            <w:r>
              <w:rPr>
                <w:bCs/>
                <w:iCs/>
              </w:rPr>
              <w:t>当</w:t>
            </w:r>
            <w:r w:rsidR="00E55822">
              <w:rPr>
                <w:rFonts w:hint="eastAsia"/>
                <w:bCs/>
                <w:iCs/>
              </w:rPr>
              <w:t>还</w:t>
            </w:r>
            <w:r>
              <w:rPr>
                <w:bCs/>
                <w:iCs/>
              </w:rPr>
              <w:t>货申请的状态为已审批后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仓库管理员在入库中选择</w:t>
            </w:r>
            <w:ins w:id="2113" w:author="Microsoft" w:date="2015-09-17T16:35:00Z">
              <w:r w:rsidR="00844C04">
                <w:rPr>
                  <w:rFonts w:hint="eastAsia"/>
                  <w:bCs/>
                  <w:iCs/>
                </w:rPr>
                <w:t>还</w:t>
              </w:r>
            </w:ins>
            <w:del w:id="2114" w:author="Microsoft" w:date="2015-09-17T16:35:00Z">
              <w:r w:rsidDel="00844C04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货入库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通过选择</w:t>
            </w:r>
            <w:ins w:id="2115" w:author="Microsoft" w:date="2015-09-17T16:35:00Z">
              <w:r w:rsidR="00844C04">
                <w:rPr>
                  <w:rFonts w:hint="eastAsia"/>
                  <w:bCs/>
                  <w:iCs/>
                </w:rPr>
                <w:t>还</w:t>
              </w:r>
            </w:ins>
            <w:del w:id="2116" w:author="Microsoft" w:date="2015-09-17T16:35:00Z">
              <w:r w:rsidDel="00844C04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货申请单进行入库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入库后申请状态变为</w:t>
            </w:r>
            <w:r>
              <w:rPr>
                <w:rFonts w:hint="eastAsia"/>
                <w:bCs/>
                <w:iCs/>
              </w:rPr>
              <w:t>“已</w:t>
            </w:r>
            <w:r w:rsidR="00353E88">
              <w:rPr>
                <w:rFonts w:hint="eastAsia"/>
                <w:bCs/>
                <w:iCs/>
              </w:rPr>
              <w:t>还</w:t>
            </w:r>
            <w:r w:rsidR="00353E88">
              <w:rPr>
                <w:bCs/>
                <w:iCs/>
              </w:rPr>
              <w:t>货</w:t>
            </w:r>
            <w:r>
              <w:rPr>
                <w:rFonts w:hint="eastAsia"/>
                <w:bCs/>
                <w:iCs/>
              </w:rPr>
              <w:t>”</w:t>
            </w:r>
          </w:p>
        </w:tc>
      </w:tr>
    </w:tbl>
    <w:p w:rsidR="003E3C8B" w:rsidRPr="00353E88" w:rsidRDefault="003E3C8B" w:rsidP="003E3C8B">
      <w:pPr>
        <w:pStyle w:val="a0"/>
      </w:pPr>
    </w:p>
    <w:p w:rsidR="00C73928" w:rsidRDefault="00C73928" w:rsidP="003C64BA">
      <w:pPr>
        <w:pStyle w:val="3"/>
      </w:pPr>
      <w:bookmarkStart w:id="2117" w:name="_Toc430873052"/>
      <w:r>
        <w:t>损毁登记</w:t>
      </w:r>
      <w:r w:rsidR="00323126" w:rsidRPr="00323126">
        <w:rPr>
          <w:rFonts w:hint="eastAsia"/>
        </w:rPr>
        <w:t>（</w:t>
      </w:r>
      <w:r w:rsidR="00755755">
        <w:rPr>
          <w:rFonts w:hint="eastAsia"/>
        </w:rPr>
        <w:t>Register Damaged Goods</w:t>
      </w:r>
      <w:r w:rsidR="00323126" w:rsidRPr="00323126">
        <w:rPr>
          <w:rFonts w:hint="eastAsia"/>
        </w:rPr>
        <w:t>）</w:t>
      </w:r>
      <w:bookmarkEnd w:id="2117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81E8B" w:rsidRPr="00883F4B" w:rsidTr="000823DB">
        <w:tc>
          <w:tcPr>
            <w:tcW w:w="1384" w:type="dxa"/>
            <w:shd w:val="clear" w:color="auto" w:fill="D9D9D9"/>
            <w:vAlign w:val="center"/>
          </w:tcPr>
          <w:p w:rsidR="00181E8B" w:rsidRPr="00883F4B" w:rsidRDefault="00181E8B" w:rsidP="000823D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81E8B" w:rsidRPr="00883F4B" w:rsidRDefault="00181E8B" w:rsidP="000823DB">
            <w:pPr>
              <w:rPr>
                <w:iCs/>
              </w:rPr>
            </w:pPr>
            <w:r>
              <w:rPr>
                <w:iCs/>
              </w:rPr>
              <w:t>Jk0</w:t>
            </w:r>
            <w:r w:rsidR="00607A4B">
              <w:rPr>
                <w:iCs/>
              </w:rPr>
              <w:t>91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81E8B" w:rsidRPr="00883F4B" w:rsidRDefault="00181E8B" w:rsidP="000823D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81E8B" w:rsidRPr="00883F4B" w:rsidRDefault="00181E8B" w:rsidP="000823DB">
            <w:pPr>
              <w:rPr>
                <w:iCs/>
              </w:rPr>
            </w:pPr>
          </w:p>
        </w:tc>
      </w:tr>
      <w:tr w:rsidR="00181E8B" w:rsidRPr="00883F4B" w:rsidTr="000823DB">
        <w:tc>
          <w:tcPr>
            <w:tcW w:w="1384" w:type="dxa"/>
            <w:shd w:val="clear" w:color="auto" w:fill="D9D9D9"/>
            <w:vAlign w:val="center"/>
          </w:tcPr>
          <w:p w:rsidR="00181E8B" w:rsidRPr="00883F4B" w:rsidRDefault="00181E8B" w:rsidP="000823D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81E8B" w:rsidRPr="00883F4B" w:rsidRDefault="00181E8B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进行</w:t>
            </w:r>
            <w:r>
              <w:rPr>
                <w:iCs/>
              </w:rPr>
              <w:t>损毁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81E8B" w:rsidRPr="00883F4B" w:rsidRDefault="00181E8B" w:rsidP="000823D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81E8B" w:rsidRPr="00883F4B" w:rsidRDefault="00181E8B" w:rsidP="000823DB">
            <w:pPr>
              <w:rPr>
                <w:iCs/>
              </w:rPr>
            </w:pPr>
          </w:p>
        </w:tc>
      </w:tr>
      <w:tr w:rsidR="00181E8B" w:rsidRPr="00883F4B" w:rsidTr="000823D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81E8B" w:rsidRPr="00883F4B" w:rsidRDefault="00181E8B" w:rsidP="000823D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81E8B" w:rsidRPr="00883F4B" w:rsidRDefault="00181E8B" w:rsidP="00181E8B">
            <w:r>
              <w:rPr>
                <w:rFonts w:hint="eastAsia"/>
              </w:rPr>
              <w:t>市场管理员在收到</w:t>
            </w:r>
            <w:r>
              <w:t>货物后发生损毁现象</w:t>
            </w:r>
            <w:r>
              <w:rPr>
                <w:rFonts w:hint="eastAsia"/>
              </w:rPr>
              <w:t>，</w:t>
            </w:r>
            <w:r>
              <w:t>进行</w:t>
            </w:r>
            <w:r>
              <w:rPr>
                <w:rFonts w:hint="eastAsia"/>
              </w:rPr>
              <w:t>损毁</w:t>
            </w:r>
            <w:r>
              <w:t>登记；</w:t>
            </w:r>
          </w:p>
        </w:tc>
      </w:tr>
      <w:tr w:rsidR="00181E8B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81E8B" w:rsidRPr="00883F4B" w:rsidRDefault="00181E8B" w:rsidP="000823D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181E8B" w:rsidDel="00081494" w:rsidRDefault="00181E8B" w:rsidP="000823DB">
            <w:pPr>
              <w:rPr>
                <w:del w:id="2118" w:author="Microsoft" w:date="2015-09-22T17:53:00Z"/>
                <w:iCs/>
              </w:rPr>
            </w:pPr>
            <w:del w:id="2119" w:author="Microsoft" w:date="2015-09-22T17:53:00Z">
              <w:r w:rsidDel="00081494">
                <w:rPr>
                  <w:rFonts w:hint="eastAsia"/>
                  <w:iCs/>
                </w:rPr>
                <w:delText>登记</w:delText>
              </w:r>
              <w:r w:rsidDel="00081494">
                <w:rPr>
                  <w:iCs/>
                </w:rPr>
                <w:delText>编号</w:delText>
              </w:r>
              <w:r w:rsidR="00FD3CAF" w:rsidRPr="00FD3CAF" w:rsidDel="00081494">
                <w:rPr>
                  <w:rFonts w:hint="eastAsia"/>
                  <w:iCs/>
                </w:rPr>
                <w:delText>（</w:delText>
              </w:r>
              <w:r w:rsidR="007B39BF" w:rsidDel="00081494">
                <w:rPr>
                  <w:rFonts w:hint="eastAsia"/>
                  <w:iCs/>
                </w:rPr>
                <w:delText>Record Code</w:delText>
              </w:r>
              <w:r w:rsidR="00FD3CAF" w:rsidRPr="00FD3CAF" w:rsidDel="00081494">
                <w:rPr>
                  <w:rFonts w:hint="eastAsia"/>
                  <w:iCs/>
                </w:rPr>
                <w:delText>）</w:delText>
              </w:r>
              <w:r w:rsidDel="00081494">
                <w:rPr>
                  <w:iCs/>
                </w:rPr>
                <w:delText>：</w:delText>
              </w:r>
              <w:r w:rsidR="0090622F" w:rsidDel="00081494">
                <w:rPr>
                  <w:rFonts w:hint="eastAsia"/>
                  <w:iCs/>
                </w:rPr>
                <w:delText>自动</w:delText>
              </w:r>
              <w:r w:rsidR="0090622F" w:rsidDel="00081494">
                <w:rPr>
                  <w:iCs/>
                </w:rPr>
                <w:delText>生成</w:delText>
              </w:r>
              <w:r w:rsidR="0090622F" w:rsidDel="00081494">
                <w:rPr>
                  <w:rFonts w:hint="eastAsia"/>
                  <w:iCs/>
                </w:rPr>
                <w:delText>，</w:delText>
              </w:r>
              <w:r w:rsidR="0090622F" w:rsidDel="00081494">
                <w:rPr>
                  <w:rFonts w:hint="eastAsia"/>
                  <w:iCs/>
                </w:rPr>
                <w:delText>S</w:delText>
              </w:r>
              <w:r w:rsidR="0090622F" w:rsidDel="00081494">
                <w:rPr>
                  <w:iCs/>
                </w:rPr>
                <w:delText>+</w:delText>
              </w:r>
              <w:r w:rsidR="0090622F" w:rsidDel="00081494">
                <w:rPr>
                  <w:iCs/>
                </w:rPr>
                <w:delText>年月日</w:delText>
              </w:r>
              <w:r w:rsidR="0090622F" w:rsidDel="00081494">
                <w:rPr>
                  <w:iCs/>
                </w:rPr>
                <w:delText>+</w:delText>
              </w:r>
              <w:r w:rsidR="0090622F" w:rsidDel="00081494">
                <w:rPr>
                  <w:rFonts w:hint="eastAsia"/>
                  <w:iCs/>
                </w:rPr>
                <w:delText>三位</w:delText>
              </w:r>
              <w:r w:rsidR="0090622F" w:rsidDel="00081494">
                <w:rPr>
                  <w:iCs/>
                </w:rPr>
                <w:delText>顺序编号；</w:delText>
              </w:r>
              <w:r w:rsidR="0090622F" w:rsidDel="00081494">
                <w:rPr>
                  <w:rFonts w:hint="eastAsia"/>
                  <w:iCs/>
                </w:rPr>
                <w:delText>S20150825001</w:delText>
              </w:r>
            </w:del>
          </w:p>
          <w:p w:rsidR="00181E8B" w:rsidDel="00081494" w:rsidRDefault="00181E8B" w:rsidP="000823DB">
            <w:pPr>
              <w:rPr>
                <w:del w:id="2120" w:author="Microsoft" w:date="2015-09-22T17:53:00Z"/>
                <w:iCs/>
              </w:rPr>
            </w:pPr>
            <w:del w:id="2121" w:author="Microsoft" w:date="2015-09-22T17:53:00Z">
              <w:r w:rsidDel="00081494">
                <w:rPr>
                  <w:rFonts w:hint="eastAsia"/>
                  <w:iCs/>
                </w:rPr>
                <w:delText>方案编号</w:delText>
              </w:r>
              <w:r w:rsidR="00FD3CAF" w:rsidRPr="00FD3CAF" w:rsidDel="00081494">
                <w:rPr>
                  <w:rFonts w:hint="eastAsia"/>
                  <w:iCs/>
                </w:rPr>
                <w:delText>（</w:delText>
              </w:r>
              <w:r w:rsidR="007B39BF" w:rsidDel="00081494">
                <w:rPr>
                  <w:rFonts w:hint="eastAsia"/>
                  <w:iCs/>
                </w:rPr>
                <w:delText>Plan Code</w:delText>
              </w:r>
              <w:r w:rsidR="00FD3CAF" w:rsidRPr="00FD3CAF" w:rsidDel="00081494">
                <w:rPr>
                  <w:rFonts w:hint="eastAsia"/>
                  <w:iCs/>
                </w:rPr>
                <w:delText>）</w:delText>
              </w:r>
              <w:r w:rsidDel="00081494">
                <w:rPr>
                  <w:iCs/>
                </w:rPr>
                <w:delText>：</w:delText>
              </w:r>
              <w:r w:rsidR="00357147" w:rsidDel="00081494">
                <w:rPr>
                  <w:rFonts w:hint="eastAsia"/>
                  <w:iCs/>
                </w:rPr>
                <w:delText>输入</w:delText>
              </w:r>
              <w:r w:rsidR="00357147" w:rsidDel="00081494">
                <w:rPr>
                  <w:iCs/>
                </w:rPr>
                <w:delText>要进行损毁登记的方案编号</w:delText>
              </w:r>
              <w:r w:rsidR="00357147" w:rsidDel="00081494">
                <w:rPr>
                  <w:rFonts w:hint="eastAsia"/>
                  <w:iCs/>
                </w:rPr>
                <w:delText>；</w:delText>
              </w:r>
              <w:r w:rsidR="00357147" w:rsidDel="00081494">
                <w:rPr>
                  <w:rFonts w:hint="eastAsia"/>
                  <w:iCs/>
                </w:rPr>
                <w:delText>1-20</w:delText>
              </w:r>
              <w:r w:rsidR="00B14978" w:rsidDel="00081494">
                <w:rPr>
                  <w:rFonts w:hint="eastAsia"/>
                  <w:iCs/>
                </w:rPr>
                <w:delText>；非必填项</w:delText>
              </w:r>
            </w:del>
          </w:p>
          <w:p w:rsidR="00181E8B" w:rsidDel="00081494" w:rsidRDefault="00181E8B" w:rsidP="000823DB">
            <w:pPr>
              <w:rPr>
                <w:del w:id="2122" w:author="Microsoft" w:date="2015-09-22T17:53:00Z"/>
                <w:iCs/>
              </w:rPr>
            </w:pPr>
            <w:del w:id="2123" w:author="Microsoft" w:date="2015-09-22T17:53:00Z">
              <w:r w:rsidDel="00081494">
                <w:rPr>
                  <w:rFonts w:hint="eastAsia"/>
                  <w:iCs/>
                </w:rPr>
                <w:delText>方案</w:delText>
              </w:r>
              <w:r w:rsidDel="00081494">
                <w:rPr>
                  <w:iCs/>
                </w:rPr>
                <w:delText>名称</w:delText>
              </w:r>
              <w:r w:rsidR="00FD3CAF" w:rsidRPr="00FD3CAF" w:rsidDel="00081494">
                <w:rPr>
                  <w:rFonts w:hint="eastAsia"/>
                  <w:iCs/>
                </w:rPr>
                <w:delText>（</w:delText>
              </w:r>
              <w:r w:rsidR="007B39BF" w:rsidDel="00081494">
                <w:rPr>
                  <w:rFonts w:hint="eastAsia"/>
                  <w:iCs/>
                </w:rPr>
                <w:delText>Plan Name</w:delText>
              </w:r>
              <w:r w:rsidR="00FD3CAF" w:rsidRPr="00FD3CAF" w:rsidDel="00081494">
                <w:rPr>
                  <w:rFonts w:hint="eastAsia"/>
                  <w:iCs/>
                </w:rPr>
                <w:delText>）</w:delText>
              </w:r>
              <w:r w:rsidDel="00081494">
                <w:rPr>
                  <w:iCs/>
                </w:rPr>
                <w:delText>：</w:delText>
              </w:r>
              <w:r w:rsidR="00357147" w:rsidDel="00081494">
                <w:rPr>
                  <w:rFonts w:hint="eastAsia"/>
                  <w:iCs/>
                </w:rPr>
                <w:delText>输入</w:delText>
              </w:r>
              <w:r w:rsidR="00357147" w:rsidDel="00081494">
                <w:rPr>
                  <w:iCs/>
                </w:rPr>
                <w:delText>方案编号后系统给出方案名称；</w:delText>
              </w:r>
              <w:r w:rsidR="00B14978" w:rsidDel="00081494">
                <w:rPr>
                  <w:rFonts w:hint="eastAsia"/>
                  <w:iCs/>
                </w:rPr>
                <w:delText>费必填项</w:delText>
              </w:r>
              <w:r w:rsidR="00B14978" w:rsidDel="00081494">
                <w:rPr>
                  <w:iCs/>
                </w:rPr>
                <w:delText>；</w:delText>
              </w:r>
            </w:del>
          </w:p>
          <w:p w:rsidR="00181E8B" w:rsidDel="00081494" w:rsidRDefault="00181E8B" w:rsidP="000823DB">
            <w:pPr>
              <w:rPr>
                <w:del w:id="2124" w:author="Microsoft" w:date="2015-09-22T17:53:00Z"/>
                <w:iCs/>
              </w:rPr>
            </w:pPr>
            <w:del w:id="2125" w:author="Microsoft" w:date="2015-09-22T17:53:00Z">
              <w:r w:rsidDel="00081494">
                <w:rPr>
                  <w:rFonts w:hint="eastAsia"/>
                  <w:iCs/>
                </w:rPr>
                <w:delText>损毁</w:delText>
              </w:r>
              <w:r w:rsidDel="00081494">
                <w:rPr>
                  <w:iCs/>
                </w:rPr>
                <w:delText>数量</w:delText>
              </w:r>
              <w:r w:rsidR="00FD3CAF" w:rsidRPr="00FD3CAF" w:rsidDel="00081494">
                <w:rPr>
                  <w:rFonts w:hint="eastAsia"/>
                  <w:iCs/>
                </w:rPr>
                <w:delText>（</w:delText>
              </w:r>
              <w:r w:rsidR="007B39BF" w:rsidDel="00081494">
                <w:rPr>
                  <w:rFonts w:hint="eastAsia"/>
                  <w:iCs/>
                </w:rPr>
                <w:delText>Quantity Damaged</w:delText>
              </w:r>
              <w:r w:rsidR="00FD3CAF" w:rsidRPr="00FD3CAF" w:rsidDel="00081494">
                <w:rPr>
                  <w:rFonts w:hint="eastAsia"/>
                  <w:iCs/>
                </w:rPr>
                <w:delText>）</w:delText>
              </w:r>
              <w:r w:rsidDel="00081494">
                <w:rPr>
                  <w:iCs/>
                </w:rPr>
                <w:delText>：（</w:delText>
              </w:r>
              <w:r w:rsidDel="00081494">
                <w:rPr>
                  <w:rFonts w:hint="eastAsia"/>
                  <w:iCs/>
                </w:rPr>
                <w:delText>张数</w:delText>
              </w:r>
              <w:r w:rsidDel="00081494">
                <w:rPr>
                  <w:iCs/>
                </w:rPr>
                <w:delText>）</w:delText>
              </w:r>
              <w:r w:rsidR="00FD3CAF" w:rsidRPr="00FD3CAF" w:rsidDel="00081494">
                <w:rPr>
                  <w:rFonts w:hint="eastAsia"/>
                  <w:iCs/>
                </w:rPr>
                <w:delText>（</w:delText>
              </w:r>
              <w:r w:rsidR="007B39BF" w:rsidDel="00081494">
                <w:rPr>
                  <w:rFonts w:hint="eastAsia"/>
                  <w:iCs/>
                </w:rPr>
                <w:delText>tickets</w:delText>
              </w:r>
              <w:r w:rsidR="00FD3CAF" w:rsidRPr="00FD3CAF" w:rsidDel="00081494">
                <w:rPr>
                  <w:rFonts w:hint="eastAsia"/>
                  <w:iCs/>
                </w:rPr>
                <w:delText>）</w:delText>
              </w:r>
              <w:r w:rsidR="00B14978" w:rsidDel="00081494">
                <w:rPr>
                  <w:rFonts w:hint="eastAsia"/>
                  <w:iCs/>
                </w:rPr>
                <w:delText>，</w:delText>
              </w:r>
              <w:r w:rsidR="00B14978" w:rsidDel="00081494">
                <w:rPr>
                  <w:iCs/>
                </w:rPr>
                <w:delText>必填项</w:delText>
              </w:r>
            </w:del>
          </w:p>
          <w:p w:rsidR="00181E8B" w:rsidDel="00081494" w:rsidRDefault="00181E8B" w:rsidP="000823DB">
            <w:pPr>
              <w:rPr>
                <w:del w:id="2126" w:author="Microsoft" w:date="2015-09-22T17:53:00Z"/>
                <w:iCs/>
              </w:rPr>
            </w:pPr>
            <w:del w:id="2127" w:author="Microsoft" w:date="2015-09-22T17:53:00Z">
              <w:r w:rsidDel="00081494">
                <w:rPr>
                  <w:rFonts w:hint="eastAsia"/>
                  <w:iCs/>
                </w:rPr>
                <w:delText>损毁标签</w:delText>
              </w:r>
              <w:r w:rsidDel="00081494">
                <w:rPr>
                  <w:iCs/>
                </w:rPr>
                <w:delText>编码</w:delText>
              </w:r>
              <w:r w:rsidR="00FD3CAF" w:rsidRPr="00FD3CAF" w:rsidDel="00081494">
                <w:rPr>
                  <w:rFonts w:hint="eastAsia"/>
                  <w:iCs/>
                </w:rPr>
                <w:delText>（</w:delText>
              </w:r>
              <w:r w:rsidR="007B39BF" w:rsidDel="00081494">
                <w:rPr>
                  <w:rFonts w:hint="eastAsia"/>
                  <w:iCs/>
                </w:rPr>
                <w:delText>Tag Code</w:delText>
              </w:r>
              <w:r w:rsidR="00FD3CAF" w:rsidRPr="00FD3CAF" w:rsidDel="00081494">
                <w:rPr>
                  <w:rFonts w:hint="eastAsia"/>
                  <w:iCs/>
                </w:rPr>
                <w:delText>）</w:delText>
              </w:r>
              <w:r w:rsidDel="00081494">
                <w:rPr>
                  <w:iCs/>
                </w:rPr>
                <w:delText>：</w:delText>
              </w:r>
              <w:r w:rsidR="00B14978" w:rsidDel="00081494">
                <w:rPr>
                  <w:rFonts w:hint="eastAsia"/>
                  <w:iCs/>
                </w:rPr>
                <w:delText>非必填项</w:delText>
              </w:r>
              <w:r w:rsidR="00B14978" w:rsidDel="00081494">
                <w:rPr>
                  <w:iCs/>
                </w:rPr>
                <w:delText>；</w:delText>
              </w:r>
            </w:del>
          </w:p>
          <w:p w:rsidR="00081494" w:rsidRDefault="00224DD2" w:rsidP="000823DB">
            <w:pPr>
              <w:rPr>
                <w:ins w:id="2128" w:author="Microsoft" w:date="2015-09-22T17:54:00Z"/>
                <w:iCs/>
              </w:rPr>
            </w:pPr>
            <w:ins w:id="2129" w:author="Microsoft" w:date="2015-09-23T16:30:00Z">
              <w:r>
                <w:rPr>
                  <w:rFonts w:hint="eastAsia"/>
                  <w:iCs/>
                </w:rPr>
                <w:t>库存</w:t>
              </w:r>
            </w:ins>
            <w:ins w:id="2130" w:author="Microsoft" w:date="2015-09-22T17:53:00Z">
              <w:r w:rsidR="00081494">
                <w:rPr>
                  <w:iCs/>
                </w:rPr>
                <w:t>详情</w:t>
              </w:r>
            </w:ins>
            <w:ins w:id="2131" w:author="Microsoft" w:date="2015-09-23T16:30:00Z">
              <w:r>
                <w:rPr>
                  <w:rFonts w:hint="eastAsia"/>
                  <w:iCs/>
                </w:rPr>
                <w:t>列表</w:t>
              </w:r>
            </w:ins>
            <w:ins w:id="2132" w:author="Microsoft" w:date="2015-09-22T17:53:00Z">
              <w:r w:rsidR="00081494">
                <w:rPr>
                  <w:rFonts w:hint="eastAsia"/>
                  <w:iCs/>
                </w:rPr>
                <w:t>：</w:t>
              </w:r>
              <w:r w:rsidR="00081494">
                <w:rPr>
                  <w:iCs/>
                </w:rPr>
                <w:t>列表框</w:t>
              </w:r>
            </w:ins>
            <w:ins w:id="2133" w:author="Microsoft" w:date="2015-09-22T17:54:00Z">
              <w:r w:rsidR="00081494">
                <w:rPr>
                  <w:rFonts w:hint="eastAsia"/>
                  <w:iCs/>
                </w:rPr>
                <w:t>进行</w:t>
              </w:r>
              <w:r w:rsidR="00081494">
                <w:rPr>
                  <w:iCs/>
                </w:rPr>
                <w:t>勾选</w:t>
              </w:r>
            </w:ins>
            <w:ins w:id="2134" w:author="Microsoft" w:date="2015-09-22T17:53:00Z">
              <w:r w:rsidR="00081494">
                <w:rPr>
                  <w:iCs/>
                </w:rPr>
                <w:t>（</w:t>
              </w:r>
            </w:ins>
            <w:ins w:id="2135" w:author="Microsoft" w:date="2015-09-22T17:54:00Z">
              <w:r w:rsidR="00081494">
                <w:rPr>
                  <w:rFonts w:hint="eastAsia"/>
                  <w:iCs/>
                </w:rPr>
                <w:t>选择</w:t>
              </w:r>
              <w:r w:rsidR="00081494">
                <w:rPr>
                  <w:iCs/>
                </w:rPr>
                <w:t>框、</w:t>
              </w:r>
            </w:ins>
            <w:ins w:id="2136" w:author="Microsoft" w:date="2015-09-22T17:53:00Z">
              <w:r w:rsidR="00081494">
                <w:rPr>
                  <w:rFonts w:hint="eastAsia"/>
                  <w:iCs/>
                </w:rPr>
                <w:t>方案</w:t>
              </w:r>
              <w:r w:rsidR="00081494">
                <w:rPr>
                  <w:iCs/>
                </w:rPr>
                <w:t>名称、</w:t>
              </w:r>
              <w:r w:rsidR="00081494">
                <w:rPr>
                  <w:rFonts w:hint="eastAsia"/>
                  <w:iCs/>
                </w:rPr>
                <w:t>生产</w:t>
              </w:r>
              <w:r w:rsidR="00081494">
                <w:rPr>
                  <w:iCs/>
                </w:rPr>
                <w:t>批次、规格、</w:t>
              </w:r>
            </w:ins>
            <w:ins w:id="2137" w:author="Microsoft" w:date="2015-09-22T17:54:00Z">
              <w:r w:rsidR="00081494">
                <w:rPr>
                  <w:rFonts w:hint="eastAsia"/>
                  <w:iCs/>
                </w:rPr>
                <w:t>规格编号</w:t>
              </w:r>
            </w:ins>
            <w:ins w:id="2138" w:author="Microsoft" w:date="2015-09-22T17:53:00Z">
              <w:r w:rsidR="00081494">
                <w:rPr>
                  <w:iCs/>
                </w:rPr>
                <w:t>）</w:t>
              </w:r>
            </w:ins>
          </w:p>
          <w:p w:rsidR="00081494" w:rsidRDefault="00081494" w:rsidP="000823DB">
            <w:pPr>
              <w:rPr>
                <w:ins w:id="2139" w:author="Microsoft" w:date="2015-09-22T17:54:00Z"/>
                <w:iCs/>
              </w:rPr>
            </w:pPr>
            <w:ins w:id="2140" w:author="Microsoft" w:date="2015-09-22T17:54:00Z">
              <w:r>
                <w:rPr>
                  <w:rFonts w:hint="eastAsia"/>
                  <w:iCs/>
                </w:rPr>
                <w:t>损毁</w:t>
              </w:r>
              <w:r>
                <w:rPr>
                  <w:iCs/>
                </w:rPr>
                <w:t>数量：</w:t>
              </w:r>
              <w:r>
                <w:rPr>
                  <w:rFonts w:hint="eastAsia"/>
                  <w:iCs/>
                </w:rPr>
                <w:t>统计</w:t>
              </w:r>
              <w:r>
                <w:rPr>
                  <w:iCs/>
                </w:rPr>
                <w:t>已勾选的损毁数量</w:t>
              </w:r>
            </w:ins>
          </w:p>
          <w:p w:rsidR="00081494" w:rsidRDefault="00081494" w:rsidP="000823DB">
            <w:pPr>
              <w:rPr>
                <w:ins w:id="2141" w:author="Microsoft" w:date="2015-09-22T17:53:00Z"/>
                <w:iCs/>
              </w:rPr>
            </w:pPr>
            <w:ins w:id="2142" w:author="Microsoft" w:date="2015-09-22T17:54:00Z">
              <w:r>
                <w:rPr>
                  <w:rFonts w:hint="eastAsia"/>
                  <w:iCs/>
                </w:rPr>
                <w:t>合计</w:t>
              </w:r>
              <w:r>
                <w:rPr>
                  <w:iCs/>
                </w:rPr>
                <w:t>金额：</w:t>
              </w:r>
              <w:r>
                <w:rPr>
                  <w:rFonts w:hint="eastAsia"/>
                  <w:iCs/>
                </w:rPr>
                <w:t>损毁</w:t>
              </w:r>
              <w:r>
                <w:rPr>
                  <w:iCs/>
                </w:rPr>
                <w:t>合计金额</w:t>
              </w:r>
            </w:ins>
          </w:p>
          <w:p w:rsidR="00181E8B" w:rsidRPr="00CF0BAF" w:rsidRDefault="00181E8B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  <w:r>
              <w:rPr>
                <w:iCs/>
              </w:rPr>
              <w:t>信息</w:t>
            </w:r>
            <w:r w:rsidR="00FD3CAF" w:rsidRPr="00FD3CAF">
              <w:rPr>
                <w:rFonts w:hint="eastAsia"/>
                <w:iCs/>
              </w:rPr>
              <w:t>（</w:t>
            </w:r>
            <w:r w:rsidR="007B39BF">
              <w:rPr>
                <w:rFonts w:hint="eastAsia"/>
                <w:iCs/>
              </w:rPr>
              <w:t>Remarks</w:t>
            </w:r>
            <w:r w:rsidR="00FD3CAF" w:rsidRPr="00FD3CAF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357147">
              <w:rPr>
                <w:rFonts w:hint="eastAsia"/>
                <w:iCs/>
              </w:rPr>
              <w:t>1-500</w:t>
            </w:r>
            <w:r w:rsidR="00357147">
              <w:rPr>
                <w:rFonts w:hint="eastAsia"/>
                <w:iCs/>
              </w:rPr>
              <w:t>；</w:t>
            </w:r>
          </w:p>
        </w:tc>
      </w:tr>
      <w:tr w:rsidR="00181E8B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81E8B" w:rsidRPr="00883F4B" w:rsidRDefault="00181E8B" w:rsidP="000823D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181E8B" w:rsidRPr="00883F4B" w:rsidRDefault="00081494" w:rsidP="000823DB">
            <w:ins w:id="2143" w:author="Microsoft" w:date="2015-09-22T17:54:00Z">
              <w:r>
                <w:rPr>
                  <w:rFonts w:hint="eastAsia"/>
                </w:rPr>
                <w:t>登记</w:t>
              </w:r>
              <w:r>
                <w:t>成功！</w:t>
              </w:r>
            </w:ins>
            <w:del w:id="2144" w:author="Microsoft" w:date="2015-09-22T17:54:00Z">
              <w:r w:rsidR="00181E8B" w:rsidDel="00081494">
                <w:rPr>
                  <w:rFonts w:hint="eastAsia"/>
                </w:rPr>
                <w:delText>无</w:delText>
              </w:r>
            </w:del>
          </w:p>
        </w:tc>
      </w:tr>
      <w:tr w:rsidR="00181E8B" w:rsidRPr="00883F4B" w:rsidTr="000823DB">
        <w:tc>
          <w:tcPr>
            <w:tcW w:w="1384" w:type="dxa"/>
            <w:shd w:val="clear" w:color="auto" w:fill="D9D9D9"/>
            <w:vAlign w:val="center"/>
          </w:tcPr>
          <w:p w:rsidR="00181E8B" w:rsidRPr="00883F4B" w:rsidRDefault="00181E8B" w:rsidP="000823D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81E8B" w:rsidRPr="00FE4DC0" w:rsidRDefault="00181E8B" w:rsidP="000823D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181E8B" w:rsidRPr="00883F4B" w:rsidTr="000823DB">
        <w:tc>
          <w:tcPr>
            <w:tcW w:w="1384" w:type="dxa"/>
            <w:shd w:val="clear" w:color="auto" w:fill="D9D9D9"/>
            <w:vAlign w:val="center"/>
          </w:tcPr>
          <w:p w:rsidR="00181E8B" w:rsidRPr="00883F4B" w:rsidRDefault="00181E8B" w:rsidP="000823D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181E8B" w:rsidRPr="00883F4B" w:rsidRDefault="00181E8B" w:rsidP="000823D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181E8B" w:rsidRPr="00883F4B" w:rsidTr="000823DB">
        <w:tc>
          <w:tcPr>
            <w:tcW w:w="1384" w:type="dxa"/>
            <w:shd w:val="clear" w:color="auto" w:fill="D9D9D9"/>
            <w:vAlign w:val="center"/>
          </w:tcPr>
          <w:p w:rsidR="00181E8B" w:rsidRPr="00883F4B" w:rsidRDefault="00181E8B" w:rsidP="000823D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81E8B" w:rsidRPr="00883F4B" w:rsidRDefault="00224DD2" w:rsidP="000823DB">
            <w:ins w:id="2145" w:author="Microsoft" w:date="2015-09-23T16:30:00Z">
              <w:r>
                <w:rPr>
                  <w:rFonts w:hint="eastAsia"/>
                </w:rPr>
                <w:t>查询</w:t>
              </w:r>
              <w:r>
                <w:t>的</w:t>
              </w:r>
              <w:r>
                <w:rPr>
                  <w:rFonts w:hint="eastAsia"/>
                </w:rPr>
                <w:t>是</w:t>
              </w:r>
              <w:r>
                <w:t>市场管理员自身的库存；</w:t>
              </w:r>
            </w:ins>
            <w:del w:id="2146" w:author="Microsoft" w:date="2015-09-23T16:30:00Z">
              <w:r w:rsidR="00181E8B" w:rsidDel="00224DD2">
                <w:rPr>
                  <w:rFonts w:hint="eastAsia"/>
                </w:rPr>
                <w:delText>无</w:delText>
              </w:r>
            </w:del>
          </w:p>
        </w:tc>
      </w:tr>
    </w:tbl>
    <w:p w:rsidR="00181E8B" w:rsidRPr="00181E8B" w:rsidRDefault="00181E8B" w:rsidP="00181E8B">
      <w:pPr>
        <w:pStyle w:val="a0"/>
      </w:pPr>
    </w:p>
    <w:p w:rsidR="00450E5C" w:rsidRDefault="00450E5C" w:rsidP="003C64BA">
      <w:pPr>
        <w:pStyle w:val="3"/>
      </w:pPr>
      <w:bookmarkStart w:id="2147" w:name="_Toc430873053"/>
      <w:r>
        <w:t>还款记录</w:t>
      </w:r>
      <w:r w:rsidR="00323126" w:rsidRPr="00323126">
        <w:rPr>
          <w:rFonts w:hint="eastAsia"/>
        </w:rPr>
        <w:t>（</w:t>
      </w:r>
      <w:r w:rsidR="00755755">
        <w:rPr>
          <w:rFonts w:hint="eastAsia"/>
        </w:rPr>
        <w:t>Repayment Records</w:t>
      </w:r>
      <w:r w:rsidR="00323126" w:rsidRPr="00323126">
        <w:rPr>
          <w:rFonts w:hint="eastAsia"/>
        </w:rPr>
        <w:t>）</w:t>
      </w:r>
      <w:bookmarkEnd w:id="2147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450E5C" w:rsidRPr="00883F4B" w:rsidTr="0001177D"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450E5C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450E5C" w:rsidRPr="00883F4B" w:rsidRDefault="00450E5C" w:rsidP="00607A4B">
            <w:pPr>
              <w:rPr>
                <w:iCs/>
              </w:rPr>
            </w:pPr>
            <w:r>
              <w:rPr>
                <w:iCs/>
              </w:rPr>
              <w:t>Jk0</w:t>
            </w:r>
            <w:r w:rsidR="00607A4B">
              <w:rPr>
                <w:iCs/>
              </w:rPr>
              <w:t>93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450E5C" w:rsidRPr="00883F4B" w:rsidRDefault="00450E5C" w:rsidP="00450E5C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450E5C" w:rsidRPr="00883F4B" w:rsidRDefault="00450E5C" w:rsidP="00450E5C">
            <w:pPr>
              <w:rPr>
                <w:iCs/>
              </w:rPr>
            </w:pPr>
          </w:p>
        </w:tc>
      </w:tr>
      <w:tr w:rsidR="00450E5C" w:rsidRPr="00883F4B" w:rsidTr="0001177D"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450E5C">
            <w:r w:rsidRPr="00883F4B">
              <w:rPr>
                <w:rFonts w:hint="eastAsia"/>
              </w:rPr>
              <w:lastRenderedPageBreak/>
              <w:t>功能点名称</w:t>
            </w:r>
          </w:p>
        </w:tc>
        <w:tc>
          <w:tcPr>
            <w:tcW w:w="2505" w:type="dxa"/>
            <w:vAlign w:val="center"/>
          </w:tcPr>
          <w:p w:rsidR="00450E5C" w:rsidRPr="00883F4B" w:rsidRDefault="00450E5C" w:rsidP="00450E5C">
            <w:pPr>
              <w:rPr>
                <w:iCs/>
              </w:rPr>
            </w:pPr>
            <w:r>
              <w:rPr>
                <w:rFonts w:hint="eastAsia"/>
                <w:iCs/>
              </w:rPr>
              <w:t>还款记录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450E5C" w:rsidRPr="00883F4B" w:rsidRDefault="00450E5C" w:rsidP="00450E5C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450E5C" w:rsidRPr="00883F4B" w:rsidRDefault="00450E5C" w:rsidP="00450E5C">
            <w:pPr>
              <w:rPr>
                <w:iCs/>
              </w:rPr>
            </w:pPr>
          </w:p>
        </w:tc>
      </w:tr>
      <w:tr w:rsidR="00450E5C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450E5C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450E5C" w:rsidRPr="00883F4B" w:rsidRDefault="00450E5C" w:rsidP="00450E5C">
            <w:r>
              <w:rPr>
                <w:rFonts w:hint="eastAsia"/>
              </w:rPr>
              <w:t>市场管理员的还款记录</w:t>
            </w:r>
          </w:p>
        </w:tc>
      </w:tr>
      <w:tr w:rsidR="00450E5C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450E5C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450E5C" w:rsidRDefault="00450E5C" w:rsidP="00450E5C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450E5C" w:rsidDel="00EC2ED6" w:rsidRDefault="00450E5C" w:rsidP="00450E5C">
            <w:pPr>
              <w:rPr>
                <w:del w:id="2148" w:author="Microsoft" w:date="2015-09-23T16:44:00Z"/>
                <w:iCs/>
              </w:rPr>
            </w:pPr>
            <w:del w:id="2149" w:author="Microsoft" w:date="2015-09-23T16:44:00Z">
              <w:r w:rsidDel="00EC2ED6">
                <w:rPr>
                  <w:iCs/>
                </w:rPr>
                <w:delText>市场员编号</w:delText>
              </w:r>
              <w:r w:rsidR="00FD3CAF" w:rsidRPr="00FD3CAF" w:rsidDel="00EC2ED6">
                <w:rPr>
                  <w:rFonts w:hint="eastAsia"/>
                  <w:iCs/>
                </w:rPr>
                <w:delText>（</w:delText>
              </w:r>
              <w:r w:rsidR="005B3303" w:rsidDel="00EC2ED6">
                <w:rPr>
                  <w:rFonts w:hint="eastAsia"/>
                  <w:iCs/>
                </w:rPr>
                <w:delText>Market Manager Code</w:delText>
              </w:r>
              <w:r w:rsidR="00FD3CAF" w:rsidRPr="00FD3CAF" w:rsidDel="00EC2ED6">
                <w:rPr>
                  <w:rFonts w:hint="eastAsia"/>
                  <w:iCs/>
                </w:rPr>
                <w:delText>）</w:delText>
              </w:r>
              <w:r w:rsidR="00FD3CAF" w:rsidDel="00EC2ED6">
                <w:rPr>
                  <w:rFonts w:hint="eastAsia"/>
                  <w:iCs/>
                </w:rPr>
                <w:delText>：</w:delText>
              </w:r>
            </w:del>
          </w:p>
          <w:p w:rsidR="00450E5C" w:rsidDel="00EC2ED6" w:rsidRDefault="00450E5C" w:rsidP="00450E5C">
            <w:pPr>
              <w:rPr>
                <w:del w:id="2150" w:author="Microsoft" w:date="2015-09-23T16:44:00Z"/>
                <w:iCs/>
              </w:rPr>
            </w:pPr>
            <w:del w:id="2151" w:author="Microsoft" w:date="2015-09-23T16:44:00Z">
              <w:r w:rsidDel="00EC2ED6">
                <w:rPr>
                  <w:iCs/>
                </w:rPr>
                <w:delText>姓名</w:delText>
              </w:r>
              <w:r w:rsidR="00FD3CAF" w:rsidRPr="00FD3CAF" w:rsidDel="00EC2ED6">
                <w:rPr>
                  <w:rFonts w:hint="eastAsia"/>
                  <w:iCs/>
                </w:rPr>
                <w:delText>（</w:delText>
              </w:r>
              <w:r w:rsidR="005B3303" w:rsidDel="00EC2ED6">
                <w:rPr>
                  <w:rFonts w:hint="eastAsia"/>
                  <w:iCs/>
                </w:rPr>
                <w:delText>Name</w:delText>
              </w:r>
              <w:r w:rsidR="00FD3CAF" w:rsidRPr="00FD3CAF" w:rsidDel="00EC2ED6">
                <w:rPr>
                  <w:rFonts w:hint="eastAsia"/>
                  <w:iCs/>
                </w:rPr>
                <w:delText>）</w:delText>
              </w:r>
              <w:r w:rsidDel="00EC2ED6">
                <w:rPr>
                  <w:rFonts w:hint="eastAsia"/>
                  <w:iCs/>
                </w:rPr>
                <w:delText>：</w:delText>
              </w:r>
            </w:del>
          </w:p>
          <w:p w:rsidR="00450E5C" w:rsidRPr="00CF0BAF" w:rsidRDefault="00450E5C" w:rsidP="00450E5C">
            <w:pPr>
              <w:rPr>
                <w:iCs/>
              </w:rPr>
            </w:pPr>
            <w:r>
              <w:rPr>
                <w:iCs/>
              </w:rPr>
              <w:t>日期</w:t>
            </w:r>
            <w:r w:rsidR="00FD3CAF" w:rsidRPr="00FD3CAF">
              <w:rPr>
                <w:rFonts w:hint="eastAsia"/>
                <w:iCs/>
              </w:rPr>
              <w:t>（</w:t>
            </w:r>
            <w:r w:rsidR="005B3303">
              <w:rPr>
                <w:rFonts w:hint="eastAsia"/>
                <w:iCs/>
              </w:rPr>
              <w:t>Date</w:t>
            </w:r>
            <w:r w:rsidR="00FD3CAF" w:rsidRPr="00FD3CAF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</w:tc>
      </w:tr>
      <w:tr w:rsidR="00450E5C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450E5C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450E5C" w:rsidRDefault="00450E5C" w:rsidP="00450E5C">
            <w:r>
              <w:t>日期</w:t>
            </w:r>
            <w:r w:rsidR="00FD3CAF" w:rsidRPr="00FD3CAF">
              <w:rPr>
                <w:rFonts w:hint="eastAsia"/>
                <w:iCs/>
              </w:rPr>
              <w:t>（</w:t>
            </w:r>
            <w:r w:rsidR="005B3303">
              <w:rPr>
                <w:rFonts w:hint="eastAsia"/>
                <w:iCs/>
              </w:rPr>
              <w:t>Date</w:t>
            </w:r>
            <w:r w:rsidR="00FD3CAF" w:rsidRPr="00FD3CAF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r>
              <w:t>统计数据日期</w:t>
            </w:r>
            <w:r>
              <w:rPr>
                <w:rFonts w:hint="eastAsia"/>
              </w:rPr>
              <w:t>，</w:t>
            </w:r>
            <w:r>
              <w:t>当日的</w:t>
            </w:r>
            <w:r>
              <w:rPr>
                <w:rFonts w:hint="eastAsia"/>
              </w:rPr>
              <w:t>0:0:0</w:t>
            </w:r>
            <w:r>
              <w:t>—23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59:59</w:t>
            </w:r>
            <w:r>
              <w:rPr>
                <w:rFonts w:hint="eastAsia"/>
              </w:rPr>
              <w:t>之间的数据；</w:t>
            </w:r>
          </w:p>
          <w:p w:rsidR="00450E5C" w:rsidDel="00EC2ED6" w:rsidRDefault="00450E5C" w:rsidP="00450E5C">
            <w:pPr>
              <w:rPr>
                <w:del w:id="2152" w:author="Microsoft" w:date="2015-09-23T16:44:00Z"/>
              </w:rPr>
            </w:pPr>
            <w:del w:id="2153" w:author="Microsoft" w:date="2015-09-23T16:44:00Z">
              <w:r w:rsidDel="00EC2ED6">
                <w:delText>市场管理员编号</w:delText>
              </w:r>
              <w:r w:rsidR="00FD3CAF" w:rsidRPr="00FD3CAF" w:rsidDel="00EC2ED6">
                <w:rPr>
                  <w:rFonts w:hint="eastAsia"/>
                  <w:iCs/>
                </w:rPr>
                <w:delText>（</w:delText>
              </w:r>
              <w:r w:rsidR="005B3303" w:rsidDel="00EC2ED6">
                <w:rPr>
                  <w:rFonts w:hint="eastAsia"/>
                  <w:iCs/>
                </w:rPr>
                <w:delText>Market Manager Code</w:delText>
              </w:r>
              <w:r w:rsidR="00FD3CAF" w:rsidRPr="00FD3CAF" w:rsidDel="00EC2ED6">
                <w:rPr>
                  <w:rFonts w:hint="eastAsia"/>
                  <w:iCs/>
                </w:rPr>
                <w:delText>）</w:delText>
              </w:r>
              <w:r w:rsidDel="00EC2ED6">
                <w:rPr>
                  <w:rFonts w:hint="eastAsia"/>
                </w:rPr>
                <w:delText>：</w:delText>
              </w:r>
            </w:del>
          </w:p>
          <w:p w:rsidR="00450E5C" w:rsidDel="00EC2ED6" w:rsidRDefault="00450E5C" w:rsidP="00450E5C">
            <w:pPr>
              <w:rPr>
                <w:del w:id="2154" w:author="Microsoft" w:date="2015-09-23T16:44:00Z"/>
              </w:rPr>
            </w:pPr>
            <w:del w:id="2155" w:author="Microsoft" w:date="2015-09-23T16:44:00Z">
              <w:r w:rsidDel="00EC2ED6">
                <w:delText>市场管理员姓名</w:delText>
              </w:r>
              <w:r w:rsidR="00FD3CAF" w:rsidRPr="00FD3CAF" w:rsidDel="00EC2ED6">
                <w:rPr>
                  <w:rFonts w:hint="eastAsia"/>
                  <w:iCs/>
                </w:rPr>
                <w:delText>（</w:delText>
              </w:r>
              <w:r w:rsidR="005B3303" w:rsidDel="00EC2ED6">
                <w:rPr>
                  <w:rFonts w:hint="eastAsia"/>
                  <w:iCs/>
                </w:rPr>
                <w:delText>Name</w:delText>
              </w:r>
              <w:r w:rsidR="00FD3CAF" w:rsidRPr="00FD3CAF" w:rsidDel="00EC2ED6">
                <w:rPr>
                  <w:rFonts w:hint="eastAsia"/>
                  <w:iCs/>
                </w:rPr>
                <w:delText>）</w:delText>
              </w:r>
              <w:r w:rsidDel="00EC2ED6">
                <w:rPr>
                  <w:rFonts w:hint="eastAsia"/>
                </w:rPr>
                <w:delText>：</w:delText>
              </w:r>
            </w:del>
          </w:p>
          <w:p w:rsidR="00450E5C" w:rsidRDefault="00450E5C" w:rsidP="00450E5C">
            <w:r>
              <w:t>还款金额</w:t>
            </w:r>
            <w:r w:rsidR="00FD3CAF" w:rsidRPr="00FD3CAF">
              <w:rPr>
                <w:rFonts w:hint="eastAsia"/>
                <w:iCs/>
              </w:rPr>
              <w:t>（</w:t>
            </w:r>
            <w:r w:rsidR="005B3303">
              <w:rPr>
                <w:rFonts w:hint="eastAsia"/>
                <w:iCs/>
              </w:rPr>
              <w:t>Repayment Amount</w:t>
            </w:r>
            <w:r w:rsidR="00FD3CAF" w:rsidRPr="00FD3CAF">
              <w:rPr>
                <w:rFonts w:hint="eastAsia"/>
                <w:iCs/>
              </w:rPr>
              <w:t>）</w:t>
            </w:r>
            <w:r w:rsidR="00FD3CAF">
              <w:rPr>
                <w:rFonts w:hint="eastAsia"/>
              </w:rPr>
              <w:t>：</w:t>
            </w:r>
            <w:r>
              <w:rPr>
                <w:rFonts w:hint="eastAsia"/>
              </w:rPr>
              <w:t>瑞尔</w:t>
            </w:r>
            <w:r w:rsidR="00FD3CAF" w:rsidRPr="00FD3CAF">
              <w:rPr>
                <w:rFonts w:hint="eastAsia"/>
                <w:iCs/>
              </w:rPr>
              <w:t>（</w:t>
            </w:r>
            <w:r w:rsidR="005B3303">
              <w:rPr>
                <w:rFonts w:hint="eastAsia"/>
                <w:iCs/>
              </w:rPr>
              <w:t>riels</w:t>
            </w:r>
            <w:r w:rsidR="00FD3CAF" w:rsidRPr="00FD3CAF">
              <w:rPr>
                <w:rFonts w:hint="eastAsia"/>
                <w:iCs/>
              </w:rPr>
              <w:t>）</w:t>
            </w:r>
          </w:p>
          <w:p w:rsidR="00450E5C" w:rsidRDefault="00450E5C" w:rsidP="00450E5C">
            <w:r>
              <w:t>还款时间</w:t>
            </w:r>
            <w:r w:rsidR="00FD3CAF" w:rsidRPr="00FD3CAF">
              <w:rPr>
                <w:rFonts w:hint="eastAsia"/>
                <w:iCs/>
              </w:rPr>
              <w:t>（</w:t>
            </w:r>
            <w:r w:rsidR="005B3303">
              <w:rPr>
                <w:rFonts w:hint="eastAsia"/>
                <w:iCs/>
              </w:rPr>
              <w:t>Date of Repayment</w:t>
            </w:r>
            <w:r w:rsidR="00FD3CAF" w:rsidRPr="00FD3CAF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C20B4E" w:rsidRPr="00883F4B" w:rsidRDefault="00450E5C" w:rsidP="00450E5C">
            <w:r>
              <w:t>还款后账户余额</w:t>
            </w:r>
            <w:r w:rsidR="00FD3CAF" w:rsidRPr="00FD3CAF">
              <w:rPr>
                <w:rFonts w:hint="eastAsia"/>
                <w:iCs/>
              </w:rPr>
              <w:t>（</w:t>
            </w:r>
            <w:r w:rsidR="005B3303">
              <w:rPr>
                <w:rFonts w:hint="eastAsia"/>
                <w:iCs/>
              </w:rPr>
              <w:t>Balance after Repayment</w:t>
            </w:r>
            <w:r w:rsidR="00FD3CAF" w:rsidRPr="00FD3CAF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r>
              <w:t>瑞尔</w:t>
            </w:r>
          </w:p>
        </w:tc>
      </w:tr>
      <w:tr w:rsidR="00450E5C" w:rsidRPr="00883F4B" w:rsidTr="0001177D"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450E5C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450E5C" w:rsidRPr="00FE4DC0" w:rsidRDefault="00450E5C" w:rsidP="00450E5C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450E5C" w:rsidRPr="00883F4B" w:rsidTr="0001177D"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450E5C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450E5C" w:rsidRPr="00883F4B" w:rsidRDefault="00450E5C" w:rsidP="00450E5C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450E5C" w:rsidRPr="00883F4B" w:rsidTr="0001177D"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450E5C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450E5C" w:rsidRPr="00883F4B" w:rsidRDefault="00450E5C" w:rsidP="00450E5C">
            <w:r>
              <w:t>无</w:t>
            </w:r>
          </w:p>
        </w:tc>
      </w:tr>
    </w:tbl>
    <w:p w:rsidR="00450E5C" w:rsidRPr="00F46D22" w:rsidRDefault="00450E5C" w:rsidP="00450E5C">
      <w:pPr>
        <w:pStyle w:val="a0"/>
      </w:pPr>
    </w:p>
    <w:p w:rsidR="008C66B9" w:rsidRDefault="008C66B9" w:rsidP="008C66B9">
      <w:pPr>
        <w:pStyle w:val="3"/>
        <w:rPr>
          <w:ins w:id="2156" w:author="Microsoft" w:date="2015-09-23T15:58:00Z"/>
        </w:rPr>
      </w:pPr>
      <w:bookmarkStart w:id="2157" w:name="_Toc430873054"/>
      <w:ins w:id="2158" w:author="Microsoft" w:date="2015-09-23T15:58:00Z">
        <w:r>
          <w:rPr>
            <w:rFonts w:hint="eastAsia"/>
          </w:rPr>
          <w:t>库存</w:t>
        </w:r>
        <w:r>
          <w:t>查询</w:t>
        </w:r>
      </w:ins>
      <w:ins w:id="2159" w:author="Microsoft" w:date="2015-09-23T16:37:00Z">
        <w:r w:rsidR="00EC2ED6">
          <w:rPr>
            <w:rFonts w:hint="eastAsia"/>
          </w:rPr>
          <w:t>（</w:t>
        </w:r>
      </w:ins>
      <w:ins w:id="2160" w:author="Microsoft" w:date="2015-09-23T16:38:00Z">
        <w:r w:rsidR="00EC2ED6">
          <w:rPr>
            <w:rFonts w:hint="eastAsia"/>
          </w:rPr>
          <w:t>Inventory</w:t>
        </w:r>
      </w:ins>
      <w:ins w:id="2161" w:author="Microsoft" w:date="2015-09-23T16:37:00Z">
        <w:r w:rsidR="00EC2ED6">
          <w:t>）</w:t>
        </w:r>
      </w:ins>
      <w:bookmarkEnd w:id="2157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224DD2" w:rsidRPr="00883F4B" w:rsidTr="00A1711E">
        <w:trPr>
          <w:ins w:id="2162" w:author="Microsoft" w:date="2015-09-23T16:31:00Z"/>
        </w:trPr>
        <w:tc>
          <w:tcPr>
            <w:tcW w:w="1384" w:type="dxa"/>
            <w:shd w:val="clear" w:color="auto" w:fill="D9D9D9"/>
            <w:vAlign w:val="center"/>
          </w:tcPr>
          <w:p w:rsidR="00224DD2" w:rsidRPr="00883F4B" w:rsidRDefault="00224DD2" w:rsidP="00A1711E">
            <w:pPr>
              <w:rPr>
                <w:ins w:id="2163" w:author="Microsoft" w:date="2015-09-23T16:31:00Z"/>
              </w:rPr>
            </w:pPr>
            <w:ins w:id="2164" w:author="Microsoft" w:date="2015-09-23T16:31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224DD2" w:rsidRPr="00883F4B" w:rsidRDefault="00224DD2" w:rsidP="00A1711E">
            <w:pPr>
              <w:rPr>
                <w:ins w:id="2165" w:author="Microsoft" w:date="2015-09-23T16:31:00Z"/>
                <w:iCs/>
              </w:rPr>
            </w:pPr>
            <w:ins w:id="2166" w:author="Microsoft" w:date="2015-09-23T16:31:00Z">
              <w:r>
                <w:rPr>
                  <w:iCs/>
                </w:rPr>
                <w:t>Jk098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224DD2" w:rsidRPr="00883F4B" w:rsidRDefault="00224DD2" w:rsidP="00A1711E">
            <w:pPr>
              <w:rPr>
                <w:ins w:id="2167" w:author="Microsoft" w:date="2015-09-23T16:31:00Z"/>
              </w:rPr>
            </w:pPr>
            <w:ins w:id="2168" w:author="Microsoft" w:date="2015-09-23T16:31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224DD2" w:rsidRPr="00883F4B" w:rsidRDefault="00224DD2" w:rsidP="00A1711E">
            <w:pPr>
              <w:rPr>
                <w:ins w:id="2169" w:author="Microsoft" w:date="2015-09-23T16:31:00Z"/>
                <w:iCs/>
              </w:rPr>
            </w:pPr>
          </w:p>
        </w:tc>
      </w:tr>
      <w:tr w:rsidR="00224DD2" w:rsidRPr="00883F4B" w:rsidTr="00A1711E">
        <w:trPr>
          <w:ins w:id="2170" w:author="Microsoft" w:date="2015-09-23T16:31:00Z"/>
        </w:trPr>
        <w:tc>
          <w:tcPr>
            <w:tcW w:w="1384" w:type="dxa"/>
            <w:shd w:val="clear" w:color="auto" w:fill="D9D9D9"/>
            <w:vAlign w:val="center"/>
          </w:tcPr>
          <w:p w:rsidR="00224DD2" w:rsidRPr="00883F4B" w:rsidRDefault="00224DD2" w:rsidP="00A1711E">
            <w:pPr>
              <w:rPr>
                <w:ins w:id="2171" w:author="Microsoft" w:date="2015-09-23T16:31:00Z"/>
              </w:rPr>
            </w:pPr>
            <w:ins w:id="2172" w:author="Microsoft" w:date="2015-09-23T16:31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224DD2" w:rsidRPr="00883F4B" w:rsidRDefault="00224DD2" w:rsidP="00A1711E">
            <w:pPr>
              <w:rPr>
                <w:ins w:id="2173" w:author="Microsoft" w:date="2015-09-23T16:31:00Z"/>
                <w:iCs/>
              </w:rPr>
            </w:pPr>
            <w:ins w:id="2174" w:author="Microsoft" w:date="2015-09-23T16:31:00Z">
              <w:r>
                <w:rPr>
                  <w:rFonts w:hint="eastAsia"/>
                  <w:iCs/>
                </w:rPr>
                <w:t>查询</w:t>
              </w:r>
            </w:ins>
            <w:ins w:id="2175" w:author="Microsoft" w:date="2015-09-23T16:32:00Z">
              <w:r>
                <w:rPr>
                  <w:rFonts w:hint="eastAsia"/>
                  <w:iCs/>
                </w:rPr>
                <w:t>市场</w:t>
              </w:r>
              <w:r>
                <w:rPr>
                  <w:iCs/>
                </w:rPr>
                <w:t>管理员库存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224DD2" w:rsidRPr="00883F4B" w:rsidRDefault="00224DD2" w:rsidP="00A1711E">
            <w:pPr>
              <w:rPr>
                <w:ins w:id="2176" w:author="Microsoft" w:date="2015-09-23T16:31:00Z"/>
                <w:iCs/>
              </w:rPr>
            </w:pPr>
            <w:ins w:id="2177" w:author="Microsoft" w:date="2015-09-23T16:31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224DD2" w:rsidRPr="00883F4B" w:rsidRDefault="00224DD2" w:rsidP="00A1711E">
            <w:pPr>
              <w:rPr>
                <w:ins w:id="2178" w:author="Microsoft" w:date="2015-09-23T16:31:00Z"/>
                <w:iCs/>
              </w:rPr>
            </w:pPr>
          </w:p>
        </w:tc>
      </w:tr>
      <w:tr w:rsidR="00224DD2" w:rsidRPr="00883F4B" w:rsidTr="00A1711E">
        <w:trPr>
          <w:trHeight w:val="390"/>
          <w:ins w:id="2179" w:author="Microsoft" w:date="2015-09-23T16:31:00Z"/>
        </w:trPr>
        <w:tc>
          <w:tcPr>
            <w:tcW w:w="1384" w:type="dxa"/>
            <w:shd w:val="clear" w:color="auto" w:fill="D9D9D9"/>
            <w:vAlign w:val="center"/>
          </w:tcPr>
          <w:p w:rsidR="00224DD2" w:rsidRPr="00883F4B" w:rsidRDefault="00224DD2" w:rsidP="00A1711E">
            <w:pPr>
              <w:rPr>
                <w:ins w:id="2180" w:author="Microsoft" w:date="2015-09-23T16:31:00Z"/>
              </w:rPr>
            </w:pPr>
            <w:ins w:id="2181" w:author="Microsoft" w:date="2015-09-23T16:31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4DD2" w:rsidRPr="00883F4B" w:rsidRDefault="00224DD2" w:rsidP="00A1711E">
            <w:pPr>
              <w:rPr>
                <w:ins w:id="2182" w:author="Microsoft" w:date="2015-09-23T16:31:00Z"/>
              </w:rPr>
            </w:pPr>
            <w:ins w:id="2183" w:author="Microsoft" w:date="2015-09-23T16:31:00Z">
              <w:r>
                <w:rPr>
                  <w:rFonts w:hint="eastAsia"/>
                </w:rPr>
                <w:t>市场</w:t>
              </w:r>
              <w:r>
                <w:t>管理员查询</w:t>
              </w:r>
            </w:ins>
            <w:ins w:id="2184" w:author="Microsoft" w:date="2015-09-23T16:32:00Z">
              <w:r>
                <w:rPr>
                  <w:rFonts w:hint="eastAsia"/>
                </w:rPr>
                <w:t>自己</w:t>
              </w:r>
              <w:r>
                <w:t>的彩票库存</w:t>
              </w:r>
            </w:ins>
          </w:p>
        </w:tc>
      </w:tr>
      <w:tr w:rsidR="00224DD2" w:rsidRPr="00883F4B" w:rsidTr="00A1711E">
        <w:trPr>
          <w:trHeight w:val="420"/>
          <w:ins w:id="2185" w:author="Microsoft" w:date="2015-09-23T16:31:00Z"/>
        </w:trPr>
        <w:tc>
          <w:tcPr>
            <w:tcW w:w="1384" w:type="dxa"/>
            <w:shd w:val="clear" w:color="auto" w:fill="D9D9D9"/>
            <w:vAlign w:val="center"/>
          </w:tcPr>
          <w:p w:rsidR="00224DD2" w:rsidRPr="00883F4B" w:rsidRDefault="00224DD2" w:rsidP="00A1711E">
            <w:pPr>
              <w:rPr>
                <w:ins w:id="2186" w:author="Microsoft" w:date="2015-09-23T16:31:00Z"/>
              </w:rPr>
            </w:pPr>
            <w:ins w:id="2187" w:author="Microsoft" w:date="2015-09-23T16:31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4DD2" w:rsidRPr="00CF0BAF" w:rsidRDefault="00224DD2" w:rsidP="00A1711E">
            <w:pPr>
              <w:rPr>
                <w:ins w:id="2188" w:author="Microsoft" w:date="2015-09-23T16:31:00Z"/>
                <w:iCs/>
              </w:rPr>
            </w:pPr>
            <w:ins w:id="2189" w:author="Microsoft" w:date="2015-09-23T16:31:00Z">
              <w:r>
                <w:rPr>
                  <w:rFonts w:hint="eastAsia"/>
                  <w:iCs/>
                </w:rPr>
                <w:t>无</w:t>
              </w:r>
            </w:ins>
          </w:p>
        </w:tc>
      </w:tr>
      <w:tr w:rsidR="00224DD2" w:rsidRPr="00883F4B" w:rsidTr="00A1711E">
        <w:trPr>
          <w:trHeight w:val="420"/>
          <w:ins w:id="2190" w:author="Microsoft" w:date="2015-09-23T16:31:00Z"/>
        </w:trPr>
        <w:tc>
          <w:tcPr>
            <w:tcW w:w="1384" w:type="dxa"/>
            <w:shd w:val="clear" w:color="auto" w:fill="D9D9D9"/>
            <w:vAlign w:val="center"/>
          </w:tcPr>
          <w:p w:rsidR="00224DD2" w:rsidRPr="00883F4B" w:rsidRDefault="00224DD2" w:rsidP="00A1711E">
            <w:pPr>
              <w:rPr>
                <w:ins w:id="2191" w:author="Microsoft" w:date="2015-09-23T16:31:00Z"/>
              </w:rPr>
            </w:pPr>
            <w:ins w:id="2192" w:author="Microsoft" w:date="2015-09-23T16:31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4DD2" w:rsidRDefault="00224DD2" w:rsidP="00224DD2">
            <w:pPr>
              <w:rPr>
                <w:ins w:id="2193" w:author="Microsoft" w:date="2015-09-23T16:33:00Z"/>
              </w:rPr>
            </w:pPr>
            <w:ins w:id="2194" w:author="Microsoft" w:date="2015-09-23T16:34:00Z">
              <w:r>
                <w:rPr>
                  <w:rFonts w:hint="eastAsia"/>
                </w:rPr>
                <w:t>库存</w:t>
              </w:r>
              <w:r>
                <w:t>信息列表：</w:t>
              </w:r>
            </w:ins>
          </w:p>
          <w:p w:rsidR="00224DD2" w:rsidRDefault="00224DD2" w:rsidP="00A1711E">
            <w:pPr>
              <w:pStyle w:val="a8"/>
              <w:numPr>
                <w:ilvl w:val="0"/>
                <w:numId w:val="28"/>
              </w:numPr>
              <w:ind w:firstLineChars="0"/>
              <w:rPr>
                <w:ins w:id="2195" w:author="Microsoft" w:date="2015-09-23T16:33:00Z"/>
              </w:rPr>
            </w:pPr>
            <w:ins w:id="2196" w:author="Microsoft" w:date="2015-09-23T16:33:00Z">
              <w:r>
                <w:rPr>
                  <w:rFonts w:hint="eastAsia"/>
                </w:rPr>
                <w:t>方案</w:t>
              </w:r>
              <w:r>
                <w:t>编码：</w:t>
              </w:r>
            </w:ins>
          </w:p>
          <w:p w:rsidR="00224DD2" w:rsidRDefault="00224DD2" w:rsidP="00A1711E">
            <w:pPr>
              <w:pStyle w:val="a8"/>
              <w:numPr>
                <w:ilvl w:val="0"/>
                <w:numId w:val="28"/>
              </w:numPr>
              <w:ind w:firstLineChars="0"/>
              <w:rPr>
                <w:ins w:id="2197" w:author="Microsoft" w:date="2015-09-23T16:33:00Z"/>
              </w:rPr>
            </w:pPr>
            <w:ins w:id="2198" w:author="Microsoft" w:date="2015-09-23T16:32:00Z">
              <w:r>
                <w:rPr>
                  <w:rFonts w:hint="eastAsia"/>
                </w:rPr>
                <w:t>方案</w:t>
              </w:r>
              <w:r>
                <w:t>名称：</w:t>
              </w:r>
            </w:ins>
          </w:p>
          <w:p w:rsidR="00224DD2" w:rsidRDefault="00224DD2" w:rsidP="00A1711E">
            <w:pPr>
              <w:pStyle w:val="a8"/>
              <w:numPr>
                <w:ilvl w:val="0"/>
                <w:numId w:val="28"/>
              </w:numPr>
              <w:ind w:firstLineChars="0"/>
              <w:rPr>
                <w:ins w:id="2199" w:author="Microsoft" w:date="2015-09-23T16:33:00Z"/>
              </w:rPr>
            </w:pPr>
            <w:ins w:id="2200" w:author="Microsoft" w:date="2015-09-23T16:33:00Z">
              <w:r>
                <w:rPr>
                  <w:rFonts w:hint="eastAsia"/>
                </w:rPr>
                <w:t>库存</w:t>
              </w:r>
              <w:r>
                <w:t>数量：</w:t>
              </w:r>
            </w:ins>
          </w:p>
          <w:p w:rsidR="00224DD2" w:rsidRDefault="00224DD2" w:rsidP="00224DD2">
            <w:pPr>
              <w:pStyle w:val="a8"/>
              <w:numPr>
                <w:ilvl w:val="0"/>
                <w:numId w:val="28"/>
              </w:numPr>
              <w:ind w:firstLineChars="0"/>
              <w:rPr>
                <w:ins w:id="2201" w:author="Microsoft" w:date="2015-09-23T16:34:00Z"/>
              </w:rPr>
            </w:pPr>
            <w:ins w:id="2202" w:author="Microsoft" w:date="2015-09-23T16:33:00Z">
              <w:r>
                <w:rPr>
                  <w:rFonts w:hint="eastAsia"/>
                </w:rPr>
                <w:t>金额</w:t>
              </w:r>
              <w:r>
                <w:t>：</w:t>
              </w:r>
            </w:ins>
          </w:p>
          <w:p w:rsidR="00224DD2" w:rsidRDefault="00224DD2" w:rsidP="00224DD2">
            <w:pPr>
              <w:rPr>
                <w:ins w:id="2203" w:author="Microsoft" w:date="2015-09-23T16:33:00Z"/>
              </w:rPr>
            </w:pPr>
            <w:ins w:id="2204" w:author="Microsoft" w:date="2015-09-23T16:34:00Z">
              <w:r>
                <w:rPr>
                  <w:rFonts w:hint="eastAsia"/>
                </w:rPr>
                <w:t>列表</w:t>
              </w:r>
              <w:r>
                <w:t>外</w:t>
              </w:r>
              <w:r>
                <w:rPr>
                  <w:rFonts w:hint="eastAsia"/>
                </w:rPr>
                <w:t>汇总</w:t>
              </w:r>
              <w:r>
                <w:t>信息</w:t>
              </w:r>
            </w:ins>
          </w:p>
          <w:p w:rsidR="00224DD2" w:rsidRDefault="00224DD2" w:rsidP="00A1711E">
            <w:pPr>
              <w:pStyle w:val="a8"/>
              <w:numPr>
                <w:ilvl w:val="0"/>
                <w:numId w:val="28"/>
              </w:numPr>
              <w:ind w:firstLineChars="0"/>
              <w:rPr>
                <w:ins w:id="2205" w:author="Microsoft" w:date="2015-09-23T16:33:00Z"/>
              </w:rPr>
            </w:pPr>
            <w:ins w:id="2206" w:author="Microsoft" w:date="2015-09-23T16:33:00Z">
              <w:r>
                <w:rPr>
                  <w:rFonts w:hint="eastAsia"/>
                </w:rPr>
                <w:t>总</w:t>
              </w:r>
              <w:r>
                <w:t>库存量：张</w:t>
              </w:r>
            </w:ins>
          </w:p>
          <w:p w:rsidR="00224DD2" w:rsidRPr="00883F4B" w:rsidRDefault="00224DD2" w:rsidP="00224DD2">
            <w:pPr>
              <w:pStyle w:val="a8"/>
              <w:numPr>
                <w:ilvl w:val="0"/>
                <w:numId w:val="28"/>
              </w:numPr>
              <w:ind w:firstLineChars="0"/>
              <w:rPr>
                <w:ins w:id="2207" w:author="Microsoft" w:date="2015-09-23T16:31:00Z"/>
              </w:rPr>
            </w:pPr>
            <w:ins w:id="2208" w:author="Microsoft" w:date="2015-09-23T16:33:00Z">
              <w:r>
                <w:rPr>
                  <w:rFonts w:hint="eastAsia"/>
                </w:rPr>
                <w:t>合计</w:t>
              </w:r>
              <w:r>
                <w:t>金额：瑞</w:t>
              </w:r>
              <w:r>
                <w:rPr>
                  <w:rFonts w:hint="eastAsia"/>
                </w:rPr>
                <w:t>尔</w:t>
              </w:r>
            </w:ins>
          </w:p>
        </w:tc>
      </w:tr>
      <w:tr w:rsidR="00224DD2" w:rsidRPr="00883F4B" w:rsidTr="00A1711E">
        <w:trPr>
          <w:ins w:id="2209" w:author="Microsoft" w:date="2015-09-23T16:31:00Z"/>
        </w:trPr>
        <w:tc>
          <w:tcPr>
            <w:tcW w:w="1384" w:type="dxa"/>
            <w:shd w:val="clear" w:color="auto" w:fill="D9D9D9"/>
            <w:vAlign w:val="center"/>
          </w:tcPr>
          <w:p w:rsidR="00224DD2" w:rsidRPr="00883F4B" w:rsidRDefault="00224DD2" w:rsidP="00A1711E">
            <w:pPr>
              <w:rPr>
                <w:ins w:id="2210" w:author="Microsoft" w:date="2015-09-23T16:31:00Z"/>
              </w:rPr>
            </w:pPr>
            <w:ins w:id="2211" w:author="Microsoft" w:date="2015-09-23T16:31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4DD2" w:rsidRPr="00FE4DC0" w:rsidRDefault="00224DD2" w:rsidP="00A1711E">
            <w:pPr>
              <w:rPr>
                <w:ins w:id="2212" w:author="Microsoft" w:date="2015-09-23T16:31:00Z"/>
                <w:noProof/>
                <w:szCs w:val="21"/>
              </w:rPr>
            </w:pPr>
            <w:ins w:id="2213" w:author="Microsoft" w:date="2015-09-23T16:31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224DD2" w:rsidRPr="00883F4B" w:rsidTr="00A1711E">
        <w:trPr>
          <w:ins w:id="2214" w:author="Microsoft" w:date="2015-09-23T16:31:00Z"/>
        </w:trPr>
        <w:tc>
          <w:tcPr>
            <w:tcW w:w="1384" w:type="dxa"/>
            <w:shd w:val="clear" w:color="auto" w:fill="D9D9D9"/>
            <w:vAlign w:val="center"/>
          </w:tcPr>
          <w:p w:rsidR="00224DD2" w:rsidRPr="00883F4B" w:rsidRDefault="00224DD2" w:rsidP="00A1711E">
            <w:pPr>
              <w:rPr>
                <w:ins w:id="2215" w:author="Microsoft" w:date="2015-09-23T16:31:00Z"/>
              </w:rPr>
            </w:pPr>
            <w:ins w:id="2216" w:author="Microsoft" w:date="2015-09-23T16:31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4DD2" w:rsidRPr="00883F4B" w:rsidRDefault="00224DD2" w:rsidP="00A1711E">
            <w:pPr>
              <w:rPr>
                <w:ins w:id="2217" w:author="Microsoft" w:date="2015-09-23T16:31:00Z"/>
                <w:bCs/>
                <w:iCs/>
              </w:rPr>
            </w:pPr>
            <w:ins w:id="2218" w:author="Microsoft" w:date="2015-09-23T16:31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</w:tbl>
    <w:p w:rsidR="008C66B9" w:rsidRPr="005B22CC" w:rsidRDefault="008C66B9" w:rsidP="008C66B9">
      <w:pPr>
        <w:pStyle w:val="a0"/>
        <w:rPr>
          <w:ins w:id="2219" w:author="Microsoft" w:date="2015-09-23T15:58:00Z"/>
        </w:rPr>
      </w:pPr>
    </w:p>
    <w:p w:rsidR="00450E5C" w:rsidRDefault="00450E5C" w:rsidP="003C64BA">
      <w:pPr>
        <w:pStyle w:val="3"/>
      </w:pPr>
      <w:bookmarkStart w:id="2220" w:name="_Toc430873055"/>
      <w:r>
        <w:rPr>
          <w:rFonts w:hint="eastAsia"/>
        </w:rPr>
        <w:lastRenderedPageBreak/>
        <w:t>账户</w:t>
      </w:r>
      <w:r>
        <w:t>余额查询</w:t>
      </w:r>
      <w:r w:rsidR="00323126" w:rsidRPr="00323126">
        <w:rPr>
          <w:rFonts w:hint="eastAsia"/>
        </w:rPr>
        <w:t>（</w:t>
      </w:r>
      <w:r w:rsidR="00755755">
        <w:rPr>
          <w:rFonts w:hint="eastAsia"/>
        </w:rPr>
        <w:t>Account Balance</w:t>
      </w:r>
      <w:r w:rsidR="00323126" w:rsidRPr="00323126">
        <w:rPr>
          <w:rFonts w:hint="eastAsia"/>
        </w:rPr>
        <w:t>）</w:t>
      </w:r>
      <w:bookmarkEnd w:id="2220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450E5C" w:rsidRPr="00883F4B" w:rsidTr="0001177D"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450E5C" w:rsidRPr="00883F4B" w:rsidRDefault="00450E5C" w:rsidP="00607A4B">
            <w:pPr>
              <w:rPr>
                <w:iCs/>
              </w:rPr>
            </w:pPr>
            <w:r>
              <w:rPr>
                <w:iCs/>
              </w:rPr>
              <w:t>Jk0</w:t>
            </w:r>
            <w:r w:rsidR="00607A4B">
              <w:rPr>
                <w:iCs/>
              </w:rPr>
              <w:t>98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450E5C" w:rsidRPr="00883F4B" w:rsidRDefault="00450E5C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450E5C" w:rsidRPr="00883F4B" w:rsidRDefault="00450E5C" w:rsidP="0001177D">
            <w:pPr>
              <w:rPr>
                <w:iCs/>
              </w:rPr>
            </w:pPr>
          </w:p>
        </w:tc>
      </w:tr>
      <w:tr w:rsidR="00450E5C" w:rsidRPr="00883F4B" w:rsidTr="0001177D"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450E5C" w:rsidRPr="00883F4B" w:rsidRDefault="00450E5C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查询账户余额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450E5C" w:rsidRPr="00883F4B" w:rsidRDefault="00450E5C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450E5C" w:rsidRPr="00883F4B" w:rsidRDefault="00450E5C" w:rsidP="0001177D">
            <w:pPr>
              <w:rPr>
                <w:iCs/>
              </w:rPr>
            </w:pPr>
          </w:p>
        </w:tc>
      </w:tr>
      <w:tr w:rsidR="00450E5C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450E5C" w:rsidRPr="00883F4B" w:rsidRDefault="00450E5C" w:rsidP="0001177D">
            <w:r>
              <w:rPr>
                <w:rFonts w:hint="eastAsia"/>
              </w:rPr>
              <w:t>市场</w:t>
            </w:r>
            <w:r>
              <w:t>管理员查询自己的</w:t>
            </w:r>
            <w:r>
              <w:rPr>
                <w:rFonts w:hint="eastAsia"/>
              </w:rPr>
              <w:t>账户余额</w:t>
            </w:r>
          </w:p>
        </w:tc>
      </w:tr>
      <w:tr w:rsidR="00450E5C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450E5C" w:rsidRPr="00CF0BAF" w:rsidRDefault="00450E5C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450E5C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01177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450E5C" w:rsidRDefault="00450E5C" w:rsidP="003967F2">
            <w:pPr>
              <w:pStyle w:val="a8"/>
              <w:numPr>
                <w:ilvl w:val="0"/>
                <w:numId w:val="28"/>
              </w:numPr>
              <w:ind w:firstLineChars="0"/>
            </w:pPr>
            <w:r>
              <w:t>账户余额</w:t>
            </w:r>
            <w:r w:rsidR="00FD3CAF" w:rsidRPr="00FD3CAF">
              <w:rPr>
                <w:rFonts w:hint="eastAsia"/>
                <w:iCs/>
              </w:rPr>
              <w:t>（</w:t>
            </w:r>
            <w:r w:rsidR="00993629">
              <w:rPr>
                <w:rFonts w:hint="eastAsia"/>
                <w:iCs/>
              </w:rPr>
              <w:t>Account Balance</w:t>
            </w:r>
            <w:r w:rsidR="00FD3CAF" w:rsidRPr="00FD3CAF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r>
              <w:t>瑞尔</w:t>
            </w:r>
            <w:r w:rsidR="00FD3CAF" w:rsidRPr="00FD3CAF">
              <w:rPr>
                <w:rFonts w:hint="eastAsia"/>
                <w:iCs/>
              </w:rPr>
              <w:t>（</w:t>
            </w:r>
            <w:r w:rsidR="00993629">
              <w:rPr>
                <w:rFonts w:hint="eastAsia"/>
                <w:iCs/>
              </w:rPr>
              <w:t>riels</w:t>
            </w:r>
            <w:r w:rsidR="00FD3CAF" w:rsidRPr="00FD3CAF">
              <w:rPr>
                <w:rFonts w:hint="eastAsia"/>
                <w:iCs/>
              </w:rPr>
              <w:t>）</w:t>
            </w:r>
          </w:p>
          <w:p w:rsidR="00450E5C" w:rsidRDefault="00450E5C" w:rsidP="003967F2">
            <w:pPr>
              <w:pStyle w:val="a8"/>
              <w:numPr>
                <w:ilvl w:val="0"/>
                <w:numId w:val="28"/>
              </w:numPr>
              <w:ind w:firstLineChars="0"/>
              <w:rPr>
                <w:ins w:id="2221" w:author="Microsoft" w:date="2015-09-22T14:27:00Z"/>
              </w:rPr>
            </w:pPr>
            <w:r>
              <w:t>信用额度</w:t>
            </w:r>
            <w:r w:rsidR="00FD3CAF" w:rsidRPr="00FD3CAF">
              <w:rPr>
                <w:rFonts w:hint="eastAsia"/>
                <w:iCs/>
              </w:rPr>
              <w:t>（</w:t>
            </w:r>
            <w:r w:rsidR="00993629">
              <w:rPr>
                <w:rFonts w:hint="eastAsia"/>
                <w:iCs/>
              </w:rPr>
              <w:t>Credit Limit</w:t>
            </w:r>
            <w:r w:rsidR="00FD3CAF" w:rsidRPr="00FD3CAF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8B6742" w:rsidRDefault="008B6742" w:rsidP="003967F2">
            <w:pPr>
              <w:pStyle w:val="a8"/>
              <w:numPr>
                <w:ilvl w:val="0"/>
                <w:numId w:val="28"/>
              </w:numPr>
              <w:ind w:firstLineChars="0"/>
              <w:rPr>
                <w:ins w:id="2222" w:author="Microsoft" w:date="2015-09-17T17:37:00Z"/>
              </w:rPr>
            </w:pPr>
            <w:ins w:id="2223" w:author="Microsoft" w:date="2015-09-22T14:27:00Z">
              <w:r>
                <w:rPr>
                  <w:rFonts w:hint="eastAsia"/>
                </w:rPr>
                <w:t>佘票</w:t>
              </w:r>
              <w:r>
                <w:t>金额：</w:t>
              </w:r>
            </w:ins>
          </w:p>
          <w:p w:rsidR="00742F23" w:rsidRDefault="00742F23" w:rsidP="003967F2">
            <w:pPr>
              <w:pStyle w:val="a8"/>
              <w:numPr>
                <w:ilvl w:val="0"/>
                <w:numId w:val="28"/>
              </w:numPr>
              <w:ind w:firstLineChars="0"/>
            </w:pPr>
            <w:ins w:id="2224" w:author="Microsoft" w:date="2015-09-17T17:37:00Z">
              <w:r>
                <w:rPr>
                  <w:rFonts w:hint="eastAsia"/>
                </w:rPr>
                <w:t>当前</w:t>
              </w:r>
              <w:r>
                <w:t>欠款金额</w:t>
              </w:r>
            </w:ins>
            <w:ins w:id="2225" w:author="Microsoft" w:date="2015-09-17T17:38:00Z">
              <w:r>
                <w:t>：（</w:t>
              </w:r>
              <w:r>
                <w:rPr>
                  <w:rFonts w:hint="eastAsia"/>
                </w:rPr>
                <w:t>current</w:t>
              </w:r>
              <w:r>
                <w:t xml:space="preserve"> debt</w:t>
              </w:r>
              <w:r>
                <w:t>）</w:t>
              </w:r>
              <w:r>
                <w:rPr>
                  <w:rFonts w:hint="eastAsia"/>
                </w:rPr>
                <w:t>：</w:t>
              </w:r>
              <w:r>
                <w:t>瑞尔</w:t>
              </w:r>
            </w:ins>
          </w:p>
          <w:p w:rsidR="00450E5C" w:rsidRDefault="00C93AC3" w:rsidP="003967F2">
            <w:pPr>
              <w:pStyle w:val="a8"/>
              <w:numPr>
                <w:ilvl w:val="0"/>
                <w:numId w:val="28"/>
              </w:numPr>
              <w:ind w:firstLineChars="0"/>
            </w:pPr>
            <w:r>
              <w:t>最近</w:t>
            </w:r>
            <w:r>
              <w:rPr>
                <w:rFonts w:hint="eastAsia"/>
              </w:rPr>
              <w:t>还款</w:t>
            </w:r>
            <w:r w:rsidR="00450E5C">
              <w:t>时间</w:t>
            </w:r>
            <w:r w:rsidR="00FD3CAF" w:rsidRPr="00FD3CAF">
              <w:rPr>
                <w:rFonts w:hint="eastAsia"/>
                <w:iCs/>
              </w:rPr>
              <w:t>（</w:t>
            </w:r>
            <w:r w:rsidR="00993629">
              <w:rPr>
                <w:rFonts w:hint="eastAsia"/>
                <w:iCs/>
              </w:rPr>
              <w:t>Latest Date of Payment</w:t>
            </w:r>
            <w:r w:rsidR="00FD3CAF" w:rsidRPr="00FD3CAF">
              <w:rPr>
                <w:rFonts w:hint="eastAsia"/>
                <w:iCs/>
              </w:rPr>
              <w:t>）</w:t>
            </w:r>
            <w:r w:rsidR="00450E5C">
              <w:rPr>
                <w:rFonts w:hint="eastAsia"/>
              </w:rPr>
              <w:t>：</w:t>
            </w:r>
          </w:p>
          <w:p w:rsidR="00450E5C" w:rsidRPr="00883F4B" w:rsidRDefault="00C93AC3" w:rsidP="00C93AC3">
            <w:pPr>
              <w:pStyle w:val="a8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最近</w:t>
            </w:r>
            <w:r w:rsidR="00450E5C">
              <w:rPr>
                <w:rFonts w:hint="eastAsia"/>
              </w:rPr>
              <w:t>还</w:t>
            </w:r>
            <w:r w:rsidR="00450E5C">
              <w:t>款</w:t>
            </w:r>
            <w:r>
              <w:rPr>
                <w:rFonts w:hint="eastAsia"/>
              </w:rPr>
              <w:t>金额</w:t>
            </w:r>
            <w:r w:rsidR="00FD3CAF" w:rsidRPr="00FD3CAF">
              <w:rPr>
                <w:rFonts w:hint="eastAsia"/>
                <w:iCs/>
              </w:rPr>
              <w:t>（</w:t>
            </w:r>
            <w:r w:rsidR="00993629">
              <w:rPr>
                <w:rFonts w:hint="eastAsia"/>
                <w:iCs/>
              </w:rPr>
              <w:t>Repayment Today</w:t>
            </w:r>
            <w:r w:rsidR="00FD3CAF" w:rsidRPr="00FD3CAF">
              <w:rPr>
                <w:rFonts w:hint="eastAsia"/>
                <w:iCs/>
              </w:rPr>
              <w:t>）</w:t>
            </w:r>
            <w:r w:rsidR="00450E5C">
              <w:rPr>
                <w:rFonts w:hint="eastAsia"/>
              </w:rPr>
              <w:t>：</w:t>
            </w:r>
          </w:p>
        </w:tc>
      </w:tr>
      <w:tr w:rsidR="00450E5C" w:rsidRPr="00883F4B" w:rsidTr="0001177D"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01177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450E5C" w:rsidRPr="00FE4DC0" w:rsidRDefault="00450E5C" w:rsidP="0001177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450E5C" w:rsidRPr="00883F4B" w:rsidTr="0001177D"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450E5C" w:rsidRPr="00883F4B" w:rsidRDefault="00450E5C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5907CD" w:rsidRPr="00883F4B" w:rsidTr="005907CD">
        <w:trPr>
          <w:ins w:id="2226" w:author="Microsoft" w:date="2015-10-21T10:08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07CD" w:rsidRPr="00883F4B" w:rsidRDefault="005907CD" w:rsidP="005907CD">
            <w:pPr>
              <w:rPr>
                <w:ins w:id="2227" w:author="Microsoft" w:date="2015-10-21T10:08:00Z"/>
              </w:rPr>
            </w:pPr>
            <w:ins w:id="2228" w:author="Microsoft" w:date="2015-10-21T10:08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7CD" w:rsidRDefault="005907CD" w:rsidP="005907CD">
            <w:pPr>
              <w:rPr>
                <w:ins w:id="2229" w:author="Microsoft" w:date="2015-10-29T11:38:00Z"/>
                <w:bCs/>
                <w:iCs/>
              </w:rPr>
            </w:pPr>
            <w:ins w:id="2230" w:author="Microsoft" w:date="2015-10-21T10:08:00Z">
              <w:r>
                <w:rPr>
                  <w:rFonts w:hint="eastAsia"/>
                  <w:bCs/>
                  <w:iCs/>
                </w:rPr>
                <w:t>账户余额</w:t>
              </w:r>
              <w:r>
                <w:rPr>
                  <w:bCs/>
                  <w:iCs/>
                </w:rPr>
                <w:t>为正值时，表示市场管理员账户有多余的</w:t>
              </w:r>
              <w:r>
                <w:rPr>
                  <w:rFonts w:hint="eastAsia"/>
                  <w:bCs/>
                  <w:iCs/>
                </w:rPr>
                <w:t>资金</w:t>
              </w:r>
              <w:r>
                <w:rPr>
                  <w:bCs/>
                  <w:iCs/>
                </w:rPr>
                <w:t>，给站点进行充值时</w:t>
              </w:r>
            </w:ins>
            <w:ins w:id="2231" w:author="Microsoft" w:date="2015-10-21T10:09:00Z">
              <w:r>
                <w:rPr>
                  <w:rFonts w:hint="eastAsia"/>
                  <w:bCs/>
                  <w:iCs/>
                </w:rPr>
                <w:t>（充值</w:t>
              </w:r>
              <w:r>
                <w:rPr>
                  <w:bCs/>
                  <w:iCs/>
                </w:rPr>
                <w:t>金额</w:t>
              </w:r>
              <w:r>
                <w:rPr>
                  <w:bCs/>
                  <w:iCs/>
                </w:rPr>
                <w:t>&lt;=</w:t>
              </w:r>
              <w:r>
                <w:rPr>
                  <w:rFonts w:hint="eastAsia"/>
                  <w:bCs/>
                  <w:iCs/>
                </w:rPr>
                <w:t>账户</w:t>
              </w:r>
              <w:r>
                <w:rPr>
                  <w:bCs/>
                  <w:iCs/>
                </w:rPr>
                <w:t>余额）</w:t>
              </w:r>
            </w:ins>
            <w:ins w:id="2232" w:author="Microsoft" w:date="2015-10-21T10:08:00Z">
              <w:r>
                <w:rPr>
                  <w:bCs/>
                  <w:iCs/>
                </w:rPr>
                <w:t>，可直接</w:t>
              </w:r>
              <w:r>
                <w:rPr>
                  <w:rFonts w:hint="eastAsia"/>
                  <w:bCs/>
                  <w:iCs/>
                </w:rPr>
                <w:t>扣除</w:t>
              </w:r>
              <w:r>
                <w:rPr>
                  <w:bCs/>
                  <w:iCs/>
                </w:rPr>
                <w:t>其账户</w:t>
              </w:r>
              <w:r>
                <w:rPr>
                  <w:rFonts w:hint="eastAsia"/>
                  <w:bCs/>
                  <w:iCs/>
                </w:rPr>
                <w:t>余额</w:t>
              </w:r>
              <w:r>
                <w:rPr>
                  <w:bCs/>
                  <w:iCs/>
                </w:rPr>
                <w:t>的资金，</w:t>
              </w:r>
              <w:r>
                <w:rPr>
                  <w:rFonts w:hint="eastAsia"/>
                  <w:bCs/>
                  <w:iCs/>
                </w:rPr>
                <w:t>同时</w:t>
              </w:r>
              <w:r>
                <w:rPr>
                  <w:bCs/>
                  <w:iCs/>
                </w:rPr>
                <w:t>，市场管理员不会</w:t>
              </w:r>
            </w:ins>
            <w:ins w:id="2233" w:author="Microsoft" w:date="2015-10-21T10:16:00Z">
              <w:r>
                <w:rPr>
                  <w:rFonts w:hint="eastAsia"/>
                  <w:bCs/>
                  <w:iCs/>
                </w:rPr>
                <w:t>在</w:t>
              </w:r>
            </w:ins>
            <w:ins w:id="2234" w:author="Microsoft" w:date="2015-10-21T10:08:00Z">
              <w:r>
                <w:rPr>
                  <w:bCs/>
                  <w:iCs/>
                </w:rPr>
                <w:t>系统中形成</w:t>
              </w:r>
            </w:ins>
            <w:ins w:id="2235" w:author="Microsoft" w:date="2015-10-21T10:09:00Z">
              <w:r>
                <w:rPr>
                  <w:bCs/>
                  <w:iCs/>
                </w:rPr>
                <w:t>一笔欠款；</w:t>
              </w:r>
            </w:ins>
          </w:p>
          <w:p w:rsidR="00020500" w:rsidRDefault="00020500" w:rsidP="005907CD">
            <w:pPr>
              <w:rPr>
                <w:ins w:id="2236" w:author="Microsoft" w:date="2015-10-21T10:16:00Z"/>
                <w:bCs/>
                <w:iCs/>
              </w:rPr>
            </w:pPr>
            <w:ins w:id="2237" w:author="Microsoft" w:date="2015-10-29T11:38:00Z">
              <w:r>
                <w:rPr>
                  <w:rFonts w:hint="eastAsia"/>
                  <w:bCs/>
                  <w:iCs/>
                </w:rPr>
                <w:t>账户余额为</w:t>
              </w:r>
              <w:r>
                <w:rPr>
                  <w:bCs/>
                  <w:iCs/>
                </w:rPr>
                <w:t>负值时：表示市场管理员</w:t>
              </w:r>
              <w:r>
                <w:rPr>
                  <w:rFonts w:hint="eastAsia"/>
                  <w:bCs/>
                  <w:iCs/>
                </w:rPr>
                <w:t>有</w:t>
              </w:r>
              <w:r>
                <w:rPr>
                  <w:bCs/>
                  <w:iCs/>
                </w:rPr>
                <w:t>欠款。</w:t>
              </w:r>
            </w:ins>
          </w:p>
          <w:p w:rsidR="005907CD" w:rsidRPr="005907CD" w:rsidRDefault="005907CD" w:rsidP="005907CD">
            <w:pPr>
              <w:rPr>
                <w:ins w:id="2238" w:author="Microsoft" w:date="2015-10-21T10:08:00Z"/>
                <w:bCs/>
                <w:iCs/>
              </w:rPr>
            </w:pPr>
            <w:ins w:id="2239" w:author="Microsoft" w:date="2015-10-21T10:16:00Z">
              <w:r>
                <w:rPr>
                  <w:rFonts w:hint="eastAsia"/>
                  <w:bCs/>
                  <w:iCs/>
                </w:rPr>
                <w:t>信用</w:t>
              </w:r>
              <w:r>
                <w:rPr>
                  <w:bCs/>
                  <w:iCs/>
                </w:rPr>
                <w:t>额度：</w:t>
              </w:r>
            </w:ins>
            <w:ins w:id="2240" w:author="Microsoft" w:date="2015-10-21T10:19:00Z">
              <w:r w:rsidR="005A755A">
                <w:rPr>
                  <w:rFonts w:hint="eastAsia"/>
                  <w:bCs/>
                  <w:iCs/>
                </w:rPr>
                <w:t>当</w:t>
              </w:r>
              <w:r w:rsidR="005A755A">
                <w:rPr>
                  <w:bCs/>
                  <w:iCs/>
                </w:rPr>
                <w:t>市场管理员账户余额为零时，给站点进行充值</w:t>
              </w:r>
              <w:r w:rsidR="005A755A">
                <w:rPr>
                  <w:rFonts w:hint="eastAsia"/>
                  <w:bCs/>
                  <w:iCs/>
                </w:rPr>
                <w:t>时</w:t>
              </w:r>
              <w:r w:rsidR="005A755A">
                <w:rPr>
                  <w:bCs/>
                  <w:iCs/>
                </w:rPr>
                <w:t>，</w:t>
              </w:r>
              <w:r w:rsidR="005A755A">
                <w:rPr>
                  <w:rFonts w:hint="eastAsia"/>
                  <w:bCs/>
                  <w:iCs/>
                </w:rPr>
                <w:t>要在</w:t>
              </w:r>
              <w:r w:rsidR="005A755A">
                <w:rPr>
                  <w:bCs/>
                  <w:iCs/>
                </w:rPr>
                <w:t>信用</w:t>
              </w:r>
              <w:r w:rsidR="005A755A">
                <w:rPr>
                  <w:rFonts w:hint="eastAsia"/>
                  <w:bCs/>
                  <w:iCs/>
                </w:rPr>
                <w:t>额度</w:t>
              </w:r>
              <w:r w:rsidR="005A755A">
                <w:rPr>
                  <w:bCs/>
                  <w:iCs/>
                </w:rPr>
                <w:t>中扣除相应的金额，</w:t>
              </w:r>
              <w:r w:rsidR="005A755A">
                <w:rPr>
                  <w:rFonts w:hint="eastAsia"/>
                  <w:bCs/>
                  <w:iCs/>
                </w:rPr>
                <w:t>账户</w:t>
              </w:r>
              <w:r w:rsidR="005A755A">
                <w:rPr>
                  <w:bCs/>
                  <w:iCs/>
                </w:rPr>
                <w:t>余额</w:t>
              </w:r>
              <w:r w:rsidR="005A755A">
                <w:rPr>
                  <w:rFonts w:hint="eastAsia"/>
                  <w:bCs/>
                  <w:iCs/>
                </w:rPr>
                <w:t>变为</w:t>
              </w:r>
              <w:r w:rsidR="005A755A">
                <w:rPr>
                  <w:bCs/>
                  <w:iCs/>
                </w:rPr>
                <w:t>负数；</w:t>
              </w:r>
            </w:ins>
            <w:ins w:id="2241" w:author="Microsoft" w:date="2015-10-21T10:20:00Z">
              <w:r w:rsidR="005A755A">
                <w:rPr>
                  <w:rFonts w:hint="eastAsia"/>
                  <w:bCs/>
                  <w:iCs/>
                </w:rPr>
                <w:t>同时</w:t>
              </w:r>
              <w:r w:rsidR="005A755A">
                <w:rPr>
                  <w:bCs/>
                  <w:iCs/>
                </w:rPr>
                <w:t>市场管理员在系统中形成一笔欠款记录；</w:t>
              </w:r>
            </w:ins>
          </w:p>
        </w:tc>
      </w:tr>
    </w:tbl>
    <w:p w:rsidR="00450E5C" w:rsidRPr="005907CD" w:rsidRDefault="00450E5C" w:rsidP="00450E5C">
      <w:pPr>
        <w:pStyle w:val="a0"/>
      </w:pPr>
    </w:p>
    <w:p w:rsidR="00600786" w:rsidRPr="00600786" w:rsidRDefault="00600786" w:rsidP="00782861">
      <w:pPr>
        <w:pStyle w:val="2"/>
        <w:rPr>
          <w:ins w:id="2242" w:author="Microsoft" w:date="2015-09-17T16:50:00Z"/>
        </w:rPr>
      </w:pPr>
      <w:bookmarkStart w:id="2243" w:name="_Toc430873056"/>
      <w:ins w:id="2244" w:author="Microsoft" w:date="2015-09-17T16:50:00Z">
        <w:r>
          <w:rPr>
            <w:rFonts w:hint="eastAsia"/>
          </w:rPr>
          <w:t>站点</w:t>
        </w:r>
        <w:r>
          <w:t>服务</w:t>
        </w:r>
        <w:bookmarkEnd w:id="2243"/>
      </w:ins>
    </w:p>
    <w:p w:rsidR="003F2D7B" w:rsidRDefault="003F2D7B">
      <w:pPr>
        <w:pStyle w:val="3"/>
        <w:rPr>
          <w:ins w:id="2245" w:author="Microsoft" w:date="2015-09-23T15:42:00Z"/>
        </w:rPr>
      </w:pPr>
      <w:bookmarkStart w:id="2246" w:name="_Toc430873057"/>
      <w:ins w:id="2247" w:author="Microsoft" w:date="2015-09-23T15:41:00Z">
        <w:r>
          <w:rPr>
            <w:rFonts w:hint="eastAsia"/>
          </w:rPr>
          <w:t>站点信息</w:t>
        </w:r>
      </w:ins>
      <w:ins w:id="2248" w:author="Microsoft" w:date="2015-09-23T15:42:00Z">
        <w:r>
          <w:rPr>
            <w:rFonts w:hint="eastAsia"/>
          </w:rPr>
          <w:t>查询</w:t>
        </w:r>
        <w:bookmarkEnd w:id="2246"/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EC2ED6" w:rsidRPr="00883F4B" w:rsidTr="00A1711E">
        <w:trPr>
          <w:ins w:id="2249" w:author="Microsoft" w:date="2015-09-23T16:38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2250" w:author="Microsoft" w:date="2015-09-23T16:38:00Z"/>
              </w:rPr>
            </w:pPr>
            <w:ins w:id="2251" w:author="Microsoft" w:date="2015-09-23T16:38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EC2ED6" w:rsidRPr="00883F4B" w:rsidRDefault="00EC2ED6" w:rsidP="00A1711E">
            <w:pPr>
              <w:rPr>
                <w:ins w:id="2252" w:author="Microsoft" w:date="2015-09-23T16:38:00Z"/>
                <w:iCs/>
              </w:rPr>
            </w:pPr>
            <w:ins w:id="2253" w:author="Microsoft" w:date="2015-09-23T16:38:00Z">
              <w:r>
                <w:rPr>
                  <w:iCs/>
                </w:rPr>
                <w:t>Jk020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2254" w:author="Microsoft" w:date="2015-09-23T16:38:00Z"/>
              </w:rPr>
            </w:pPr>
            <w:ins w:id="2255" w:author="Microsoft" w:date="2015-09-23T16:38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EC2ED6" w:rsidRPr="00883F4B" w:rsidRDefault="00EC2ED6" w:rsidP="00A1711E">
            <w:pPr>
              <w:rPr>
                <w:ins w:id="2256" w:author="Microsoft" w:date="2015-09-23T16:38:00Z"/>
                <w:iCs/>
              </w:rPr>
            </w:pPr>
          </w:p>
        </w:tc>
      </w:tr>
      <w:tr w:rsidR="00EC2ED6" w:rsidRPr="00883F4B" w:rsidTr="00A1711E">
        <w:trPr>
          <w:ins w:id="2257" w:author="Microsoft" w:date="2015-09-23T16:38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2258" w:author="Microsoft" w:date="2015-09-23T16:38:00Z"/>
              </w:rPr>
            </w:pPr>
            <w:ins w:id="2259" w:author="Microsoft" w:date="2015-09-23T16:38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EC2ED6" w:rsidRDefault="00EC2ED6" w:rsidP="00A1711E">
            <w:pPr>
              <w:rPr>
                <w:ins w:id="2260" w:author="Microsoft" w:date="2015-09-23T16:38:00Z"/>
                <w:iCs/>
              </w:rPr>
            </w:pPr>
            <w:ins w:id="2261" w:author="Microsoft" w:date="2015-09-23T16:38:00Z">
              <w:r>
                <w:rPr>
                  <w:rFonts w:hint="eastAsia"/>
                  <w:iCs/>
                </w:rPr>
                <w:t>站点</w:t>
              </w:r>
              <w:r>
                <w:rPr>
                  <w:iCs/>
                </w:rPr>
                <w:t>列表</w:t>
              </w:r>
            </w:ins>
          </w:p>
          <w:p w:rsidR="00EC2ED6" w:rsidRPr="00883F4B" w:rsidRDefault="00EC2ED6" w:rsidP="00A1711E">
            <w:pPr>
              <w:rPr>
                <w:ins w:id="2262" w:author="Microsoft" w:date="2015-09-23T16:38:00Z"/>
                <w:iCs/>
              </w:rPr>
            </w:pPr>
            <w:ins w:id="2263" w:author="Microsoft" w:date="2015-09-23T16:38:00Z"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List of Outlets</w:t>
              </w:r>
              <w:r>
                <w:rPr>
                  <w:rFonts w:hint="eastAsia"/>
                  <w:iCs/>
                </w:rPr>
                <w:t>）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2264" w:author="Microsoft" w:date="2015-09-23T16:38:00Z"/>
                <w:iCs/>
              </w:rPr>
            </w:pPr>
            <w:ins w:id="2265" w:author="Microsoft" w:date="2015-09-23T16:38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EC2ED6" w:rsidRPr="00883F4B" w:rsidRDefault="00EC2ED6" w:rsidP="00A1711E">
            <w:pPr>
              <w:rPr>
                <w:ins w:id="2266" w:author="Microsoft" w:date="2015-09-23T16:38:00Z"/>
                <w:iCs/>
              </w:rPr>
            </w:pPr>
          </w:p>
        </w:tc>
      </w:tr>
      <w:tr w:rsidR="00EC2ED6" w:rsidRPr="00883F4B" w:rsidTr="00A1711E">
        <w:trPr>
          <w:trHeight w:val="390"/>
          <w:ins w:id="2267" w:author="Microsoft" w:date="2015-09-23T16:38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2268" w:author="Microsoft" w:date="2015-09-23T16:38:00Z"/>
              </w:rPr>
            </w:pPr>
            <w:ins w:id="2269" w:author="Microsoft" w:date="2015-09-23T16:38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Pr="00883F4B" w:rsidRDefault="00EC2ED6" w:rsidP="00A1711E">
            <w:pPr>
              <w:rPr>
                <w:ins w:id="2270" w:author="Microsoft" w:date="2015-09-23T16:38:00Z"/>
              </w:rPr>
            </w:pPr>
            <w:ins w:id="2271" w:author="Microsoft" w:date="2015-09-23T16:38:00Z">
              <w:r>
                <w:rPr>
                  <w:rFonts w:hint="eastAsia"/>
                </w:rPr>
                <w:t>查看</w:t>
              </w:r>
            </w:ins>
            <w:ins w:id="2272" w:author="Microsoft" w:date="2015-09-23T16:39:00Z">
              <w:r>
                <w:rPr>
                  <w:rFonts w:hint="eastAsia"/>
                </w:rPr>
                <w:t>市场</w:t>
              </w:r>
              <w:r>
                <w:t>管理员</w:t>
              </w:r>
              <w:r>
                <w:rPr>
                  <w:rFonts w:hint="eastAsia"/>
                </w:rPr>
                <w:t>管辖</w:t>
              </w:r>
              <w:r>
                <w:t>范围内</w:t>
              </w:r>
            </w:ins>
            <w:ins w:id="2273" w:author="Microsoft" w:date="2015-09-23T16:38:00Z">
              <w:r>
                <w:t>的</w:t>
              </w:r>
              <w:r>
                <w:rPr>
                  <w:rFonts w:hint="eastAsia"/>
                </w:rPr>
                <w:t>销售</w:t>
              </w:r>
              <w:r>
                <w:t>站点</w:t>
              </w:r>
              <w:r>
                <w:rPr>
                  <w:rFonts w:hint="eastAsia"/>
                </w:rPr>
                <w:t>列表</w:t>
              </w:r>
            </w:ins>
          </w:p>
        </w:tc>
      </w:tr>
      <w:tr w:rsidR="00EC2ED6" w:rsidRPr="00883F4B" w:rsidTr="00A1711E">
        <w:trPr>
          <w:trHeight w:val="420"/>
          <w:ins w:id="2274" w:author="Microsoft" w:date="2015-09-23T16:38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2275" w:author="Microsoft" w:date="2015-09-23T16:38:00Z"/>
              </w:rPr>
            </w:pPr>
            <w:ins w:id="2276" w:author="Microsoft" w:date="2015-09-23T16:38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Default="00EC2ED6" w:rsidP="00A1711E">
            <w:pPr>
              <w:rPr>
                <w:ins w:id="2277" w:author="Microsoft" w:date="2015-09-23T16:38:00Z"/>
                <w:iCs/>
              </w:rPr>
            </w:pPr>
            <w:ins w:id="2278" w:author="Microsoft" w:date="2015-09-23T16:38:00Z">
              <w:r>
                <w:rPr>
                  <w:rFonts w:hint="eastAsia"/>
                  <w:iCs/>
                </w:rPr>
                <w:t>查询条件：</w:t>
              </w:r>
            </w:ins>
          </w:p>
          <w:p w:rsidR="00EC2ED6" w:rsidRPr="00C50703" w:rsidRDefault="00EC2ED6" w:rsidP="00A1711E">
            <w:pPr>
              <w:rPr>
                <w:ins w:id="2279" w:author="Microsoft" w:date="2015-09-23T16:38:00Z"/>
                <w:iCs/>
              </w:rPr>
            </w:pPr>
            <w:ins w:id="2280" w:author="Microsoft" w:date="2015-09-23T16:38:00Z">
              <w:r>
                <w:rPr>
                  <w:rFonts w:hint="eastAsia"/>
                  <w:iCs/>
                </w:rPr>
                <w:t>站点</w:t>
              </w:r>
              <w:r>
                <w:rPr>
                  <w:iCs/>
                </w:rPr>
                <w:t>编</w:t>
              </w:r>
              <w:r>
                <w:rPr>
                  <w:rFonts w:hint="eastAsia"/>
                  <w:iCs/>
                </w:rPr>
                <w:t>号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Code</w:t>
              </w:r>
              <w:r w:rsidRPr="00FB6DFE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</w:tc>
      </w:tr>
      <w:tr w:rsidR="00EC2ED6" w:rsidRPr="00883F4B" w:rsidTr="00A1711E">
        <w:trPr>
          <w:trHeight w:val="420"/>
          <w:ins w:id="2281" w:author="Microsoft" w:date="2015-09-23T16:38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2282" w:author="Microsoft" w:date="2015-09-23T16:38:00Z"/>
              </w:rPr>
            </w:pPr>
            <w:ins w:id="2283" w:author="Microsoft" w:date="2015-09-23T16:38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Default="00EC2ED6" w:rsidP="00A1711E">
            <w:pPr>
              <w:rPr>
                <w:ins w:id="2284" w:author="Microsoft" w:date="2015-09-23T16:38:00Z"/>
              </w:rPr>
            </w:pPr>
            <w:ins w:id="2285" w:author="Microsoft" w:date="2015-09-23T16:38:00Z">
              <w:r>
                <w:rPr>
                  <w:rFonts w:hint="eastAsia"/>
                </w:rPr>
                <w:t>站点</w:t>
              </w:r>
              <w:r>
                <w:t>信息列表：</w:t>
              </w:r>
            </w:ins>
          </w:p>
          <w:p w:rsidR="00EC2ED6" w:rsidRDefault="00EC2ED6" w:rsidP="00A1711E">
            <w:pPr>
              <w:pStyle w:val="a8"/>
              <w:numPr>
                <w:ilvl w:val="0"/>
                <w:numId w:val="6"/>
              </w:numPr>
              <w:ind w:firstLineChars="0"/>
              <w:rPr>
                <w:ins w:id="2286" w:author="Microsoft" w:date="2015-09-23T16:38:00Z"/>
              </w:rPr>
            </w:pPr>
            <w:ins w:id="2287" w:author="Microsoft" w:date="2015-09-23T16:38:00Z">
              <w:r>
                <w:rPr>
                  <w:rFonts w:hint="eastAsia"/>
                </w:rPr>
                <w:lastRenderedPageBreak/>
                <w:t>站点编号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Code</w:t>
              </w:r>
              <w:r w:rsidRPr="00FB6DFE">
                <w:rPr>
                  <w:rFonts w:hint="eastAsia"/>
                  <w:iCs/>
                </w:rPr>
                <w:t>）</w:t>
              </w:r>
              <w:r>
                <w:t>：</w:t>
              </w:r>
            </w:ins>
          </w:p>
          <w:p w:rsidR="00EC2ED6" w:rsidRDefault="00EC2ED6" w:rsidP="00A1711E">
            <w:pPr>
              <w:pStyle w:val="a8"/>
              <w:numPr>
                <w:ilvl w:val="0"/>
                <w:numId w:val="6"/>
              </w:numPr>
              <w:ind w:firstLineChars="0"/>
              <w:rPr>
                <w:ins w:id="2288" w:author="Microsoft" w:date="2015-09-23T16:40:00Z"/>
              </w:rPr>
            </w:pPr>
            <w:ins w:id="2289" w:author="Microsoft" w:date="2015-09-23T16:38:00Z">
              <w:r>
                <w:rPr>
                  <w:rFonts w:hint="eastAsia"/>
                </w:rPr>
                <w:t>站点名称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Name</w:t>
              </w:r>
              <w:r w:rsidRPr="00FB6DFE">
                <w:rPr>
                  <w:rFonts w:hint="eastAsia"/>
                  <w:iCs/>
                </w:rPr>
                <w:t>）</w:t>
              </w:r>
              <w:r>
                <w:t>：</w:t>
              </w:r>
            </w:ins>
          </w:p>
          <w:p w:rsidR="00EC2ED6" w:rsidRDefault="00EC2ED6" w:rsidP="00A1711E">
            <w:pPr>
              <w:pStyle w:val="a8"/>
              <w:numPr>
                <w:ilvl w:val="0"/>
                <w:numId w:val="6"/>
              </w:numPr>
              <w:ind w:firstLineChars="0"/>
              <w:rPr>
                <w:ins w:id="2290" w:author="Microsoft" w:date="2015-09-23T16:41:00Z"/>
              </w:rPr>
            </w:pPr>
            <w:ins w:id="2291" w:author="Microsoft" w:date="2015-09-23T16:40:00Z">
              <w:r>
                <w:rPr>
                  <w:rFonts w:hint="eastAsia"/>
                </w:rPr>
                <w:t>负责人</w:t>
              </w:r>
              <w:r>
                <w:t>：</w:t>
              </w:r>
            </w:ins>
          </w:p>
          <w:p w:rsidR="00EC2ED6" w:rsidRDefault="00EC2ED6" w:rsidP="00A1711E">
            <w:pPr>
              <w:pStyle w:val="a8"/>
              <w:numPr>
                <w:ilvl w:val="0"/>
                <w:numId w:val="6"/>
              </w:numPr>
              <w:ind w:firstLineChars="0"/>
              <w:rPr>
                <w:ins w:id="2292" w:author="Microsoft" w:date="2015-09-23T16:38:00Z"/>
              </w:rPr>
            </w:pPr>
            <w:ins w:id="2293" w:author="Microsoft" w:date="2015-09-23T16:41:00Z">
              <w:r>
                <w:rPr>
                  <w:rFonts w:hint="eastAsia"/>
                </w:rPr>
                <w:t>联系</w:t>
              </w:r>
              <w:r>
                <w:t>方式：</w:t>
              </w:r>
            </w:ins>
          </w:p>
          <w:p w:rsidR="00EC2ED6" w:rsidRDefault="00EC2ED6" w:rsidP="00A1711E">
            <w:pPr>
              <w:pStyle w:val="a8"/>
              <w:numPr>
                <w:ilvl w:val="0"/>
                <w:numId w:val="6"/>
              </w:numPr>
              <w:ind w:firstLineChars="0"/>
              <w:rPr>
                <w:ins w:id="2294" w:author="Microsoft" w:date="2015-09-23T16:40:00Z"/>
              </w:rPr>
            </w:pPr>
            <w:ins w:id="2295" w:author="Microsoft" w:date="2015-09-23T16:40:00Z">
              <w:r>
                <w:rPr>
                  <w:rFonts w:hint="eastAsia"/>
                </w:rPr>
                <w:t>信用额度</w:t>
              </w:r>
              <w:r>
                <w:t>：</w:t>
              </w:r>
            </w:ins>
          </w:p>
          <w:p w:rsidR="00EC2ED6" w:rsidRPr="00883F4B" w:rsidRDefault="00EC2ED6" w:rsidP="00A1711E">
            <w:pPr>
              <w:pStyle w:val="a8"/>
              <w:numPr>
                <w:ilvl w:val="0"/>
                <w:numId w:val="6"/>
              </w:numPr>
              <w:ind w:firstLineChars="0"/>
              <w:rPr>
                <w:ins w:id="2296" w:author="Microsoft" w:date="2015-09-23T16:38:00Z"/>
              </w:rPr>
            </w:pPr>
            <w:ins w:id="2297" w:author="Microsoft" w:date="2015-09-23T16:40:00Z">
              <w:r>
                <w:rPr>
                  <w:rFonts w:hint="eastAsia"/>
                </w:rPr>
                <w:t>账户</w:t>
              </w:r>
              <w:r>
                <w:t>余额：</w:t>
              </w:r>
            </w:ins>
          </w:p>
        </w:tc>
      </w:tr>
      <w:tr w:rsidR="00EC2ED6" w:rsidRPr="00883F4B" w:rsidTr="00A1711E">
        <w:trPr>
          <w:ins w:id="2298" w:author="Microsoft" w:date="2015-09-23T16:38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2299" w:author="Microsoft" w:date="2015-09-23T16:38:00Z"/>
              </w:rPr>
            </w:pPr>
            <w:ins w:id="2300" w:author="Microsoft" w:date="2015-09-23T16:38:00Z">
              <w:r w:rsidRPr="00883F4B">
                <w:rPr>
                  <w:rFonts w:hint="eastAsia"/>
                </w:rPr>
                <w:lastRenderedPageBreak/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Pr="00FE4DC0" w:rsidRDefault="00EC2ED6" w:rsidP="00A1711E">
            <w:pPr>
              <w:rPr>
                <w:ins w:id="2301" w:author="Microsoft" w:date="2015-09-23T16:38:00Z"/>
                <w:noProof/>
                <w:szCs w:val="21"/>
              </w:rPr>
            </w:pPr>
            <w:ins w:id="2302" w:author="Microsoft" w:date="2015-09-23T16:38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EC2ED6" w:rsidRPr="00883F4B" w:rsidTr="00A1711E">
        <w:trPr>
          <w:ins w:id="2303" w:author="Microsoft" w:date="2015-09-23T16:38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2304" w:author="Microsoft" w:date="2015-09-23T16:38:00Z"/>
              </w:rPr>
            </w:pPr>
            <w:ins w:id="2305" w:author="Microsoft" w:date="2015-09-23T16:38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Pr="00883F4B" w:rsidRDefault="00EC2ED6" w:rsidP="00A1711E">
            <w:pPr>
              <w:rPr>
                <w:ins w:id="2306" w:author="Microsoft" w:date="2015-09-23T16:38:00Z"/>
                <w:bCs/>
                <w:iCs/>
              </w:rPr>
            </w:pPr>
            <w:ins w:id="2307" w:author="Microsoft" w:date="2015-09-23T16:38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EC2ED6" w:rsidRPr="00883F4B" w:rsidTr="00A1711E">
        <w:trPr>
          <w:ins w:id="2308" w:author="Microsoft" w:date="2015-09-23T16:38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2309" w:author="Microsoft" w:date="2015-09-23T16:38:00Z"/>
              </w:rPr>
            </w:pPr>
            <w:ins w:id="2310" w:author="Microsoft" w:date="2015-09-23T16:38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Pr="00883F4B" w:rsidRDefault="00EC2ED6" w:rsidP="00A1711E">
            <w:pPr>
              <w:rPr>
                <w:ins w:id="2311" w:author="Microsoft" w:date="2015-09-23T16:38:00Z"/>
              </w:rPr>
            </w:pPr>
            <w:ins w:id="2312" w:author="Microsoft" w:date="2015-09-23T16:41:00Z">
              <w:r>
                <w:rPr>
                  <w:rFonts w:hint="eastAsia"/>
                </w:rPr>
                <w:t>【充值</w:t>
              </w:r>
              <w:r>
                <w:t>】</w:t>
              </w:r>
              <w:r>
                <w:rPr>
                  <w:rFonts w:hint="eastAsia"/>
                </w:rPr>
                <w:t>【提现</w:t>
              </w:r>
              <w:r>
                <w:t>】</w:t>
              </w:r>
              <w:r>
                <w:rPr>
                  <w:rFonts w:hint="eastAsia"/>
                </w:rPr>
                <w:t>操作</w:t>
              </w:r>
              <w:r>
                <w:t>；</w:t>
              </w:r>
            </w:ins>
          </w:p>
        </w:tc>
      </w:tr>
    </w:tbl>
    <w:p w:rsidR="00EC2ED6" w:rsidRPr="004C1D16" w:rsidRDefault="00EC2ED6" w:rsidP="00EC2ED6">
      <w:pPr>
        <w:pStyle w:val="a0"/>
        <w:rPr>
          <w:ins w:id="2313" w:author="Microsoft" w:date="2015-09-23T16:38:00Z"/>
        </w:rPr>
      </w:pPr>
    </w:p>
    <w:p w:rsidR="003F2D7B" w:rsidRPr="003F2D7B" w:rsidRDefault="003F2D7B" w:rsidP="00EC2ED6">
      <w:pPr>
        <w:pStyle w:val="a0"/>
        <w:rPr>
          <w:ins w:id="2314" w:author="Microsoft" w:date="2015-09-23T15:41:00Z"/>
        </w:rPr>
      </w:pPr>
    </w:p>
    <w:p w:rsidR="003F2D7B" w:rsidRDefault="003F2D7B" w:rsidP="00EC2ED6">
      <w:pPr>
        <w:pStyle w:val="4"/>
        <w:rPr>
          <w:ins w:id="2315" w:author="Microsoft" w:date="2015-09-23T15:43:00Z"/>
        </w:rPr>
      </w:pPr>
      <w:ins w:id="2316" w:author="Microsoft" w:date="2015-09-23T15:43:00Z">
        <w:r>
          <w:t>充值</w:t>
        </w:r>
        <w:r w:rsidRPr="00323126">
          <w:rPr>
            <w:rFonts w:hint="eastAsia"/>
          </w:rPr>
          <w:t>（</w:t>
        </w:r>
        <w:r>
          <w:rPr>
            <w:rFonts w:hint="eastAsia"/>
          </w:rPr>
          <w:t>Top Up</w:t>
        </w:r>
        <w:r w:rsidRPr="00323126">
          <w:rPr>
            <w:rFonts w:hint="eastAsia"/>
          </w:rPr>
          <w:t>）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F2D7B" w:rsidRPr="00883F4B" w:rsidTr="003F2D7B">
        <w:trPr>
          <w:ins w:id="2317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EC2ED6">
            <w:pPr>
              <w:rPr>
                <w:ins w:id="2318" w:author="Microsoft" w:date="2015-09-23T15:43:00Z"/>
              </w:rPr>
            </w:pPr>
            <w:ins w:id="2319" w:author="Microsoft" w:date="2015-09-23T15:43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3F2D7B" w:rsidRPr="00883F4B" w:rsidRDefault="003F2D7B" w:rsidP="00EC2ED6">
            <w:pPr>
              <w:rPr>
                <w:ins w:id="2320" w:author="Microsoft" w:date="2015-09-23T15:43:00Z"/>
                <w:iCs/>
              </w:rPr>
            </w:pPr>
            <w:ins w:id="2321" w:author="Microsoft" w:date="2015-09-23T15:43:00Z">
              <w:r>
                <w:rPr>
                  <w:iCs/>
                </w:rPr>
                <w:t>Jk094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F2D7B" w:rsidRPr="00883F4B" w:rsidRDefault="003F2D7B" w:rsidP="00EC2ED6">
            <w:pPr>
              <w:rPr>
                <w:ins w:id="2322" w:author="Microsoft" w:date="2015-09-23T15:43:00Z"/>
              </w:rPr>
            </w:pPr>
            <w:ins w:id="2323" w:author="Microsoft" w:date="2015-09-23T15:43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3F2D7B" w:rsidRPr="00883F4B" w:rsidRDefault="003F2D7B" w:rsidP="00EC2ED6">
            <w:pPr>
              <w:rPr>
                <w:ins w:id="2324" w:author="Microsoft" w:date="2015-09-23T15:43:00Z"/>
                <w:iCs/>
              </w:rPr>
            </w:pPr>
          </w:p>
        </w:tc>
      </w:tr>
      <w:tr w:rsidR="003F2D7B" w:rsidRPr="00883F4B" w:rsidTr="003F2D7B">
        <w:trPr>
          <w:ins w:id="2325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326" w:author="Microsoft" w:date="2015-09-23T15:43:00Z"/>
              </w:rPr>
            </w:pPr>
            <w:ins w:id="2327" w:author="Microsoft" w:date="2015-09-23T15:43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3F2D7B" w:rsidRPr="00883F4B" w:rsidRDefault="003F2D7B" w:rsidP="000B2D54">
            <w:pPr>
              <w:rPr>
                <w:ins w:id="2328" w:author="Microsoft" w:date="2015-09-23T15:43:00Z"/>
                <w:iCs/>
              </w:rPr>
            </w:pPr>
            <w:ins w:id="2329" w:author="Microsoft" w:date="2015-09-23T15:43:00Z">
              <w:r>
                <w:rPr>
                  <w:rFonts w:hint="eastAsia"/>
                  <w:iCs/>
                </w:rPr>
                <w:t>进行充值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F2D7B" w:rsidRPr="00883F4B" w:rsidRDefault="003F2D7B" w:rsidP="000B2D54">
            <w:pPr>
              <w:rPr>
                <w:ins w:id="2330" w:author="Microsoft" w:date="2015-09-23T15:43:00Z"/>
                <w:iCs/>
              </w:rPr>
            </w:pPr>
            <w:ins w:id="2331" w:author="Microsoft" w:date="2015-09-23T15:43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3F2D7B" w:rsidRPr="00883F4B" w:rsidRDefault="003F2D7B" w:rsidP="000B2D54">
            <w:pPr>
              <w:rPr>
                <w:ins w:id="2332" w:author="Microsoft" w:date="2015-09-23T15:43:00Z"/>
                <w:iCs/>
              </w:rPr>
            </w:pPr>
          </w:p>
        </w:tc>
      </w:tr>
      <w:tr w:rsidR="003F2D7B" w:rsidRPr="00883F4B" w:rsidTr="003F2D7B">
        <w:trPr>
          <w:trHeight w:val="390"/>
          <w:ins w:id="2333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334" w:author="Microsoft" w:date="2015-09-23T15:43:00Z"/>
              </w:rPr>
            </w:pPr>
            <w:ins w:id="2335" w:author="Microsoft" w:date="2015-09-23T15:43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3F2D7B" w:rsidP="000B2D54">
            <w:pPr>
              <w:rPr>
                <w:ins w:id="2336" w:author="Microsoft" w:date="2015-09-23T15:43:00Z"/>
              </w:rPr>
            </w:pPr>
            <w:ins w:id="2337" w:author="Microsoft" w:date="2015-09-23T15:43:00Z">
              <w:r>
                <w:t>对站点和代理商进行充值</w:t>
              </w:r>
            </w:ins>
          </w:p>
        </w:tc>
      </w:tr>
      <w:tr w:rsidR="003F2D7B" w:rsidRPr="00883F4B" w:rsidTr="003F2D7B">
        <w:trPr>
          <w:trHeight w:val="420"/>
          <w:ins w:id="2338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339" w:author="Microsoft" w:date="2015-09-23T15:43:00Z"/>
              </w:rPr>
            </w:pPr>
            <w:ins w:id="2340" w:author="Microsoft" w:date="2015-09-23T15:43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E00BC2" w:rsidRDefault="003F2D7B" w:rsidP="000B2D54">
            <w:pPr>
              <w:pStyle w:val="a8"/>
              <w:numPr>
                <w:ilvl w:val="0"/>
                <w:numId w:val="30"/>
              </w:numPr>
              <w:ind w:firstLineChars="0"/>
              <w:rPr>
                <w:ins w:id="2341" w:author="Microsoft" w:date="2015-09-23T15:43:00Z"/>
                <w:iCs/>
              </w:rPr>
            </w:pPr>
            <w:ins w:id="2342" w:author="Microsoft" w:date="2015-09-23T15:43:00Z">
              <w:r>
                <w:rPr>
                  <w:rFonts w:hint="eastAsia"/>
                  <w:iCs/>
                </w:rPr>
                <w:t>站</w:t>
              </w:r>
              <w:r w:rsidRPr="00E00BC2">
                <w:rPr>
                  <w:rFonts w:hint="eastAsia"/>
                  <w:iCs/>
                </w:rPr>
                <w:t>点编号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Code</w:t>
              </w:r>
              <w:r w:rsidRPr="00FD3CAF">
                <w:rPr>
                  <w:rFonts w:hint="eastAsia"/>
                  <w:iCs/>
                </w:rPr>
                <w:t>）</w:t>
              </w:r>
              <w:r w:rsidRPr="00E00BC2">
                <w:rPr>
                  <w:rFonts w:hint="eastAsia"/>
                  <w:iCs/>
                </w:rPr>
                <w:t>：</w:t>
              </w:r>
              <w:r>
                <w:rPr>
                  <w:rFonts w:hint="eastAsia"/>
                  <w:iCs/>
                </w:rPr>
                <w:t>1-20</w:t>
              </w:r>
            </w:ins>
          </w:p>
          <w:p w:rsidR="003F2D7B" w:rsidRPr="006F06BF" w:rsidRDefault="003F2D7B" w:rsidP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2343" w:author="Microsoft" w:date="2015-09-23T15:43:00Z"/>
                <w:iCs/>
              </w:rPr>
            </w:pPr>
            <w:ins w:id="2344" w:author="Microsoft" w:date="2015-09-23T15:43:00Z">
              <w:r w:rsidRPr="006F06BF">
                <w:rPr>
                  <w:iCs/>
                </w:rPr>
                <w:t>站点名称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Name</w:t>
              </w:r>
              <w:r w:rsidRPr="00FD3CAF">
                <w:rPr>
                  <w:rFonts w:hint="eastAsia"/>
                  <w:iCs/>
                </w:rPr>
                <w:t>）</w:t>
              </w:r>
              <w:r w:rsidRPr="006F06BF">
                <w:rPr>
                  <w:rFonts w:hint="eastAsia"/>
                  <w:iCs/>
                </w:rPr>
                <w:t>：</w:t>
              </w:r>
              <w:r w:rsidRPr="006F06BF">
                <w:rPr>
                  <w:iCs/>
                </w:rPr>
                <w:t>输入编号后显示站点名称</w:t>
              </w:r>
              <w:r w:rsidRPr="006F06BF">
                <w:rPr>
                  <w:rFonts w:hint="eastAsia"/>
                  <w:iCs/>
                </w:rPr>
                <w:t>；</w:t>
              </w:r>
            </w:ins>
          </w:p>
          <w:p w:rsidR="003F2D7B" w:rsidRDefault="003F2D7B" w:rsidP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2345" w:author="Microsoft" w:date="2015-09-23T15:43:00Z"/>
                <w:iCs/>
              </w:rPr>
            </w:pPr>
            <w:ins w:id="2346" w:author="Microsoft" w:date="2015-09-23T15:43:00Z">
              <w:r>
                <w:rPr>
                  <w:iCs/>
                </w:rPr>
                <w:t>充值</w:t>
              </w:r>
              <w:r w:rsidRPr="006F06BF">
                <w:rPr>
                  <w:iCs/>
                </w:rPr>
                <w:t>金额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Top Up Amount</w:t>
              </w:r>
              <w:r w:rsidRPr="00FD3CAF">
                <w:rPr>
                  <w:rFonts w:hint="eastAsia"/>
                  <w:iCs/>
                </w:rPr>
                <w:t>）</w:t>
              </w:r>
              <w:r w:rsidRPr="006F06BF">
                <w:rPr>
                  <w:rFonts w:hint="eastAsia"/>
                  <w:iCs/>
                </w:rPr>
                <w:t>：</w:t>
              </w:r>
              <w:r>
                <w:rPr>
                  <w:rFonts w:hint="eastAsia"/>
                  <w:iCs/>
                </w:rPr>
                <w:t>瑞尔：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 w:rsidRPr="00FD3CAF">
                <w:rPr>
                  <w:rFonts w:hint="eastAsia"/>
                  <w:iCs/>
                </w:rPr>
                <w:t>）</w:t>
              </w:r>
            </w:ins>
          </w:p>
          <w:p w:rsidR="003F2D7B" w:rsidRDefault="003F2D7B" w:rsidP="00EC2ED6">
            <w:pPr>
              <w:pStyle w:val="a8"/>
              <w:numPr>
                <w:ilvl w:val="0"/>
                <w:numId w:val="29"/>
              </w:numPr>
              <w:ind w:firstLineChars="0"/>
              <w:rPr>
                <w:ins w:id="2347" w:author="Microsoft" w:date="2015-09-23T15:43:00Z"/>
                <w:iCs/>
              </w:rPr>
            </w:pPr>
            <w:ins w:id="2348" w:author="Microsoft" w:date="2015-09-23T15:43:00Z">
              <w:r>
                <w:rPr>
                  <w:iCs/>
                </w:rPr>
                <w:t>充值后账户金额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Balance after Top Up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瑞尔</w:t>
              </w:r>
            </w:ins>
          </w:p>
          <w:p w:rsidR="003F2D7B" w:rsidRPr="006F06BF" w:rsidRDefault="003F2D7B" w:rsidP="00994B3F">
            <w:pPr>
              <w:pStyle w:val="a8"/>
              <w:numPr>
                <w:ilvl w:val="0"/>
                <w:numId w:val="29"/>
              </w:numPr>
              <w:ind w:firstLineChars="0"/>
              <w:rPr>
                <w:ins w:id="2349" w:author="Microsoft" w:date="2015-09-23T15:43:00Z"/>
                <w:iCs/>
              </w:rPr>
            </w:pPr>
            <w:ins w:id="2350" w:author="Microsoft" w:date="2015-09-23T15:43:00Z">
              <w:r>
                <w:rPr>
                  <w:rFonts w:hint="eastAsia"/>
                  <w:iCs/>
                </w:rPr>
                <w:t>充值</w:t>
              </w:r>
              <w:r>
                <w:rPr>
                  <w:iCs/>
                </w:rPr>
                <w:t>密码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Transaction Password</w:t>
              </w:r>
              <w:r>
                <w:rPr>
                  <w:rFonts w:hint="eastAsia"/>
                  <w:iCs/>
                </w:rPr>
                <w:t>）：</w:t>
              </w:r>
              <w:r>
                <w:rPr>
                  <w:iCs/>
                </w:rPr>
                <w:t>确认输入密码</w:t>
              </w:r>
            </w:ins>
          </w:p>
        </w:tc>
      </w:tr>
      <w:tr w:rsidR="003F2D7B" w:rsidRPr="00883F4B" w:rsidTr="003F2D7B">
        <w:trPr>
          <w:trHeight w:val="420"/>
          <w:ins w:id="2351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352" w:author="Microsoft" w:date="2015-09-23T15:43:00Z"/>
              </w:rPr>
            </w:pPr>
            <w:ins w:id="2353" w:author="Microsoft" w:date="2015-09-23T15:43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Default="003F2D7B" w:rsidP="000B2D54">
            <w:pPr>
              <w:rPr>
                <w:ins w:id="2354" w:author="Microsoft" w:date="2015-09-23T15:43:00Z"/>
                <w:iCs/>
              </w:rPr>
            </w:pPr>
            <w:ins w:id="2355" w:author="Microsoft" w:date="2015-09-23T15:43:00Z">
              <w:r>
                <w:rPr>
                  <w:rFonts w:hint="eastAsia"/>
                  <w:iCs/>
                </w:rPr>
                <w:t>充值成功！</w:t>
              </w:r>
              <w:r w:rsidRPr="00BB220E">
                <w:rPr>
                  <w:rFonts w:hint="eastAsia"/>
                  <w:iCs/>
                </w:rPr>
                <w:t>（</w:t>
              </w:r>
              <w:r w:rsidRPr="00BB220E">
                <w:rPr>
                  <w:rFonts w:hint="eastAsia"/>
                  <w:iCs/>
                </w:rPr>
                <w:t>The top up has been successfully conducted!</w:t>
              </w:r>
              <w:r w:rsidRPr="00BB220E">
                <w:rPr>
                  <w:rFonts w:hint="eastAsia"/>
                  <w:iCs/>
                </w:rPr>
                <w:t>）</w:t>
              </w:r>
            </w:ins>
          </w:p>
          <w:p w:rsidR="003F2D7B" w:rsidRPr="00883F4B" w:rsidRDefault="003F2D7B" w:rsidP="000B2D54">
            <w:pPr>
              <w:rPr>
                <w:ins w:id="2356" w:author="Microsoft" w:date="2015-09-23T15:43:00Z"/>
              </w:rPr>
            </w:pPr>
            <w:ins w:id="2357" w:author="Microsoft" w:date="2015-09-23T15:43:00Z">
              <w:r>
                <w:rPr>
                  <w:rFonts w:hint="eastAsia"/>
                  <w:iCs/>
                </w:rPr>
                <w:t>【打印缴款凭证】（</w:t>
              </w:r>
              <w:r>
                <w:rPr>
                  <w:rFonts w:hint="eastAsia"/>
                  <w:iCs/>
                </w:rPr>
                <w:t>Print Top Up Certificate</w:t>
              </w:r>
              <w:r>
                <w:rPr>
                  <w:rFonts w:hint="eastAsia"/>
                  <w:iCs/>
                </w:rPr>
                <w:t>）</w:t>
              </w:r>
            </w:ins>
          </w:p>
        </w:tc>
      </w:tr>
      <w:tr w:rsidR="003F2D7B" w:rsidRPr="00883F4B" w:rsidTr="003F2D7B">
        <w:trPr>
          <w:ins w:id="2358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359" w:author="Microsoft" w:date="2015-09-23T15:43:00Z"/>
              </w:rPr>
            </w:pPr>
            <w:ins w:id="2360" w:author="Microsoft" w:date="2015-09-23T15:43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FE4DC0" w:rsidRDefault="003F2D7B" w:rsidP="000B2D54">
            <w:pPr>
              <w:rPr>
                <w:ins w:id="2361" w:author="Microsoft" w:date="2015-09-23T15:43:00Z"/>
                <w:noProof/>
                <w:szCs w:val="21"/>
              </w:rPr>
            </w:pPr>
            <w:ins w:id="2362" w:author="Microsoft" w:date="2015-09-23T15:43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3F2D7B" w:rsidRPr="00883F4B" w:rsidTr="003F2D7B">
        <w:trPr>
          <w:ins w:id="2363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364" w:author="Microsoft" w:date="2015-09-23T15:43:00Z"/>
              </w:rPr>
            </w:pPr>
            <w:ins w:id="2365" w:author="Microsoft" w:date="2015-09-23T15:43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3F2D7B" w:rsidP="000B2D54">
            <w:pPr>
              <w:rPr>
                <w:ins w:id="2366" w:author="Microsoft" w:date="2015-09-23T15:43:00Z"/>
                <w:bCs/>
                <w:iCs/>
              </w:rPr>
            </w:pPr>
            <w:ins w:id="2367" w:author="Microsoft" w:date="2015-09-23T15:43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3F2D7B" w:rsidRPr="00883F4B" w:rsidTr="003F2D7B">
        <w:trPr>
          <w:ins w:id="2368" w:author="Microsoft" w:date="2015-09-23T15:43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369" w:author="Microsoft" w:date="2015-09-23T15:43:00Z"/>
              </w:rPr>
            </w:pPr>
            <w:ins w:id="2370" w:author="Microsoft" w:date="2015-09-23T15:43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7B" w:rsidRDefault="003F2D7B" w:rsidP="000B2D54">
            <w:pPr>
              <w:rPr>
                <w:ins w:id="2371" w:author="Microsoft" w:date="2015-09-23T15:43:00Z"/>
                <w:bCs/>
                <w:iCs/>
              </w:rPr>
            </w:pPr>
            <w:ins w:id="2372" w:author="Microsoft" w:date="2015-09-23T15:43:00Z">
              <w:r>
                <w:rPr>
                  <w:bCs/>
                  <w:iCs/>
                </w:rPr>
                <w:t>充值有两种方式</w:t>
              </w:r>
              <w:r>
                <w:rPr>
                  <w:rFonts w:hint="eastAsia"/>
                  <w:bCs/>
                  <w:iCs/>
                </w:rPr>
                <w:t>：</w:t>
              </w:r>
              <w:r>
                <w:rPr>
                  <w:bCs/>
                  <w:iCs/>
                </w:rPr>
                <w:t>市场管理员为站点充值</w:t>
              </w:r>
              <w:r>
                <w:rPr>
                  <w:rFonts w:hint="eastAsia"/>
                  <w:bCs/>
                  <w:iCs/>
                </w:rPr>
                <w:t>、代理商交钱由财务进行充值；</w:t>
              </w:r>
            </w:ins>
          </w:p>
          <w:p w:rsidR="003F2D7B" w:rsidRDefault="003F2D7B" w:rsidP="000B2D54">
            <w:pPr>
              <w:rPr>
                <w:ins w:id="2373" w:author="Microsoft" w:date="2015-09-23T15:43:00Z"/>
                <w:bCs/>
                <w:iCs/>
              </w:rPr>
            </w:pPr>
            <w:ins w:id="2374" w:author="Microsoft" w:date="2015-09-23T15:43:00Z">
              <w:r>
                <w:rPr>
                  <w:bCs/>
                  <w:iCs/>
                </w:rPr>
                <w:t>市场管理员为站点充值</w:t>
              </w:r>
              <w:r>
                <w:rPr>
                  <w:rFonts w:hint="eastAsia"/>
                  <w:bCs/>
                  <w:iCs/>
                </w:rPr>
                <w:t>：</w:t>
              </w:r>
              <w:r>
                <w:rPr>
                  <w:bCs/>
                  <w:iCs/>
                </w:rPr>
                <w:t>先在手持终端机进行登录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然后填写充值信息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输入交易密码，充值成功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  <w:p w:rsidR="003F2D7B" w:rsidRPr="003E77B5" w:rsidRDefault="003F2D7B" w:rsidP="000B2D54">
            <w:pPr>
              <w:rPr>
                <w:ins w:id="2375" w:author="Microsoft" w:date="2015-09-23T15:43:00Z"/>
                <w:bCs/>
                <w:iCs/>
              </w:rPr>
            </w:pPr>
            <w:ins w:id="2376" w:author="Microsoft" w:date="2015-09-23T15:43:00Z">
              <w:r>
                <w:rPr>
                  <w:bCs/>
                  <w:iCs/>
                </w:rPr>
                <w:t>代理商账户充值是将现金交给公司财务人员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财务人员直接登录系统进行充值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不需要输入交易密码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</w:tc>
      </w:tr>
    </w:tbl>
    <w:p w:rsidR="003F2D7B" w:rsidRPr="00EF289F" w:rsidRDefault="003F2D7B" w:rsidP="003F2D7B">
      <w:pPr>
        <w:pStyle w:val="a0"/>
        <w:rPr>
          <w:ins w:id="2377" w:author="Microsoft" w:date="2015-09-23T15:43:00Z"/>
        </w:rPr>
      </w:pPr>
    </w:p>
    <w:p w:rsidR="003F2D7B" w:rsidRDefault="003F2D7B" w:rsidP="00EC2ED6">
      <w:pPr>
        <w:pStyle w:val="4"/>
        <w:rPr>
          <w:ins w:id="2378" w:author="Microsoft" w:date="2015-09-23T15:43:00Z"/>
        </w:rPr>
      </w:pPr>
      <w:ins w:id="2379" w:author="Microsoft" w:date="2015-09-23T15:43:00Z">
        <w:r>
          <w:rPr>
            <w:rFonts w:hint="eastAsia"/>
          </w:rPr>
          <w:lastRenderedPageBreak/>
          <w:t>站点</w:t>
        </w:r>
        <w:r>
          <w:t>提现</w:t>
        </w:r>
        <w:r>
          <w:rPr>
            <w:rFonts w:hint="eastAsia"/>
          </w:rPr>
          <w:t>申请</w:t>
        </w:r>
        <w:r w:rsidRPr="00323126">
          <w:rPr>
            <w:rFonts w:hint="eastAsia"/>
          </w:rPr>
          <w:t>（</w:t>
        </w:r>
        <w:r>
          <w:rPr>
            <w:rFonts w:hint="eastAsia"/>
          </w:rPr>
          <w:t>Outlet Cash Withdrawn</w:t>
        </w:r>
        <w:r w:rsidRPr="00323126">
          <w:rPr>
            <w:rFonts w:hint="eastAsia"/>
          </w:rPr>
          <w:t>）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F2D7B" w:rsidRPr="00883F4B" w:rsidTr="003F2D7B">
        <w:trPr>
          <w:ins w:id="2380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381" w:author="Microsoft" w:date="2015-09-23T15:43:00Z"/>
              </w:rPr>
            </w:pPr>
            <w:ins w:id="2382" w:author="Microsoft" w:date="2015-09-23T15:43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3F2D7B" w:rsidRPr="00883F4B" w:rsidRDefault="003F2D7B" w:rsidP="003F2D7B">
            <w:pPr>
              <w:rPr>
                <w:ins w:id="2383" w:author="Microsoft" w:date="2015-09-23T15:43:00Z"/>
                <w:iCs/>
              </w:rPr>
            </w:pPr>
            <w:ins w:id="2384" w:author="Microsoft" w:date="2015-09-23T15:43:00Z">
              <w:r>
                <w:rPr>
                  <w:iCs/>
                </w:rPr>
                <w:t>Jk096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385" w:author="Microsoft" w:date="2015-09-23T15:43:00Z"/>
              </w:rPr>
            </w:pPr>
            <w:ins w:id="2386" w:author="Microsoft" w:date="2015-09-23T15:43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3F2D7B" w:rsidRPr="00883F4B" w:rsidRDefault="003F2D7B" w:rsidP="003F2D7B">
            <w:pPr>
              <w:rPr>
                <w:ins w:id="2387" w:author="Microsoft" w:date="2015-09-23T15:43:00Z"/>
                <w:iCs/>
              </w:rPr>
            </w:pPr>
          </w:p>
        </w:tc>
      </w:tr>
      <w:tr w:rsidR="003F2D7B" w:rsidRPr="00883F4B" w:rsidTr="003F2D7B">
        <w:trPr>
          <w:ins w:id="2388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389" w:author="Microsoft" w:date="2015-09-23T15:43:00Z"/>
              </w:rPr>
            </w:pPr>
            <w:ins w:id="2390" w:author="Microsoft" w:date="2015-09-23T15:43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3F2D7B" w:rsidRPr="00883F4B" w:rsidRDefault="003F2D7B" w:rsidP="003F2D7B">
            <w:pPr>
              <w:rPr>
                <w:ins w:id="2391" w:author="Microsoft" w:date="2015-09-23T15:43:00Z"/>
                <w:iCs/>
              </w:rPr>
            </w:pPr>
            <w:ins w:id="2392" w:author="Microsoft" w:date="2015-09-23T15:43:00Z">
              <w:r>
                <w:rPr>
                  <w:rFonts w:hint="eastAsia"/>
                  <w:iCs/>
                </w:rPr>
                <w:t>代理商、站点对余额进行提现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393" w:author="Microsoft" w:date="2015-09-23T15:43:00Z"/>
                <w:iCs/>
              </w:rPr>
            </w:pPr>
            <w:ins w:id="2394" w:author="Microsoft" w:date="2015-09-23T15:43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3F2D7B" w:rsidRPr="00883F4B" w:rsidRDefault="003F2D7B" w:rsidP="003F2D7B">
            <w:pPr>
              <w:rPr>
                <w:ins w:id="2395" w:author="Microsoft" w:date="2015-09-23T15:43:00Z"/>
                <w:iCs/>
              </w:rPr>
            </w:pPr>
          </w:p>
        </w:tc>
      </w:tr>
      <w:tr w:rsidR="003F2D7B" w:rsidRPr="00883F4B" w:rsidTr="003F2D7B">
        <w:trPr>
          <w:trHeight w:val="390"/>
          <w:ins w:id="2396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397" w:author="Microsoft" w:date="2015-09-23T15:43:00Z"/>
              </w:rPr>
            </w:pPr>
            <w:ins w:id="2398" w:author="Microsoft" w:date="2015-09-23T15:43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3F2D7B" w:rsidP="003F2D7B">
            <w:pPr>
              <w:rPr>
                <w:ins w:id="2399" w:author="Microsoft" w:date="2015-09-23T15:43:00Z"/>
              </w:rPr>
            </w:pPr>
            <w:ins w:id="2400" w:author="Microsoft" w:date="2015-09-23T15:43:00Z">
              <w:r>
                <w:t>市场管理员对站点提现进行审批</w:t>
              </w:r>
            </w:ins>
          </w:p>
        </w:tc>
      </w:tr>
      <w:tr w:rsidR="003F2D7B" w:rsidRPr="00883F4B" w:rsidTr="003F2D7B">
        <w:trPr>
          <w:trHeight w:val="420"/>
          <w:ins w:id="2401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402" w:author="Microsoft" w:date="2015-09-23T15:43:00Z"/>
              </w:rPr>
            </w:pPr>
            <w:ins w:id="2403" w:author="Microsoft" w:date="2015-09-23T15:43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6F06BF" w:rsidRDefault="003F2D7B" w:rsidP="003F2D7B">
            <w:pPr>
              <w:pStyle w:val="a8"/>
              <w:numPr>
                <w:ilvl w:val="0"/>
                <w:numId w:val="29"/>
              </w:numPr>
              <w:ind w:firstLineChars="0"/>
              <w:rPr>
                <w:ins w:id="2404" w:author="Microsoft" w:date="2015-09-23T15:43:00Z"/>
                <w:iCs/>
              </w:rPr>
            </w:pPr>
            <w:ins w:id="2405" w:author="Microsoft" w:date="2015-09-23T15:43:00Z">
              <w:r>
                <w:rPr>
                  <w:rFonts w:hint="eastAsia"/>
                  <w:iCs/>
                </w:rPr>
                <w:t xml:space="preserve"> </w:t>
              </w:r>
              <w:r>
                <w:rPr>
                  <w:rFonts w:hint="eastAsia"/>
                  <w:iCs/>
                </w:rPr>
                <w:t>站点</w:t>
              </w:r>
              <w:r w:rsidRPr="006F06BF">
                <w:rPr>
                  <w:rFonts w:hint="eastAsia"/>
                  <w:iCs/>
                </w:rPr>
                <w:t>编号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Code</w:t>
              </w:r>
              <w:r w:rsidRPr="00FD3CAF">
                <w:rPr>
                  <w:rFonts w:hint="eastAsia"/>
                  <w:iCs/>
                </w:rPr>
                <w:t>）</w:t>
              </w:r>
              <w:r w:rsidRPr="006F06BF">
                <w:rPr>
                  <w:rFonts w:hint="eastAsia"/>
                  <w:iCs/>
                </w:rPr>
                <w:t>：</w:t>
              </w:r>
              <w:r>
                <w:rPr>
                  <w:rFonts w:hint="eastAsia"/>
                  <w:iCs/>
                </w:rPr>
                <w:t>1-20</w:t>
              </w:r>
            </w:ins>
          </w:p>
          <w:p w:rsidR="003F2D7B" w:rsidRDefault="003F2D7B" w:rsidP="003F2D7B">
            <w:pPr>
              <w:pStyle w:val="a8"/>
              <w:numPr>
                <w:ilvl w:val="0"/>
                <w:numId w:val="29"/>
              </w:numPr>
              <w:ind w:firstLineChars="0"/>
              <w:rPr>
                <w:ins w:id="2406" w:author="Microsoft" w:date="2015-09-23T15:43:00Z"/>
                <w:iCs/>
              </w:rPr>
            </w:pPr>
            <w:ins w:id="2407" w:author="Microsoft" w:date="2015-09-23T15:43:00Z">
              <w:r>
                <w:rPr>
                  <w:iCs/>
                </w:rPr>
                <w:t>站点</w:t>
              </w:r>
              <w:r w:rsidRPr="006F06BF">
                <w:rPr>
                  <w:iCs/>
                </w:rPr>
                <w:t>名称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Name</w:t>
              </w:r>
              <w:r w:rsidRPr="00FD3CAF">
                <w:rPr>
                  <w:rFonts w:hint="eastAsia"/>
                  <w:iCs/>
                </w:rPr>
                <w:t>）</w:t>
              </w:r>
              <w:r w:rsidRPr="006F06BF"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输入编号后显示名称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3F2D7B" w:rsidRPr="006F06BF" w:rsidRDefault="003F2D7B" w:rsidP="003F2D7B">
            <w:pPr>
              <w:pStyle w:val="a8"/>
              <w:numPr>
                <w:ilvl w:val="0"/>
                <w:numId w:val="29"/>
              </w:numPr>
              <w:ind w:firstLineChars="0"/>
              <w:rPr>
                <w:ins w:id="2408" w:author="Microsoft" w:date="2015-09-23T15:43:00Z"/>
                <w:iCs/>
              </w:rPr>
            </w:pPr>
            <w:ins w:id="2409" w:author="Microsoft" w:date="2015-09-23T15:43:00Z">
              <w:r>
                <w:rPr>
                  <w:iCs/>
                </w:rPr>
                <w:t>账户余额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Account Balance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瑞尔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 w:rsidRPr="00FD3CAF">
                <w:rPr>
                  <w:rFonts w:hint="eastAsia"/>
                  <w:iCs/>
                </w:rPr>
                <w:t>）</w:t>
              </w:r>
            </w:ins>
          </w:p>
          <w:p w:rsidR="003F2D7B" w:rsidRPr="00EC2ED6" w:rsidRDefault="003F2D7B" w:rsidP="00EC2ED6">
            <w:pPr>
              <w:pStyle w:val="a8"/>
              <w:numPr>
                <w:ilvl w:val="0"/>
                <w:numId w:val="29"/>
              </w:numPr>
              <w:ind w:firstLineChars="0"/>
              <w:rPr>
                <w:ins w:id="2410" w:author="Microsoft" w:date="2015-09-23T15:43:00Z"/>
                <w:iCs/>
              </w:rPr>
            </w:pPr>
            <w:ins w:id="2411" w:author="Microsoft" w:date="2015-09-23T15:43:00Z">
              <w:r>
                <w:rPr>
                  <w:iCs/>
                </w:rPr>
                <w:t>提现</w:t>
              </w:r>
              <w:r w:rsidRPr="006F06BF">
                <w:rPr>
                  <w:iCs/>
                </w:rPr>
                <w:t>金额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Cash Withdrawn</w:t>
              </w:r>
              <w:r w:rsidRPr="00FD3CAF">
                <w:rPr>
                  <w:rFonts w:hint="eastAsia"/>
                  <w:iCs/>
                </w:rPr>
                <w:t>）</w:t>
              </w:r>
              <w:r w:rsidRPr="006F06BF">
                <w:rPr>
                  <w:rFonts w:hint="eastAsia"/>
                  <w:iCs/>
                </w:rPr>
                <w:t>：</w:t>
              </w:r>
              <w:r>
                <w:rPr>
                  <w:rFonts w:hint="eastAsia"/>
                  <w:iCs/>
                </w:rPr>
                <w:t>瑞尔：</w:t>
              </w:r>
            </w:ins>
          </w:p>
        </w:tc>
      </w:tr>
      <w:tr w:rsidR="003F2D7B" w:rsidRPr="00883F4B" w:rsidTr="003F2D7B">
        <w:trPr>
          <w:trHeight w:val="420"/>
          <w:ins w:id="2412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413" w:author="Microsoft" w:date="2015-09-23T15:43:00Z"/>
              </w:rPr>
            </w:pPr>
            <w:ins w:id="2414" w:author="Microsoft" w:date="2015-09-23T15:43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3F2D7B" w:rsidP="003F2D7B">
            <w:pPr>
              <w:rPr>
                <w:ins w:id="2415" w:author="Microsoft" w:date="2015-09-23T15:43:00Z"/>
              </w:rPr>
            </w:pPr>
            <w:ins w:id="2416" w:author="Microsoft" w:date="2015-09-23T15:43:00Z">
              <w:r>
                <w:rPr>
                  <w:rFonts w:hint="eastAsia"/>
                  <w:iCs/>
                </w:rPr>
                <w:t>提交成功</w:t>
              </w:r>
              <w:r w:rsidRPr="00045024">
                <w:rPr>
                  <w:rFonts w:hint="eastAsia"/>
                  <w:iCs/>
                </w:rPr>
                <w:t>（</w:t>
              </w:r>
              <w:r w:rsidRPr="00045024">
                <w:rPr>
                  <w:rFonts w:hint="eastAsia"/>
                  <w:iCs/>
                </w:rPr>
                <w:t>Your cash withdrawn information has been successfully submitted!</w:t>
              </w:r>
              <w:r w:rsidRPr="00045024">
                <w:rPr>
                  <w:rFonts w:hint="eastAsia"/>
                  <w:iCs/>
                </w:rPr>
                <w:t>）</w:t>
              </w:r>
            </w:ins>
          </w:p>
        </w:tc>
      </w:tr>
      <w:tr w:rsidR="003F2D7B" w:rsidRPr="009A66A0" w:rsidTr="003F2D7B">
        <w:trPr>
          <w:ins w:id="2417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418" w:author="Microsoft" w:date="2015-09-23T15:43:00Z"/>
              </w:rPr>
            </w:pPr>
            <w:ins w:id="2419" w:author="Microsoft" w:date="2015-09-23T15:43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Default="003F2D7B" w:rsidP="003F2D7B">
            <w:pPr>
              <w:rPr>
                <w:ins w:id="2420" w:author="Microsoft" w:date="2015-09-23T15:43:00Z"/>
                <w:noProof/>
                <w:szCs w:val="21"/>
              </w:rPr>
            </w:pPr>
            <w:ins w:id="2421" w:author="Microsoft" w:date="2015-09-23T15:43:00Z">
              <w:r>
                <w:rPr>
                  <w:rFonts w:hint="eastAsia"/>
                  <w:noProof/>
                  <w:szCs w:val="21"/>
                </w:rPr>
                <w:t>提现</w:t>
              </w:r>
              <w:r>
                <w:rPr>
                  <w:noProof/>
                  <w:szCs w:val="21"/>
                </w:rPr>
                <w:t>金额大于账户余额时，</w:t>
              </w:r>
              <w:r>
                <w:rPr>
                  <w:rFonts w:hint="eastAsia"/>
                  <w:noProof/>
                  <w:szCs w:val="21"/>
                </w:rPr>
                <w:t>提示</w:t>
              </w:r>
              <w:r>
                <w:rPr>
                  <w:noProof/>
                  <w:szCs w:val="21"/>
                </w:rPr>
                <w:t>重新输入金额；</w:t>
              </w:r>
            </w:ins>
          </w:p>
          <w:p w:rsidR="003F2D7B" w:rsidRPr="00FE4DC0" w:rsidRDefault="003F2D7B" w:rsidP="003F2D7B">
            <w:pPr>
              <w:rPr>
                <w:ins w:id="2422" w:author="Microsoft" w:date="2015-09-23T15:43:00Z"/>
                <w:noProof/>
                <w:szCs w:val="21"/>
              </w:rPr>
            </w:pPr>
            <w:ins w:id="2423" w:author="Microsoft" w:date="2015-09-23T15:43:00Z">
              <w:r w:rsidRPr="007344E2">
                <w:rPr>
                  <w:rFonts w:hint="eastAsia"/>
                  <w:bCs/>
                  <w:iCs/>
                  <w:noProof/>
                  <w:szCs w:val="21"/>
                </w:rPr>
                <w:t>（</w:t>
              </w:r>
              <w:r w:rsidRPr="007344E2">
                <w:rPr>
                  <w:rFonts w:hint="eastAsia"/>
                  <w:bCs/>
                  <w:iCs/>
                  <w:noProof/>
                  <w:szCs w:val="21"/>
                </w:rPr>
                <w:t>The cash withdrawn cannot be larger than the current account balance.</w:t>
              </w:r>
              <w:r w:rsidRPr="007344E2">
                <w:rPr>
                  <w:rFonts w:hint="eastAsia"/>
                  <w:bCs/>
                  <w:iCs/>
                  <w:noProof/>
                  <w:szCs w:val="21"/>
                </w:rPr>
                <w:t>）</w:t>
              </w:r>
            </w:ins>
          </w:p>
        </w:tc>
      </w:tr>
      <w:tr w:rsidR="003F2D7B" w:rsidRPr="00883F4B" w:rsidTr="003F2D7B">
        <w:trPr>
          <w:ins w:id="2424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425" w:author="Microsoft" w:date="2015-09-23T15:43:00Z"/>
              </w:rPr>
            </w:pPr>
            <w:ins w:id="2426" w:author="Microsoft" w:date="2015-09-23T15:43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3F2D7B" w:rsidP="003F2D7B">
            <w:pPr>
              <w:rPr>
                <w:ins w:id="2427" w:author="Microsoft" w:date="2015-09-23T15:43:00Z"/>
                <w:bCs/>
                <w:iCs/>
              </w:rPr>
            </w:pPr>
            <w:ins w:id="2428" w:author="Microsoft" w:date="2015-09-23T15:43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3F2D7B" w:rsidRPr="00883F4B" w:rsidTr="003F2D7B">
        <w:trPr>
          <w:ins w:id="2429" w:author="Microsoft" w:date="2015-09-23T15:43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430" w:author="Microsoft" w:date="2015-09-23T15:43:00Z"/>
              </w:rPr>
            </w:pPr>
            <w:ins w:id="2431" w:author="Microsoft" w:date="2015-09-23T15:43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7B" w:rsidRPr="003E77B5" w:rsidRDefault="003F2D7B" w:rsidP="003F2D7B">
            <w:pPr>
              <w:rPr>
                <w:ins w:id="2432" w:author="Microsoft" w:date="2015-09-23T15:43:00Z"/>
                <w:bCs/>
                <w:iCs/>
              </w:rPr>
            </w:pPr>
            <w:ins w:id="2433" w:author="Microsoft" w:date="2015-09-23T15:43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</w:tbl>
    <w:p w:rsidR="003F2D7B" w:rsidRPr="00EF289F" w:rsidRDefault="003F2D7B" w:rsidP="003F2D7B">
      <w:pPr>
        <w:pStyle w:val="a0"/>
        <w:rPr>
          <w:ins w:id="2434" w:author="Microsoft" w:date="2015-09-23T15:43:00Z"/>
        </w:rPr>
      </w:pPr>
    </w:p>
    <w:p w:rsidR="00600786" w:rsidRDefault="00600786" w:rsidP="003C64BA">
      <w:pPr>
        <w:pStyle w:val="3"/>
        <w:rPr>
          <w:ins w:id="2435" w:author="Microsoft" w:date="2015-09-17T17:06:00Z"/>
        </w:rPr>
      </w:pPr>
      <w:bookmarkStart w:id="2436" w:name="_Toc430873058"/>
      <w:ins w:id="2437" w:author="Microsoft" w:date="2015-09-17T16:50:00Z">
        <w:r>
          <w:rPr>
            <w:rFonts w:hint="eastAsia"/>
          </w:rPr>
          <w:t>交易</w:t>
        </w:r>
        <w:r>
          <w:t>流水查询</w:t>
        </w:r>
      </w:ins>
      <w:bookmarkEnd w:id="2436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82861" w:rsidRPr="00883F4B" w:rsidTr="002C46D7">
        <w:trPr>
          <w:ins w:id="2438" w:author="Microsoft" w:date="2015-09-17T17:06:00Z"/>
        </w:trPr>
        <w:tc>
          <w:tcPr>
            <w:tcW w:w="1384" w:type="dxa"/>
            <w:shd w:val="clear" w:color="auto" w:fill="D9D9D9"/>
            <w:vAlign w:val="center"/>
          </w:tcPr>
          <w:p w:rsidR="00782861" w:rsidRPr="00883F4B" w:rsidRDefault="00782861" w:rsidP="002C46D7">
            <w:pPr>
              <w:rPr>
                <w:ins w:id="2439" w:author="Microsoft" w:date="2015-09-17T17:06:00Z"/>
              </w:rPr>
            </w:pPr>
            <w:ins w:id="2440" w:author="Microsoft" w:date="2015-09-17T17:06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782861" w:rsidRPr="00883F4B" w:rsidRDefault="00782861" w:rsidP="002C46D7">
            <w:pPr>
              <w:rPr>
                <w:ins w:id="2441" w:author="Microsoft" w:date="2015-09-17T17:06:00Z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:rsidR="00782861" w:rsidRPr="00883F4B" w:rsidRDefault="00782861" w:rsidP="002C46D7">
            <w:pPr>
              <w:rPr>
                <w:ins w:id="2442" w:author="Microsoft" w:date="2015-09-17T17:06:00Z"/>
              </w:rPr>
            </w:pPr>
            <w:ins w:id="2443" w:author="Microsoft" w:date="2015-09-17T17:06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782861" w:rsidRPr="00883F4B" w:rsidRDefault="00782861" w:rsidP="002C46D7">
            <w:pPr>
              <w:rPr>
                <w:ins w:id="2444" w:author="Microsoft" w:date="2015-09-17T17:06:00Z"/>
                <w:iCs/>
              </w:rPr>
            </w:pPr>
          </w:p>
        </w:tc>
      </w:tr>
      <w:tr w:rsidR="00782861" w:rsidRPr="00883F4B" w:rsidTr="002C46D7">
        <w:trPr>
          <w:ins w:id="2445" w:author="Microsoft" w:date="2015-09-17T17:06:00Z"/>
        </w:trPr>
        <w:tc>
          <w:tcPr>
            <w:tcW w:w="1384" w:type="dxa"/>
            <w:shd w:val="clear" w:color="auto" w:fill="D9D9D9"/>
            <w:vAlign w:val="center"/>
          </w:tcPr>
          <w:p w:rsidR="00782861" w:rsidRPr="00883F4B" w:rsidRDefault="00782861" w:rsidP="002C46D7">
            <w:pPr>
              <w:rPr>
                <w:ins w:id="2446" w:author="Microsoft" w:date="2015-09-17T17:06:00Z"/>
              </w:rPr>
            </w:pPr>
            <w:ins w:id="2447" w:author="Microsoft" w:date="2015-09-17T17:06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782861" w:rsidRPr="00883F4B" w:rsidRDefault="00782861" w:rsidP="002C46D7">
            <w:pPr>
              <w:rPr>
                <w:ins w:id="2448" w:author="Microsoft" w:date="2015-09-17T17:06:00Z"/>
                <w:iCs/>
              </w:rPr>
            </w:pPr>
            <w:ins w:id="2449" w:author="Microsoft" w:date="2015-09-17T17:06:00Z">
              <w:r>
                <w:rPr>
                  <w:rFonts w:hint="eastAsia"/>
                  <w:iCs/>
                </w:rPr>
                <w:t>查询站点</w:t>
              </w:r>
              <w:r>
                <w:rPr>
                  <w:iCs/>
                </w:rPr>
                <w:t>的</w:t>
              </w:r>
              <w:r>
                <w:rPr>
                  <w:rFonts w:hint="eastAsia"/>
                  <w:iCs/>
                </w:rPr>
                <w:t>资金</w:t>
              </w:r>
              <w:r>
                <w:rPr>
                  <w:iCs/>
                </w:rPr>
                <w:t>交易流水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782861" w:rsidRPr="00883F4B" w:rsidRDefault="00782861" w:rsidP="002C46D7">
            <w:pPr>
              <w:rPr>
                <w:ins w:id="2450" w:author="Microsoft" w:date="2015-09-17T17:06:00Z"/>
                <w:iCs/>
              </w:rPr>
            </w:pPr>
            <w:ins w:id="2451" w:author="Microsoft" w:date="2015-09-17T17:06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782861" w:rsidRPr="00883F4B" w:rsidRDefault="00782861" w:rsidP="002C46D7">
            <w:pPr>
              <w:rPr>
                <w:ins w:id="2452" w:author="Microsoft" w:date="2015-09-17T17:06:00Z"/>
                <w:iCs/>
              </w:rPr>
            </w:pPr>
          </w:p>
        </w:tc>
      </w:tr>
      <w:tr w:rsidR="00782861" w:rsidRPr="00883F4B" w:rsidTr="002C46D7">
        <w:trPr>
          <w:trHeight w:val="390"/>
          <w:ins w:id="2453" w:author="Microsoft" w:date="2015-09-17T17:06:00Z"/>
        </w:trPr>
        <w:tc>
          <w:tcPr>
            <w:tcW w:w="1384" w:type="dxa"/>
            <w:shd w:val="clear" w:color="auto" w:fill="D9D9D9"/>
            <w:vAlign w:val="center"/>
          </w:tcPr>
          <w:p w:rsidR="00782861" w:rsidRPr="00883F4B" w:rsidRDefault="00782861" w:rsidP="002C46D7">
            <w:pPr>
              <w:rPr>
                <w:ins w:id="2454" w:author="Microsoft" w:date="2015-09-17T17:06:00Z"/>
              </w:rPr>
            </w:pPr>
            <w:ins w:id="2455" w:author="Microsoft" w:date="2015-09-17T17:06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82861" w:rsidRPr="00883F4B" w:rsidRDefault="00782861" w:rsidP="002C46D7">
            <w:pPr>
              <w:rPr>
                <w:ins w:id="2456" w:author="Microsoft" w:date="2015-09-17T17:06:00Z"/>
              </w:rPr>
            </w:pPr>
            <w:ins w:id="2457" w:author="Microsoft" w:date="2015-09-17T17:06:00Z">
              <w:r>
                <w:rPr>
                  <w:rFonts w:hint="eastAsia"/>
                </w:rPr>
                <w:t>查询</w:t>
              </w:r>
              <w:r>
                <w:t>站点的交易流水</w:t>
              </w:r>
            </w:ins>
          </w:p>
        </w:tc>
      </w:tr>
      <w:tr w:rsidR="00782861" w:rsidRPr="00883F4B" w:rsidTr="002C46D7">
        <w:trPr>
          <w:trHeight w:val="420"/>
          <w:ins w:id="2458" w:author="Microsoft" w:date="2015-09-17T17:06:00Z"/>
        </w:trPr>
        <w:tc>
          <w:tcPr>
            <w:tcW w:w="1384" w:type="dxa"/>
            <w:shd w:val="clear" w:color="auto" w:fill="D9D9D9"/>
            <w:vAlign w:val="center"/>
          </w:tcPr>
          <w:p w:rsidR="00782861" w:rsidRPr="00883F4B" w:rsidRDefault="00782861" w:rsidP="002C46D7">
            <w:pPr>
              <w:rPr>
                <w:ins w:id="2459" w:author="Microsoft" w:date="2015-09-17T17:06:00Z"/>
              </w:rPr>
            </w:pPr>
            <w:ins w:id="2460" w:author="Microsoft" w:date="2015-09-17T17:06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82861" w:rsidRDefault="00782861" w:rsidP="002C46D7">
            <w:pPr>
              <w:rPr>
                <w:ins w:id="2461" w:author="Microsoft" w:date="2015-09-17T17:07:00Z"/>
                <w:iCs/>
              </w:rPr>
            </w:pPr>
            <w:ins w:id="2462" w:author="Microsoft" w:date="2015-09-17T17:07:00Z">
              <w:r>
                <w:rPr>
                  <w:rFonts w:hint="eastAsia"/>
                  <w:iCs/>
                </w:rPr>
                <w:t>查询</w:t>
              </w:r>
              <w:r>
                <w:rPr>
                  <w:iCs/>
                </w:rPr>
                <w:t>条件：</w:t>
              </w:r>
            </w:ins>
          </w:p>
          <w:p w:rsidR="00782861" w:rsidRPr="00782861" w:rsidRDefault="00782861" w:rsidP="00782861">
            <w:pPr>
              <w:pStyle w:val="a8"/>
              <w:numPr>
                <w:ilvl w:val="0"/>
                <w:numId w:val="63"/>
              </w:numPr>
              <w:ind w:firstLineChars="0"/>
              <w:rPr>
                <w:ins w:id="2463" w:author="Microsoft" w:date="2015-09-17T17:07:00Z"/>
                <w:iCs/>
              </w:rPr>
            </w:pPr>
            <w:ins w:id="2464" w:author="Microsoft" w:date="2015-09-17T17:07:00Z">
              <w:r w:rsidRPr="00782861">
                <w:rPr>
                  <w:rFonts w:hint="eastAsia"/>
                  <w:iCs/>
                </w:rPr>
                <w:t>站点</w:t>
              </w:r>
              <w:r w:rsidRPr="00782861">
                <w:rPr>
                  <w:iCs/>
                </w:rPr>
                <w:t>编号：</w:t>
              </w:r>
            </w:ins>
          </w:p>
          <w:p w:rsidR="00782861" w:rsidRDefault="00782861" w:rsidP="00782861">
            <w:pPr>
              <w:pStyle w:val="a8"/>
              <w:numPr>
                <w:ilvl w:val="0"/>
                <w:numId w:val="63"/>
              </w:numPr>
              <w:ind w:firstLineChars="0"/>
              <w:rPr>
                <w:ins w:id="2465" w:author="Microsoft" w:date="2015-09-23T16:45:00Z"/>
                <w:iCs/>
              </w:rPr>
            </w:pPr>
            <w:ins w:id="2466" w:author="Microsoft" w:date="2015-09-17T17:07:00Z">
              <w:r>
                <w:rPr>
                  <w:rFonts w:hint="eastAsia"/>
                  <w:iCs/>
                </w:rPr>
                <w:t>资金</w:t>
              </w:r>
              <w:r>
                <w:rPr>
                  <w:iCs/>
                </w:rPr>
                <w:t>类型</w:t>
              </w:r>
            </w:ins>
            <w:ins w:id="2467" w:author="Microsoft" w:date="2015-09-17T17:08:00Z">
              <w:r>
                <w:rPr>
                  <w:iCs/>
                </w:rPr>
                <w:t>：下拉选择框（</w:t>
              </w:r>
              <w:r>
                <w:rPr>
                  <w:rFonts w:hint="eastAsia"/>
                  <w:iCs/>
                </w:rPr>
                <w:t>充值</w:t>
              </w:r>
              <w:r>
                <w:rPr>
                  <w:iCs/>
                </w:rPr>
                <w:t>、提现、</w:t>
              </w:r>
              <w:r>
                <w:rPr>
                  <w:rFonts w:hint="eastAsia"/>
                  <w:iCs/>
                </w:rPr>
                <w:t>销售</w:t>
              </w:r>
              <w:r>
                <w:rPr>
                  <w:iCs/>
                </w:rPr>
                <w:t>金额、</w:t>
              </w:r>
              <w:r>
                <w:rPr>
                  <w:rFonts w:hint="eastAsia"/>
                  <w:iCs/>
                </w:rPr>
                <w:t>销售</w:t>
              </w:r>
              <w:r>
                <w:rPr>
                  <w:iCs/>
                </w:rPr>
                <w:t>佣金、</w:t>
              </w:r>
              <w:r>
                <w:rPr>
                  <w:rFonts w:hint="eastAsia"/>
                  <w:iCs/>
                </w:rPr>
                <w:t>兑奖</w:t>
              </w:r>
              <w:r>
                <w:rPr>
                  <w:iCs/>
                </w:rPr>
                <w:t>、兑奖佣金、</w:t>
              </w:r>
              <w:r>
                <w:rPr>
                  <w:rFonts w:hint="eastAsia"/>
                  <w:iCs/>
                </w:rPr>
                <w:t>退货</w:t>
              </w:r>
              <w:r>
                <w:rPr>
                  <w:iCs/>
                </w:rPr>
                <w:t>金额</w:t>
              </w:r>
            </w:ins>
            <w:ins w:id="2468" w:author="Microsoft" w:date="2015-10-21T09:59:00Z">
              <w:r w:rsidR="00942BD6">
                <w:rPr>
                  <w:rFonts w:hint="eastAsia"/>
                  <w:iCs/>
                </w:rPr>
                <w:t>，退还</w:t>
              </w:r>
              <w:r w:rsidR="00942BD6">
                <w:rPr>
                  <w:iCs/>
                </w:rPr>
                <w:t>佣金</w:t>
              </w:r>
            </w:ins>
            <w:ins w:id="2469" w:author="Microsoft" w:date="2015-09-17T17:08:00Z">
              <w:r>
                <w:rPr>
                  <w:iCs/>
                </w:rPr>
                <w:t>）</w:t>
              </w:r>
            </w:ins>
            <w:ins w:id="2470" w:author="Microsoft" w:date="2015-09-17T17:09:00Z">
              <w:r w:rsidR="003273E9">
                <w:rPr>
                  <w:rFonts w:hint="eastAsia"/>
                  <w:iCs/>
                </w:rPr>
                <w:t>；</w:t>
              </w:r>
              <w:r w:rsidR="003273E9">
                <w:rPr>
                  <w:iCs/>
                </w:rPr>
                <w:t>默认</w:t>
              </w:r>
              <w:r w:rsidR="003273E9">
                <w:rPr>
                  <w:rFonts w:hint="eastAsia"/>
                  <w:iCs/>
                </w:rPr>
                <w:t>类型</w:t>
              </w:r>
              <w:r w:rsidR="003273E9">
                <w:rPr>
                  <w:iCs/>
                </w:rPr>
                <w:t>为全部；</w:t>
              </w:r>
            </w:ins>
          </w:p>
          <w:p w:rsidR="00EC2ED6" w:rsidRPr="00782861" w:rsidRDefault="00EC2ED6" w:rsidP="00782861">
            <w:pPr>
              <w:pStyle w:val="a8"/>
              <w:numPr>
                <w:ilvl w:val="0"/>
                <w:numId w:val="63"/>
              </w:numPr>
              <w:ind w:firstLineChars="0"/>
              <w:rPr>
                <w:ins w:id="2471" w:author="Microsoft" w:date="2015-09-17T17:06:00Z"/>
                <w:iCs/>
              </w:rPr>
            </w:pPr>
            <w:ins w:id="2472" w:author="Microsoft" w:date="2015-09-23T16:45:00Z">
              <w:r>
                <w:rPr>
                  <w:rFonts w:hint="eastAsia"/>
                  <w:iCs/>
                </w:rPr>
                <w:t>日期</w:t>
              </w:r>
              <w:r>
                <w:rPr>
                  <w:iCs/>
                </w:rPr>
                <w:t>：选择日期区间进行查询；</w:t>
              </w:r>
            </w:ins>
          </w:p>
        </w:tc>
      </w:tr>
      <w:tr w:rsidR="00782861" w:rsidRPr="00883F4B" w:rsidTr="002C46D7">
        <w:trPr>
          <w:trHeight w:val="420"/>
          <w:ins w:id="2473" w:author="Microsoft" w:date="2015-09-17T17:06:00Z"/>
        </w:trPr>
        <w:tc>
          <w:tcPr>
            <w:tcW w:w="1384" w:type="dxa"/>
            <w:shd w:val="clear" w:color="auto" w:fill="D9D9D9"/>
            <w:vAlign w:val="center"/>
          </w:tcPr>
          <w:p w:rsidR="00782861" w:rsidRPr="00883F4B" w:rsidRDefault="00782861" w:rsidP="002C46D7">
            <w:pPr>
              <w:rPr>
                <w:ins w:id="2474" w:author="Microsoft" w:date="2015-09-17T17:06:00Z"/>
              </w:rPr>
            </w:pPr>
            <w:ins w:id="2475" w:author="Microsoft" w:date="2015-09-17T17:06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82861" w:rsidRDefault="003273E9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2476" w:author="Microsoft" w:date="2015-09-17T17:08:00Z"/>
              </w:rPr>
            </w:pPr>
            <w:ins w:id="2477" w:author="Microsoft" w:date="2015-09-17T17:11:00Z">
              <w:r>
                <w:rPr>
                  <w:rFonts w:hint="eastAsia"/>
                </w:rPr>
                <w:t>时间</w:t>
              </w:r>
              <w:r>
                <w:t>：年与日，</w:t>
              </w:r>
              <w:r>
                <w:rPr>
                  <w:rFonts w:hint="eastAsia"/>
                </w:rPr>
                <w:t>时分</w:t>
              </w:r>
            </w:ins>
          </w:p>
          <w:p w:rsidR="00782861" w:rsidRDefault="003273E9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2478" w:author="Microsoft" w:date="2015-09-17T17:09:00Z"/>
              </w:rPr>
            </w:pPr>
            <w:ins w:id="2479" w:author="Microsoft" w:date="2015-09-17T17:09:00Z">
              <w:r>
                <w:rPr>
                  <w:rFonts w:hint="eastAsia"/>
                </w:rPr>
                <w:t>类型</w:t>
              </w:r>
              <w:r>
                <w:t>：</w:t>
              </w:r>
            </w:ins>
          </w:p>
          <w:p w:rsidR="003273E9" w:rsidRPr="00883F4B" w:rsidRDefault="003273E9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2480" w:author="Microsoft" w:date="2015-09-17T17:06:00Z"/>
              </w:rPr>
            </w:pPr>
            <w:ins w:id="2481" w:author="Microsoft" w:date="2015-09-17T17:09:00Z">
              <w:r>
                <w:rPr>
                  <w:rFonts w:hint="eastAsia"/>
                </w:rPr>
                <w:t>金额</w:t>
              </w:r>
              <w:r>
                <w:t>：瑞尔</w:t>
              </w:r>
            </w:ins>
          </w:p>
        </w:tc>
      </w:tr>
      <w:tr w:rsidR="00782861" w:rsidRPr="00883F4B" w:rsidTr="002C46D7">
        <w:trPr>
          <w:ins w:id="2482" w:author="Microsoft" w:date="2015-09-17T17:06:00Z"/>
        </w:trPr>
        <w:tc>
          <w:tcPr>
            <w:tcW w:w="1384" w:type="dxa"/>
            <w:shd w:val="clear" w:color="auto" w:fill="D9D9D9"/>
            <w:vAlign w:val="center"/>
          </w:tcPr>
          <w:p w:rsidR="00782861" w:rsidRPr="00883F4B" w:rsidRDefault="00782861" w:rsidP="002C46D7">
            <w:pPr>
              <w:rPr>
                <w:ins w:id="2483" w:author="Microsoft" w:date="2015-09-17T17:06:00Z"/>
              </w:rPr>
            </w:pPr>
            <w:ins w:id="2484" w:author="Microsoft" w:date="2015-09-17T17:06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82861" w:rsidRPr="00FE4DC0" w:rsidRDefault="00782861" w:rsidP="002C46D7">
            <w:pPr>
              <w:rPr>
                <w:ins w:id="2485" w:author="Microsoft" w:date="2015-09-17T17:06:00Z"/>
                <w:noProof/>
                <w:szCs w:val="21"/>
              </w:rPr>
            </w:pPr>
            <w:ins w:id="2486" w:author="Microsoft" w:date="2015-09-17T17:06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782861" w:rsidRPr="00883F4B" w:rsidTr="002C46D7">
        <w:trPr>
          <w:ins w:id="2487" w:author="Microsoft" w:date="2015-09-17T17:06:00Z"/>
        </w:trPr>
        <w:tc>
          <w:tcPr>
            <w:tcW w:w="1384" w:type="dxa"/>
            <w:shd w:val="clear" w:color="auto" w:fill="D9D9D9"/>
            <w:vAlign w:val="center"/>
          </w:tcPr>
          <w:p w:rsidR="00782861" w:rsidRPr="00883F4B" w:rsidRDefault="00782861" w:rsidP="002C46D7">
            <w:pPr>
              <w:rPr>
                <w:ins w:id="2488" w:author="Microsoft" w:date="2015-09-17T17:06:00Z"/>
              </w:rPr>
            </w:pPr>
            <w:ins w:id="2489" w:author="Microsoft" w:date="2015-09-17T17:06:00Z">
              <w:r w:rsidRPr="00883F4B">
                <w:rPr>
                  <w:rFonts w:hint="eastAsia"/>
                </w:rPr>
                <w:lastRenderedPageBreak/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82861" w:rsidRPr="00883F4B" w:rsidRDefault="00782861" w:rsidP="002C46D7">
            <w:pPr>
              <w:rPr>
                <w:ins w:id="2490" w:author="Microsoft" w:date="2015-09-17T17:06:00Z"/>
                <w:bCs/>
                <w:iCs/>
              </w:rPr>
            </w:pPr>
            <w:ins w:id="2491" w:author="Microsoft" w:date="2015-09-17T17:06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</w:tbl>
    <w:p w:rsidR="00782861" w:rsidRPr="00782861" w:rsidRDefault="00782861" w:rsidP="00782861">
      <w:pPr>
        <w:pStyle w:val="a0"/>
        <w:rPr>
          <w:ins w:id="2492" w:author="Microsoft" w:date="2015-09-17T16:50:00Z"/>
        </w:rPr>
      </w:pPr>
    </w:p>
    <w:p w:rsidR="000D3C41" w:rsidRDefault="000D3C41" w:rsidP="000D3C41">
      <w:pPr>
        <w:pStyle w:val="3"/>
        <w:rPr>
          <w:ins w:id="2493" w:author="Microsoft" w:date="2015-09-23T13:26:00Z"/>
        </w:rPr>
      </w:pPr>
      <w:bookmarkStart w:id="2494" w:name="_Toc430873059"/>
      <w:ins w:id="2495" w:author="Microsoft" w:date="2015-09-23T13:26:00Z">
        <w:r>
          <w:rPr>
            <w:rFonts w:hint="eastAsia"/>
          </w:rPr>
          <w:t>资金日结</w:t>
        </w:r>
        <w:bookmarkEnd w:id="2494"/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0D3C41" w:rsidRPr="00883F4B" w:rsidTr="003F2D7B">
        <w:trPr>
          <w:ins w:id="2496" w:author="Microsoft" w:date="2015-09-23T13:26:00Z"/>
        </w:trPr>
        <w:tc>
          <w:tcPr>
            <w:tcW w:w="1384" w:type="dxa"/>
            <w:shd w:val="clear" w:color="auto" w:fill="D9D9D9"/>
            <w:vAlign w:val="center"/>
          </w:tcPr>
          <w:p w:rsidR="000D3C41" w:rsidRPr="00883F4B" w:rsidRDefault="000D3C41" w:rsidP="003F2D7B">
            <w:pPr>
              <w:rPr>
                <w:ins w:id="2497" w:author="Microsoft" w:date="2015-09-23T13:26:00Z"/>
              </w:rPr>
            </w:pPr>
            <w:ins w:id="2498" w:author="Microsoft" w:date="2015-09-23T13:26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0D3C41" w:rsidRPr="00883F4B" w:rsidRDefault="000D3C41" w:rsidP="003F2D7B">
            <w:pPr>
              <w:rPr>
                <w:ins w:id="2499" w:author="Microsoft" w:date="2015-09-23T13:26:00Z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:rsidR="000D3C41" w:rsidRPr="00883F4B" w:rsidRDefault="000D3C41" w:rsidP="003F2D7B">
            <w:pPr>
              <w:rPr>
                <w:ins w:id="2500" w:author="Microsoft" w:date="2015-09-23T13:26:00Z"/>
              </w:rPr>
            </w:pPr>
            <w:ins w:id="2501" w:author="Microsoft" w:date="2015-09-23T13:26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0D3C41" w:rsidRPr="00883F4B" w:rsidRDefault="000D3C41" w:rsidP="003F2D7B">
            <w:pPr>
              <w:rPr>
                <w:ins w:id="2502" w:author="Microsoft" w:date="2015-09-23T13:26:00Z"/>
                <w:iCs/>
              </w:rPr>
            </w:pPr>
          </w:p>
        </w:tc>
      </w:tr>
      <w:tr w:rsidR="000D3C41" w:rsidRPr="00883F4B" w:rsidTr="003F2D7B">
        <w:trPr>
          <w:ins w:id="2503" w:author="Microsoft" w:date="2015-09-23T13:26:00Z"/>
        </w:trPr>
        <w:tc>
          <w:tcPr>
            <w:tcW w:w="1384" w:type="dxa"/>
            <w:shd w:val="clear" w:color="auto" w:fill="D9D9D9"/>
            <w:vAlign w:val="center"/>
          </w:tcPr>
          <w:p w:rsidR="000D3C41" w:rsidRPr="00883F4B" w:rsidRDefault="000D3C41" w:rsidP="003F2D7B">
            <w:pPr>
              <w:rPr>
                <w:ins w:id="2504" w:author="Microsoft" w:date="2015-09-23T13:26:00Z"/>
              </w:rPr>
            </w:pPr>
            <w:ins w:id="2505" w:author="Microsoft" w:date="2015-09-23T13:26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0D3C41" w:rsidRPr="00883F4B" w:rsidRDefault="000D3C41" w:rsidP="003F2D7B">
            <w:pPr>
              <w:rPr>
                <w:ins w:id="2506" w:author="Microsoft" w:date="2015-09-23T13:26:00Z"/>
                <w:iCs/>
              </w:rPr>
            </w:pPr>
            <w:ins w:id="2507" w:author="Microsoft" w:date="2015-09-23T13:26:00Z">
              <w:r>
                <w:rPr>
                  <w:rFonts w:hint="eastAsia"/>
                  <w:iCs/>
                </w:rPr>
                <w:t>查询站点</w:t>
              </w:r>
              <w:r>
                <w:rPr>
                  <w:iCs/>
                </w:rPr>
                <w:t>的</w:t>
              </w:r>
              <w:r>
                <w:rPr>
                  <w:rFonts w:hint="eastAsia"/>
                  <w:iCs/>
                </w:rPr>
                <w:t>资金</w:t>
              </w:r>
              <w:r>
                <w:rPr>
                  <w:iCs/>
                </w:rPr>
                <w:t>交易</w:t>
              </w:r>
              <w:r>
                <w:rPr>
                  <w:rFonts w:hint="eastAsia"/>
                  <w:iCs/>
                </w:rPr>
                <w:t>日结</w:t>
              </w:r>
              <w:r>
                <w:rPr>
                  <w:iCs/>
                </w:rPr>
                <w:t>记录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0D3C41" w:rsidRPr="00883F4B" w:rsidRDefault="000D3C41" w:rsidP="003F2D7B">
            <w:pPr>
              <w:rPr>
                <w:ins w:id="2508" w:author="Microsoft" w:date="2015-09-23T13:26:00Z"/>
                <w:iCs/>
              </w:rPr>
            </w:pPr>
            <w:ins w:id="2509" w:author="Microsoft" w:date="2015-09-23T13:26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0D3C41" w:rsidRPr="00883F4B" w:rsidRDefault="000D3C41" w:rsidP="003F2D7B">
            <w:pPr>
              <w:rPr>
                <w:ins w:id="2510" w:author="Microsoft" w:date="2015-09-23T13:26:00Z"/>
                <w:iCs/>
              </w:rPr>
            </w:pPr>
          </w:p>
        </w:tc>
      </w:tr>
      <w:tr w:rsidR="000D3C41" w:rsidRPr="00883F4B" w:rsidTr="003F2D7B">
        <w:trPr>
          <w:trHeight w:val="390"/>
          <w:ins w:id="2511" w:author="Microsoft" w:date="2015-09-23T13:26:00Z"/>
        </w:trPr>
        <w:tc>
          <w:tcPr>
            <w:tcW w:w="1384" w:type="dxa"/>
            <w:shd w:val="clear" w:color="auto" w:fill="D9D9D9"/>
            <w:vAlign w:val="center"/>
          </w:tcPr>
          <w:p w:rsidR="000D3C41" w:rsidRPr="00883F4B" w:rsidRDefault="000D3C41" w:rsidP="003F2D7B">
            <w:pPr>
              <w:rPr>
                <w:ins w:id="2512" w:author="Microsoft" w:date="2015-09-23T13:26:00Z"/>
              </w:rPr>
            </w:pPr>
            <w:ins w:id="2513" w:author="Microsoft" w:date="2015-09-23T13:26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D3C41" w:rsidRPr="00883F4B" w:rsidRDefault="000D3C41" w:rsidP="003F2D7B">
            <w:pPr>
              <w:rPr>
                <w:ins w:id="2514" w:author="Microsoft" w:date="2015-09-23T13:26:00Z"/>
              </w:rPr>
            </w:pPr>
            <w:ins w:id="2515" w:author="Microsoft" w:date="2015-09-23T13:26:00Z">
              <w:r>
                <w:rPr>
                  <w:rFonts w:hint="eastAsia"/>
                </w:rPr>
                <w:t>查询</w:t>
              </w:r>
              <w:r>
                <w:t>站点的交易流水</w:t>
              </w:r>
            </w:ins>
          </w:p>
        </w:tc>
      </w:tr>
      <w:tr w:rsidR="000D3C41" w:rsidRPr="00883F4B" w:rsidTr="003F2D7B">
        <w:trPr>
          <w:trHeight w:val="420"/>
          <w:ins w:id="2516" w:author="Microsoft" w:date="2015-09-23T13:26:00Z"/>
        </w:trPr>
        <w:tc>
          <w:tcPr>
            <w:tcW w:w="1384" w:type="dxa"/>
            <w:shd w:val="clear" w:color="auto" w:fill="D9D9D9"/>
            <w:vAlign w:val="center"/>
          </w:tcPr>
          <w:p w:rsidR="000D3C41" w:rsidRPr="00883F4B" w:rsidRDefault="000D3C41" w:rsidP="003F2D7B">
            <w:pPr>
              <w:rPr>
                <w:ins w:id="2517" w:author="Microsoft" w:date="2015-09-23T13:26:00Z"/>
              </w:rPr>
            </w:pPr>
            <w:ins w:id="2518" w:author="Microsoft" w:date="2015-09-23T13:26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D3C41" w:rsidRDefault="000D3C41" w:rsidP="003F2D7B">
            <w:pPr>
              <w:rPr>
                <w:ins w:id="2519" w:author="Microsoft" w:date="2015-09-23T13:26:00Z"/>
                <w:iCs/>
              </w:rPr>
            </w:pPr>
            <w:ins w:id="2520" w:author="Microsoft" w:date="2015-09-23T13:26:00Z">
              <w:r>
                <w:rPr>
                  <w:rFonts w:hint="eastAsia"/>
                  <w:iCs/>
                </w:rPr>
                <w:t>查询</w:t>
              </w:r>
              <w:r>
                <w:rPr>
                  <w:iCs/>
                </w:rPr>
                <w:t>条件：</w:t>
              </w:r>
            </w:ins>
          </w:p>
          <w:p w:rsidR="000D3C41" w:rsidRDefault="000D3C41" w:rsidP="00EC2ED6">
            <w:pPr>
              <w:pStyle w:val="a8"/>
              <w:numPr>
                <w:ilvl w:val="0"/>
                <w:numId w:val="63"/>
              </w:numPr>
              <w:ind w:firstLineChars="0"/>
              <w:rPr>
                <w:ins w:id="2521" w:author="Microsoft" w:date="2015-09-23T16:45:00Z"/>
                <w:iCs/>
              </w:rPr>
            </w:pPr>
            <w:ins w:id="2522" w:author="Microsoft" w:date="2015-09-23T13:26:00Z">
              <w:r w:rsidRPr="00782861">
                <w:rPr>
                  <w:rFonts w:hint="eastAsia"/>
                  <w:iCs/>
                </w:rPr>
                <w:t>站点</w:t>
              </w:r>
              <w:r w:rsidRPr="00782861">
                <w:rPr>
                  <w:iCs/>
                </w:rPr>
                <w:t>编号：</w:t>
              </w:r>
            </w:ins>
          </w:p>
          <w:p w:rsidR="00EC2ED6" w:rsidRPr="00EC2ED6" w:rsidRDefault="00EC2ED6" w:rsidP="00EC2ED6">
            <w:pPr>
              <w:pStyle w:val="a8"/>
              <w:numPr>
                <w:ilvl w:val="0"/>
                <w:numId w:val="63"/>
              </w:numPr>
              <w:ind w:firstLineChars="0"/>
              <w:rPr>
                <w:ins w:id="2523" w:author="Microsoft" w:date="2015-09-23T13:26:00Z"/>
                <w:iCs/>
              </w:rPr>
            </w:pPr>
            <w:ins w:id="2524" w:author="Microsoft" w:date="2015-09-23T16:45:00Z">
              <w:r>
                <w:rPr>
                  <w:rFonts w:hint="eastAsia"/>
                  <w:iCs/>
                </w:rPr>
                <w:t>日期</w:t>
              </w:r>
              <w:r>
                <w:rPr>
                  <w:iCs/>
                </w:rPr>
                <w:t>：选择日期区间进行查询</w:t>
              </w:r>
            </w:ins>
          </w:p>
        </w:tc>
      </w:tr>
      <w:tr w:rsidR="000D3C41" w:rsidRPr="00883F4B" w:rsidTr="003F2D7B">
        <w:trPr>
          <w:trHeight w:val="420"/>
          <w:ins w:id="2525" w:author="Microsoft" w:date="2015-09-23T13:26:00Z"/>
        </w:trPr>
        <w:tc>
          <w:tcPr>
            <w:tcW w:w="1384" w:type="dxa"/>
            <w:shd w:val="clear" w:color="auto" w:fill="D9D9D9"/>
            <w:vAlign w:val="center"/>
          </w:tcPr>
          <w:p w:rsidR="000D3C41" w:rsidRPr="00883F4B" w:rsidRDefault="000D3C41" w:rsidP="003F2D7B">
            <w:pPr>
              <w:rPr>
                <w:ins w:id="2526" w:author="Microsoft" w:date="2015-09-23T13:26:00Z"/>
              </w:rPr>
            </w:pPr>
            <w:ins w:id="2527" w:author="Microsoft" w:date="2015-09-23T13:26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D3C41" w:rsidRDefault="000D3C41" w:rsidP="003F2D7B">
            <w:pPr>
              <w:pStyle w:val="a8"/>
              <w:numPr>
                <w:ilvl w:val="0"/>
                <w:numId w:val="28"/>
              </w:numPr>
              <w:ind w:firstLineChars="0"/>
              <w:rPr>
                <w:ins w:id="2528" w:author="Microsoft" w:date="2015-09-23T13:26:00Z"/>
              </w:rPr>
            </w:pPr>
            <w:ins w:id="2529" w:author="Microsoft" w:date="2015-09-23T13:26:00Z">
              <w:r>
                <w:rPr>
                  <w:rFonts w:hint="eastAsia"/>
                </w:rPr>
                <w:t>日期</w:t>
              </w:r>
              <w:r>
                <w:t>：</w:t>
              </w:r>
              <w:r>
                <w:rPr>
                  <w:rFonts w:hint="eastAsia"/>
                </w:rPr>
                <w:t>年月日</w:t>
              </w:r>
            </w:ins>
          </w:p>
          <w:p w:rsidR="000D3C41" w:rsidRDefault="000D3C41" w:rsidP="003F2D7B">
            <w:pPr>
              <w:pStyle w:val="a8"/>
              <w:numPr>
                <w:ilvl w:val="0"/>
                <w:numId w:val="28"/>
              </w:numPr>
              <w:ind w:firstLineChars="0"/>
              <w:rPr>
                <w:ins w:id="2530" w:author="Microsoft" w:date="2015-09-23T13:26:00Z"/>
              </w:rPr>
            </w:pPr>
            <w:ins w:id="2531" w:author="Microsoft" w:date="2015-09-23T13:26:00Z">
              <w:r>
                <w:rPr>
                  <w:rFonts w:hint="eastAsia"/>
                </w:rPr>
                <w:t>类型</w:t>
              </w:r>
              <w:r>
                <w:t>：</w:t>
              </w:r>
            </w:ins>
            <w:ins w:id="2532" w:author="Microsoft" w:date="2015-10-21T10:01:00Z">
              <w:r w:rsidR="00942BD6">
                <w:rPr>
                  <w:rFonts w:hint="eastAsia"/>
                  <w:iCs/>
                </w:rPr>
                <w:t>充值</w:t>
              </w:r>
              <w:r w:rsidR="00942BD6">
                <w:rPr>
                  <w:iCs/>
                </w:rPr>
                <w:t>、提现、</w:t>
              </w:r>
              <w:r w:rsidR="00942BD6">
                <w:rPr>
                  <w:rFonts w:hint="eastAsia"/>
                  <w:iCs/>
                </w:rPr>
                <w:t>销售</w:t>
              </w:r>
              <w:r w:rsidR="00942BD6">
                <w:rPr>
                  <w:iCs/>
                </w:rPr>
                <w:t>金额、</w:t>
              </w:r>
              <w:r w:rsidR="00942BD6">
                <w:rPr>
                  <w:rFonts w:hint="eastAsia"/>
                  <w:iCs/>
                </w:rPr>
                <w:t>销售</w:t>
              </w:r>
              <w:r w:rsidR="00942BD6">
                <w:rPr>
                  <w:iCs/>
                </w:rPr>
                <w:t>佣金、</w:t>
              </w:r>
              <w:r w:rsidR="00942BD6">
                <w:rPr>
                  <w:rFonts w:hint="eastAsia"/>
                  <w:iCs/>
                </w:rPr>
                <w:t>兑奖</w:t>
              </w:r>
              <w:r w:rsidR="00942BD6">
                <w:rPr>
                  <w:iCs/>
                </w:rPr>
                <w:t>、兑奖佣金、</w:t>
              </w:r>
              <w:r w:rsidR="00942BD6">
                <w:rPr>
                  <w:rFonts w:hint="eastAsia"/>
                  <w:iCs/>
                </w:rPr>
                <w:t>退货</w:t>
              </w:r>
              <w:r w:rsidR="00942BD6">
                <w:rPr>
                  <w:iCs/>
                </w:rPr>
                <w:t>金额</w:t>
              </w:r>
              <w:r w:rsidR="00942BD6">
                <w:rPr>
                  <w:rFonts w:hint="eastAsia"/>
                  <w:iCs/>
                </w:rPr>
                <w:t>，退还</w:t>
              </w:r>
              <w:r w:rsidR="00942BD6">
                <w:rPr>
                  <w:iCs/>
                </w:rPr>
                <w:t>佣金</w:t>
              </w:r>
              <w:r w:rsidR="00942BD6">
                <w:rPr>
                  <w:rFonts w:hint="eastAsia"/>
                  <w:iCs/>
                </w:rPr>
                <w:t>，</w:t>
              </w:r>
              <w:r w:rsidR="00942BD6">
                <w:rPr>
                  <w:iCs/>
                </w:rPr>
                <w:t>所有类型值均显示为正值；</w:t>
              </w:r>
            </w:ins>
          </w:p>
          <w:p w:rsidR="000D3C41" w:rsidRPr="00883F4B" w:rsidRDefault="000D3C41" w:rsidP="003F2D7B">
            <w:pPr>
              <w:pStyle w:val="a8"/>
              <w:numPr>
                <w:ilvl w:val="0"/>
                <w:numId w:val="28"/>
              </w:numPr>
              <w:ind w:firstLineChars="0"/>
              <w:rPr>
                <w:ins w:id="2533" w:author="Microsoft" w:date="2015-09-23T13:26:00Z"/>
              </w:rPr>
            </w:pPr>
            <w:ins w:id="2534" w:author="Microsoft" w:date="2015-09-23T13:26:00Z">
              <w:r>
                <w:rPr>
                  <w:rFonts w:hint="eastAsia"/>
                </w:rPr>
                <w:t>金额</w:t>
              </w:r>
              <w:r>
                <w:t>：瑞尔</w:t>
              </w:r>
            </w:ins>
          </w:p>
        </w:tc>
      </w:tr>
      <w:tr w:rsidR="000D3C41" w:rsidRPr="00883F4B" w:rsidTr="003F2D7B">
        <w:trPr>
          <w:ins w:id="2535" w:author="Microsoft" w:date="2015-09-23T13:26:00Z"/>
        </w:trPr>
        <w:tc>
          <w:tcPr>
            <w:tcW w:w="1384" w:type="dxa"/>
            <w:shd w:val="clear" w:color="auto" w:fill="D9D9D9"/>
            <w:vAlign w:val="center"/>
          </w:tcPr>
          <w:p w:rsidR="000D3C41" w:rsidRPr="00883F4B" w:rsidRDefault="000D3C41" w:rsidP="003F2D7B">
            <w:pPr>
              <w:rPr>
                <w:ins w:id="2536" w:author="Microsoft" w:date="2015-09-23T13:26:00Z"/>
              </w:rPr>
            </w:pPr>
            <w:ins w:id="2537" w:author="Microsoft" w:date="2015-09-23T13:26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D3C41" w:rsidRPr="00FE4DC0" w:rsidRDefault="000D3C41" w:rsidP="003F2D7B">
            <w:pPr>
              <w:rPr>
                <w:ins w:id="2538" w:author="Microsoft" w:date="2015-09-23T13:26:00Z"/>
                <w:noProof/>
                <w:szCs w:val="21"/>
              </w:rPr>
            </w:pPr>
            <w:ins w:id="2539" w:author="Microsoft" w:date="2015-09-23T13:26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0D3C41" w:rsidRPr="00883F4B" w:rsidTr="003F2D7B">
        <w:trPr>
          <w:ins w:id="2540" w:author="Microsoft" w:date="2015-09-23T13:26:00Z"/>
        </w:trPr>
        <w:tc>
          <w:tcPr>
            <w:tcW w:w="1384" w:type="dxa"/>
            <w:shd w:val="clear" w:color="auto" w:fill="D9D9D9"/>
            <w:vAlign w:val="center"/>
          </w:tcPr>
          <w:p w:rsidR="000D3C41" w:rsidRPr="00883F4B" w:rsidRDefault="000D3C41" w:rsidP="003F2D7B">
            <w:pPr>
              <w:rPr>
                <w:ins w:id="2541" w:author="Microsoft" w:date="2015-09-23T13:26:00Z"/>
              </w:rPr>
            </w:pPr>
            <w:ins w:id="2542" w:author="Microsoft" w:date="2015-09-23T13:26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D3C41" w:rsidRPr="00883F4B" w:rsidRDefault="000D3C41" w:rsidP="003F2D7B">
            <w:pPr>
              <w:rPr>
                <w:ins w:id="2543" w:author="Microsoft" w:date="2015-09-23T13:26:00Z"/>
                <w:bCs/>
                <w:iCs/>
              </w:rPr>
            </w:pPr>
            <w:ins w:id="2544" w:author="Microsoft" w:date="2015-09-23T13:26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</w:tbl>
    <w:p w:rsidR="000D3C41" w:rsidRPr="003273E9" w:rsidRDefault="000D3C41" w:rsidP="000D3C41">
      <w:pPr>
        <w:pStyle w:val="a0"/>
        <w:rPr>
          <w:ins w:id="2545" w:author="Microsoft" w:date="2015-09-23T13:26:00Z"/>
        </w:rPr>
      </w:pPr>
    </w:p>
    <w:p w:rsidR="003F2D7B" w:rsidRDefault="003F2D7B" w:rsidP="003F2D7B">
      <w:pPr>
        <w:pStyle w:val="3"/>
        <w:rPr>
          <w:ins w:id="2546" w:author="Microsoft" w:date="2015-09-23T15:43:00Z"/>
        </w:rPr>
      </w:pPr>
      <w:bookmarkStart w:id="2547" w:name="_Toc430873060"/>
      <w:ins w:id="2548" w:author="Microsoft" w:date="2015-09-23T15:43:00Z">
        <w:r>
          <w:rPr>
            <w:rFonts w:hint="eastAsia"/>
          </w:rPr>
          <w:t>提现记录</w:t>
        </w:r>
        <w:r w:rsidRPr="00323126">
          <w:rPr>
            <w:rFonts w:hint="eastAsia"/>
          </w:rPr>
          <w:t>（</w:t>
        </w:r>
        <w:r>
          <w:rPr>
            <w:rFonts w:hint="eastAsia"/>
          </w:rPr>
          <w:t>Cash Withdrawn Records</w:t>
        </w:r>
        <w:r w:rsidRPr="00323126">
          <w:rPr>
            <w:rFonts w:hint="eastAsia"/>
          </w:rPr>
          <w:t>）</w:t>
        </w:r>
        <w:bookmarkEnd w:id="2547"/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F2D7B" w:rsidRPr="00883F4B" w:rsidTr="003F2D7B">
        <w:trPr>
          <w:ins w:id="2549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550" w:author="Microsoft" w:date="2015-09-23T15:43:00Z"/>
              </w:rPr>
            </w:pPr>
            <w:ins w:id="2551" w:author="Microsoft" w:date="2015-09-23T15:43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3F2D7B" w:rsidRPr="00883F4B" w:rsidRDefault="003F2D7B" w:rsidP="003F2D7B">
            <w:pPr>
              <w:rPr>
                <w:ins w:id="2552" w:author="Microsoft" w:date="2015-09-23T15:43:00Z"/>
                <w:iCs/>
              </w:rPr>
            </w:pPr>
            <w:ins w:id="2553" w:author="Microsoft" w:date="2015-09-23T15:43:00Z">
              <w:r>
                <w:rPr>
                  <w:iCs/>
                </w:rPr>
                <w:t>Jk097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554" w:author="Microsoft" w:date="2015-09-23T15:43:00Z"/>
              </w:rPr>
            </w:pPr>
            <w:ins w:id="2555" w:author="Microsoft" w:date="2015-09-23T15:43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3F2D7B" w:rsidRPr="00883F4B" w:rsidRDefault="003F2D7B" w:rsidP="003F2D7B">
            <w:pPr>
              <w:rPr>
                <w:ins w:id="2556" w:author="Microsoft" w:date="2015-09-23T15:43:00Z"/>
                <w:iCs/>
              </w:rPr>
            </w:pPr>
          </w:p>
        </w:tc>
      </w:tr>
      <w:tr w:rsidR="003F2D7B" w:rsidRPr="00883F4B" w:rsidTr="003F2D7B">
        <w:trPr>
          <w:ins w:id="2557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558" w:author="Microsoft" w:date="2015-09-23T15:43:00Z"/>
              </w:rPr>
            </w:pPr>
            <w:ins w:id="2559" w:author="Microsoft" w:date="2015-09-23T15:43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3F2D7B" w:rsidRPr="00883F4B" w:rsidRDefault="003F2D7B" w:rsidP="003F2D7B">
            <w:pPr>
              <w:rPr>
                <w:ins w:id="2560" w:author="Microsoft" w:date="2015-09-23T15:43:00Z"/>
                <w:iCs/>
              </w:rPr>
            </w:pPr>
            <w:ins w:id="2561" w:author="Microsoft" w:date="2015-09-23T15:43:00Z">
              <w:r>
                <w:rPr>
                  <w:rFonts w:hint="eastAsia"/>
                  <w:iCs/>
                </w:rPr>
                <w:t>提现记录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562" w:author="Microsoft" w:date="2015-09-23T15:43:00Z"/>
                <w:iCs/>
              </w:rPr>
            </w:pPr>
            <w:ins w:id="2563" w:author="Microsoft" w:date="2015-09-23T15:43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3F2D7B" w:rsidRPr="00883F4B" w:rsidRDefault="003F2D7B" w:rsidP="003F2D7B">
            <w:pPr>
              <w:rPr>
                <w:ins w:id="2564" w:author="Microsoft" w:date="2015-09-23T15:43:00Z"/>
                <w:iCs/>
              </w:rPr>
            </w:pPr>
          </w:p>
        </w:tc>
      </w:tr>
      <w:tr w:rsidR="003F2D7B" w:rsidRPr="00883F4B" w:rsidTr="003F2D7B">
        <w:trPr>
          <w:trHeight w:val="390"/>
          <w:ins w:id="2565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566" w:author="Microsoft" w:date="2015-09-23T15:43:00Z"/>
              </w:rPr>
            </w:pPr>
            <w:ins w:id="2567" w:author="Microsoft" w:date="2015-09-23T15:43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3F2D7B" w:rsidP="003F2D7B">
            <w:pPr>
              <w:rPr>
                <w:ins w:id="2568" w:author="Microsoft" w:date="2015-09-23T15:43:00Z"/>
              </w:rPr>
            </w:pPr>
            <w:ins w:id="2569" w:author="Microsoft" w:date="2015-09-23T15:43:00Z">
              <w:r>
                <w:rPr>
                  <w:rFonts w:hint="eastAsia"/>
                </w:rPr>
                <w:t>市场管理员</w:t>
              </w:r>
              <w:r>
                <w:t>只能查看到</w:t>
              </w:r>
              <w:r>
                <w:rPr>
                  <w:rFonts w:hint="eastAsia"/>
                </w:rPr>
                <w:t>自己</w:t>
              </w:r>
              <w:r>
                <w:t>的提现记录</w:t>
              </w:r>
            </w:ins>
          </w:p>
        </w:tc>
      </w:tr>
      <w:tr w:rsidR="003F2D7B" w:rsidRPr="00883F4B" w:rsidTr="003F2D7B">
        <w:trPr>
          <w:trHeight w:val="420"/>
          <w:ins w:id="2570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571" w:author="Microsoft" w:date="2015-09-23T15:43:00Z"/>
              </w:rPr>
            </w:pPr>
            <w:ins w:id="2572" w:author="Microsoft" w:date="2015-09-23T15:43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Default="003F2D7B" w:rsidP="003F2D7B">
            <w:pPr>
              <w:rPr>
                <w:ins w:id="2573" w:author="Microsoft" w:date="2015-09-23T15:43:00Z"/>
                <w:iCs/>
              </w:rPr>
            </w:pPr>
            <w:ins w:id="2574" w:author="Microsoft" w:date="2015-09-23T15:43:00Z">
              <w:r>
                <w:rPr>
                  <w:rFonts w:hint="eastAsia"/>
                  <w:iCs/>
                </w:rPr>
                <w:t>查询</w:t>
              </w:r>
              <w:r>
                <w:rPr>
                  <w:iCs/>
                </w:rPr>
                <w:t>条件：</w:t>
              </w:r>
            </w:ins>
          </w:p>
          <w:p w:rsidR="003F2D7B" w:rsidRDefault="003F2D7B" w:rsidP="003F2D7B">
            <w:pPr>
              <w:rPr>
                <w:ins w:id="2575" w:author="Microsoft" w:date="2015-09-23T15:43:00Z"/>
                <w:iCs/>
              </w:rPr>
            </w:pPr>
            <w:ins w:id="2576" w:author="Microsoft" w:date="2015-09-23T15:43:00Z">
              <w:r>
                <w:rPr>
                  <w:rFonts w:hint="eastAsia"/>
                  <w:iCs/>
                </w:rPr>
                <w:t>站点</w:t>
              </w:r>
              <w:r>
                <w:rPr>
                  <w:iCs/>
                </w:rPr>
                <w:t>编号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Code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3F2D7B" w:rsidRPr="00624CAD" w:rsidRDefault="003F2D7B" w:rsidP="003F2D7B">
            <w:pPr>
              <w:rPr>
                <w:ins w:id="2577" w:author="Microsoft" w:date="2015-09-23T15:43:00Z"/>
                <w:iCs/>
              </w:rPr>
            </w:pPr>
            <w:ins w:id="2578" w:author="Microsoft" w:date="2015-09-23T15:43:00Z">
              <w:r>
                <w:rPr>
                  <w:rFonts w:hint="eastAsia"/>
                  <w:iCs/>
                </w:rPr>
                <w:t>站点</w:t>
              </w:r>
              <w:r>
                <w:rPr>
                  <w:iCs/>
                </w:rPr>
                <w:t>名称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Name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</w:tc>
      </w:tr>
      <w:tr w:rsidR="003F2D7B" w:rsidRPr="00883F4B" w:rsidTr="003F2D7B">
        <w:trPr>
          <w:trHeight w:val="420"/>
          <w:ins w:id="2579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580" w:author="Microsoft" w:date="2015-09-23T15:43:00Z"/>
              </w:rPr>
            </w:pPr>
            <w:ins w:id="2581" w:author="Microsoft" w:date="2015-09-23T15:43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2582" w:author="Microsoft" w:date="2015-09-23T15:43:00Z"/>
              </w:rPr>
            </w:pPr>
            <w:ins w:id="2583" w:author="Microsoft" w:date="2015-09-23T15:43:00Z">
              <w:r>
                <w:t>申请单编号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Record Code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2584" w:author="Microsoft" w:date="2015-09-23T15:43:00Z"/>
              </w:rPr>
            </w:pPr>
            <w:ins w:id="2585" w:author="Microsoft" w:date="2015-09-23T15:43:00Z">
              <w:r>
                <w:t>站</w:t>
              </w:r>
              <w:r>
                <w:rPr>
                  <w:rFonts w:hint="eastAsia"/>
                </w:rPr>
                <w:t>点</w:t>
              </w:r>
              <w:r>
                <w:t>编号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Code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2586" w:author="Microsoft" w:date="2015-09-23T15:43:00Z"/>
              </w:rPr>
            </w:pPr>
            <w:ins w:id="2587" w:author="Microsoft" w:date="2015-09-23T15:43:00Z">
              <w:r>
                <w:rPr>
                  <w:rFonts w:hint="eastAsia"/>
                </w:rPr>
                <w:t>站点</w:t>
              </w:r>
              <w:r>
                <w:t>名称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Name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2588" w:author="Microsoft" w:date="2015-09-23T15:43:00Z"/>
              </w:rPr>
            </w:pPr>
            <w:ins w:id="2589" w:author="Microsoft" w:date="2015-09-23T15:43:00Z">
              <w:r>
                <w:t>提现金额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Cash Withdrawn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  <w:r>
                <w:t>瑞尔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 w:rsidRPr="00FD3CAF">
                <w:rPr>
                  <w:rFonts w:hint="eastAsia"/>
                  <w:iCs/>
                </w:rPr>
                <w:t>）</w:t>
              </w:r>
            </w:ins>
          </w:p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2590" w:author="Microsoft" w:date="2015-09-23T15:43:00Z"/>
              </w:rPr>
            </w:pPr>
            <w:ins w:id="2591" w:author="Microsoft" w:date="2015-09-23T15:43:00Z">
              <w:r>
                <w:t>提现时间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Date of Withdrawal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2592" w:author="Microsoft" w:date="2015-09-23T15:43:00Z"/>
              </w:rPr>
            </w:pPr>
            <w:ins w:id="2593" w:author="Microsoft" w:date="2015-09-23T15:43:00Z">
              <w:r>
                <w:lastRenderedPageBreak/>
                <w:t>提现后账户余额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Balance after Withdrawal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  <w:r>
                <w:t>瑞尔</w:t>
              </w:r>
            </w:ins>
          </w:p>
          <w:p w:rsidR="003F2D7B" w:rsidRPr="00883F4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2594" w:author="Microsoft" w:date="2015-09-23T15:43:00Z"/>
              </w:rPr>
            </w:pPr>
            <w:ins w:id="2595" w:author="Microsoft" w:date="2015-09-23T15:43:00Z">
              <w:r w:rsidRPr="00C15A5F">
                <w:rPr>
                  <w:rFonts w:hint="eastAsia"/>
                  <w:iCs/>
                </w:rPr>
                <w:t>申请状态（</w:t>
              </w:r>
              <w:r w:rsidRPr="00C15A5F">
                <w:rPr>
                  <w:rFonts w:hint="eastAsia"/>
                  <w:iCs/>
                </w:rPr>
                <w:t>Status</w:t>
              </w:r>
              <w:r w:rsidRPr="00C15A5F">
                <w:rPr>
                  <w:rFonts w:hint="eastAsia"/>
                  <w:iCs/>
                </w:rPr>
                <w:t>）：已提交（</w:t>
              </w:r>
              <w:r w:rsidRPr="00C15A5F">
                <w:rPr>
                  <w:rFonts w:hint="eastAsia"/>
                  <w:iCs/>
                </w:rPr>
                <w:t>Submitted</w:t>
              </w:r>
              <w:r w:rsidRPr="00C15A5F">
                <w:rPr>
                  <w:rFonts w:hint="eastAsia"/>
                  <w:iCs/>
                </w:rPr>
                <w:t>），已取消（</w:t>
              </w:r>
              <w:r w:rsidRPr="00C15A5F">
                <w:rPr>
                  <w:rFonts w:hint="eastAsia"/>
                  <w:iCs/>
                </w:rPr>
                <w:t>Cancelled</w:t>
              </w:r>
              <w:r w:rsidRPr="00C15A5F">
                <w:rPr>
                  <w:rFonts w:hint="eastAsia"/>
                  <w:iCs/>
                </w:rPr>
                <w:t>），已审批（</w:t>
              </w:r>
              <w:r w:rsidRPr="00C15A5F">
                <w:rPr>
                  <w:rFonts w:hint="eastAsia"/>
                  <w:iCs/>
                </w:rPr>
                <w:t>Approved</w:t>
              </w:r>
              <w:r w:rsidRPr="00C15A5F">
                <w:rPr>
                  <w:rFonts w:hint="eastAsia"/>
                  <w:iCs/>
                </w:rPr>
                <w:t>），已拒绝（</w:t>
              </w:r>
              <w:r w:rsidRPr="00C15A5F">
                <w:rPr>
                  <w:rFonts w:hint="eastAsia"/>
                  <w:iCs/>
                </w:rPr>
                <w:t>Rejected</w:t>
              </w:r>
              <w:r w:rsidRPr="00C15A5F">
                <w:rPr>
                  <w:rFonts w:hint="eastAsia"/>
                  <w:iCs/>
                </w:rPr>
                <w:t>），已提现（</w:t>
              </w:r>
              <w:r w:rsidRPr="00C15A5F">
                <w:rPr>
                  <w:rFonts w:hint="eastAsia"/>
                  <w:iCs/>
                </w:rPr>
                <w:t>Processed</w:t>
              </w:r>
              <w:r w:rsidRPr="00C15A5F">
                <w:rPr>
                  <w:rFonts w:hint="eastAsia"/>
                  <w:iCs/>
                </w:rPr>
                <w:t>）</w:t>
              </w:r>
            </w:ins>
          </w:p>
        </w:tc>
      </w:tr>
      <w:tr w:rsidR="003F2D7B" w:rsidRPr="00883F4B" w:rsidTr="003F2D7B">
        <w:trPr>
          <w:ins w:id="2596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597" w:author="Microsoft" w:date="2015-09-23T15:43:00Z"/>
              </w:rPr>
            </w:pPr>
            <w:ins w:id="2598" w:author="Microsoft" w:date="2015-09-23T15:43:00Z">
              <w:r w:rsidRPr="00883F4B">
                <w:rPr>
                  <w:rFonts w:hint="eastAsia"/>
                </w:rPr>
                <w:lastRenderedPageBreak/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FE4DC0" w:rsidRDefault="003F2D7B" w:rsidP="003F2D7B">
            <w:pPr>
              <w:rPr>
                <w:ins w:id="2599" w:author="Microsoft" w:date="2015-09-23T15:43:00Z"/>
                <w:noProof/>
                <w:szCs w:val="21"/>
              </w:rPr>
            </w:pPr>
            <w:ins w:id="2600" w:author="Microsoft" w:date="2015-09-23T15:43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3F2D7B" w:rsidRPr="00883F4B" w:rsidTr="003F2D7B">
        <w:trPr>
          <w:ins w:id="2601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602" w:author="Microsoft" w:date="2015-09-23T15:43:00Z"/>
              </w:rPr>
            </w:pPr>
            <w:ins w:id="2603" w:author="Microsoft" w:date="2015-09-23T15:43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3F2D7B" w:rsidP="003F2D7B">
            <w:pPr>
              <w:rPr>
                <w:ins w:id="2604" w:author="Microsoft" w:date="2015-09-23T15:43:00Z"/>
                <w:bCs/>
                <w:iCs/>
              </w:rPr>
            </w:pPr>
            <w:ins w:id="2605" w:author="Microsoft" w:date="2015-09-23T15:43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3F2D7B" w:rsidRPr="00883F4B" w:rsidTr="003F2D7B">
        <w:trPr>
          <w:ins w:id="2606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2607" w:author="Microsoft" w:date="2015-09-23T15:43:00Z"/>
              </w:rPr>
            </w:pPr>
            <w:ins w:id="2608" w:author="Microsoft" w:date="2015-09-23T15:43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3F2D7B" w:rsidP="003F2D7B">
            <w:pPr>
              <w:rPr>
                <w:ins w:id="2609" w:author="Microsoft" w:date="2015-09-23T15:43:00Z"/>
              </w:rPr>
            </w:pPr>
            <w:ins w:id="2610" w:author="Microsoft" w:date="2015-09-23T15:43:00Z">
              <w:r w:rsidRPr="00503071">
                <w:rPr>
                  <w:rFonts w:hint="eastAsia"/>
                </w:rPr>
                <w:t>市场管理员可见状态：已提交，已取消，已审批，已拒绝，已提现</w:t>
              </w:r>
            </w:ins>
          </w:p>
        </w:tc>
      </w:tr>
    </w:tbl>
    <w:p w:rsidR="003F2D7B" w:rsidRPr="00EF289F" w:rsidRDefault="003F2D7B" w:rsidP="003F2D7B">
      <w:pPr>
        <w:pStyle w:val="a0"/>
        <w:rPr>
          <w:ins w:id="2611" w:author="Microsoft" w:date="2015-09-23T15:43:00Z"/>
        </w:rPr>
      </w:pPr>
    </w:p>
    <w:p w:rsidR="00600786" w:rsidRDefault="00600786" w:rsidP="003C64BA">
      <w:pPr>
        <w:pStyle w:val="3"/>
        <w:rPr>
          <w:ins w:id="2612" w:author="Microsoft" w:date="2015-09-17T17:12:00Z"/>
        </w:rPr>
      </w:pPr>
      <w:bookmarkStart w:id="2613" w:name="_Toc430873061"/>
      <w:ins w:id="2614" w:author="Microsoft" w:date="2015-09-17T16:52:00Z">
        <w:r>
          <w:rPr>
            <w:rFonts w:hint="eastAsia"/>
          </w:rPr>
          <w:t>退货</w:t>
        </w:r>
        <w:r>
          <w:t>查询</w:t>
        </w:r>
      </w:ins>
      <w:bookmarkEnd w:id="2613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273E9" w:rsidRPr="00883F4B" w:rsidTr="002C46D7">
        <w:trPr>
          <w:ins w:id="2615" w:author="Microsoft" w:date="2015-09-17T17:12:00Z"/>
        </w:trPr>
        <w:tc>
          <w:tcPr>
            <w:tcW w:w="1384" w:type="dxa"/>
            <w:shd w:val="clear" w:color="auto" w:fill="D9D9D9"/>
            <w:vAlign w:val="center"/>
          </w:tcPr>
          <w:p w:rsidR="003273E9" w:rsidRPr="00883F4B" w:rsidRDefault="003273E9" w:rsidP="002C46D7">
            <w:pPr>
              <w:rPr>
                <w:ins w:id="2616" w:author="Microsoft" w:date="2015-09-17T17:12:00Z"/>
              </w:rPr>
            </w:pPr>
            <w:ins w:id="2617" w:author="Microsoft" w:date="2015-09-17T17:12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3273E9" w:rsidRPr="00883F4B" w:rsidRDefault="003273E9" w:rsidP="002C46D7">
            <w:pPr>
              <w:rPr>
                <w:ins w:id="2618" w:author="Microsoft" w:date="2015-09-17T17:12:00Z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:rsidR="003273E9" w:rsidRPr="00883F4B" w:rsidRDefault="003273E9" w:rsidP="002C46D7">
            <w:pPr>
              <w:rPr>
                <w:ins w:id="2619" w:author="Microsoft" w:date="2015-09-17T17:12:00Z"/>
              </w:rPr>
            </w:pPr>
            <w:ins w:id="2620" w:author="Microsoft" w:date="2015-09-17T17:12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3273E9" w:rsidRPr="00883F4B" w:rsidRDefault="003273E9" w:rsidP="002C46D7">
            <w:pPr>
              <w:rPr>
                <w:ins w:id="2621" w:author="Microsoft" w:date="2015-09-17T17:12:00Z"/>
                <w:iCs/>
              </w:rPr>
            </w:pPr>
          </w:p>
        </w:tc>
      </w:tr>
      <w:tr w:rsidR="003273E9" w:rsidRPr="00883F4B" w:rsidTr="002C46D7">
        <w:trPr>
          <w:ins w:id="2622" w:author="Microsoft" w:date="2015-09-17T17:12:00Z"/>
        </w:trPr>
        <w:tc>
          <w:tcPr>
            <w:tcW w:w="1384" w:type="dxa"/>
            <w:shd w:val="clear" w:color="auto" w:fill="D9D9D9"/>
            <w:vAlign w:val="center"/>
          </w:tcPr>
          <w:p w:rsidR="003273E9" w:rsidRPr="00883F4B" w:rsidRDefault="003273E9" w:rsidP="002C46D7">
            <w:pPr>
              <w:rPr>
                <w:ins w:id="2623" w:author="Microsoft" w:date="2015-09-17T17:12:00Z"/>
              </w:rPr>
            </w:pPr>
            <w:ins w:id="2624" w:author="Microsoft" w:date="2015-09-17T17:12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3273E9" w:rsidRPr="00883F4B" w:rsidRDefault="003273E9" w:rsidP="002C46D7">
            <w:pPr>
              <w:rPr>
                <w:ins w:id="2625" w:author="Microsoft" w:date="2015-09-17T17:12:00Z"/>
                <w:iCs/>
              </w:rPr>
            </w:pPr>
            <w:ins w:id="2626" w:author="Microsoft" w:date="2015-09-17T17:12:00Z">
              <w:r>
                <w:rPr>
                  <w:rFonts w:hint="eastAsia"/>
                  <w:iCs/>
                </w:rPr>
                <w:t>站点</w:t>
              </w:r>
              <w:r>
                <w:rPr>
                  <w:iCs/>
                </w:rPr>
                <w:t>退货查询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273E9" w:rsidRPr="00883F4B" w:rsidRDefault="003273E9" w:rsidP="002C46D7">
            <w:pPr>
              <w:rPr>
                <w:ins w:id="2627" w:author="Microsoft" w:date="2015-09-17T17:12:00Z"/>
                <w:iCs/>
              </w:rPr>
            </w:pPr>
            <w:ins w:id="2628" w:author="Microsoft" w:date="2015-09-17T17:12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3273E9" w:rsidRPr="00883F4B" w:rsidRDefault="003273E9" w:rsidP="002C46D7">
            <w:pPr>
              <w:rPr>
                <w:ins w:id="2629" w:author="Microsoft" w:date="2015-09-17T17:12:00Z"/>
                <w:iCs/>
              </w:rPr>
            </w:pPr>
          </w:p>
        </w:tc>
      </w:tr>
      <w:tr w:rsidR="003273E9" w:rsidRPr="00883F4B" w:rsidTr="002C46D7">
        <w:trPr>
          <w:trHeight w:val="390"/>
          <w:ins w:id="2630" w:author="Microsoft" w:date="2015-09-17T17:12:00Z"/>
        </w:trPr>
        <w:tc>
          <w:tcPr>
            <w:tcW w:w="1384" w:type="dxa"/>
            <w:shd w:val="clear" w:color="auto" w:fill="D9D9D9"/>
            <w:vAlign w:val="center"/>
          </w:tcPr>
          <w:p w:rsidR="003273E9" w:rsidRPr="00883F4B" w:rsidRDefault="003273E9" w:rsidP="002C46D7">
            <w:pPr>
              <w:rPr>
                <w:ins w:id="2631" w:author="Microsoft" w:date="2015-09-17T17:12:00Z"/>
              </w:rPr>
            </w:pPr>
            <w:ins w:id="2632" w:author="Microsoft" w:date="2015-09-17T17:12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273E9" w:rsidRPr="00883F4B" w:rsidRDefault="00AE54E2" w:rsidP="00717E69">
            <w:pPr>
              <w:rPr>
                <w:ins w:id="2633" w:author="Microsoft" w:date="2015-09-17T17:12:00Z"/>
              </w:rPr>
            </w:pPr>
            <w:ins w:id="2634" w:author="Microsoft" w:date="2015-09-18T10:00:00Z">
              <w:r>
                <w:rPr>
                  <w:rFonts w:hint="eastAsia"/>
                </w:rPr>
                <w:t>站点</w:t>
              </w:r>
              <w:r>
                <w:t>查询退货记录</w:t>
              </w:r>
            </w:ins>
          </w:p>
        </w:tc>
      </w:tr>
      <w:tr w:rsidR="003273E9" w:rsidRPr="00883F4B" w:rsidTr="002C46D7">
        <w:trPr>
          <w:trHeight w:val="420"/>
          <w:ins w:id="2635" w:author="Microsoft" w:date="2015-09-17T17:12:00Z"/>
        </w:trPr>
        <w:tc>
          <w:tcPr>
            <w:tcW w:w="1384" w:type="dxa"/>
            <w:shd w:val="clear" w:color="auto" w:fill="D9D9D9"/>
            <w:vAlign w:val="center"/>
          </w:tcPr>
          <w:p w:rsidR="003273E9" w:rsidRPr="00883F4B" w:rsidRDefault="003273E9" w:rsidP="002C46D7">
            <w:pPr>
              <w:rPr>
                <w:ins w:id="2636" w:author="Microsoft" w:date="2015-09-17T17:12:00Z"/>
              </w:rPr>
            </w:pPr>
            <w:ins w:id="2637" w:author="Microsoft" w:date="2015-09-17T17:12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17E69" w:rsidRDefault="00717E69" w:rsidP="00717E69">
            <w:pPr>
              <w:rPr>
                <w:ins w:id="2638" w:author="Microsoft" w:date="2015-09-18T09:41:00Z"/>
              </w:rPr>
            </w:pPr>
            <w:ins w:id="2639" w:author="Microsoft" w:date="2015-09-18T09:41:00Z">
              <w:r>
                <w:rPr>
                  <w:rFonts w:hint="eastAsia"/>
                </w:rPr>
                <w:t>查询</w:t>
              </w:r>
              <w:r>
                <w:t>条件：</w:t>
              </w:r>
            </w:ins>
          </w:p>
          <w:p w:rsidR="003273E9" w:rsidRPr="00717E69" w:rsidRDefault="00717E69" w:rsidP="00717E69">
            <w:pPr>
              <w:pStyle w:val="a8"/>
              <w:numPr>
                <w:ilvl w:val="0"/>
                <w:numId w:val="64"/>
              </w:numPr>
              <w:ind w:firstLineChars="0"/>
              <w:rPr>
                <w:ins w:id="2640" w:author="Microsoft" w:date="2015-09-17T17:12:00Z"/>
                <w:iCs/>
              </w:rPr>
            </w:pPr>
            <w:ins w:id="2641" w:author="Microsoft" w:date="2015-09-18T09:41:00Z">
              <w:r>
                <w:rPr>
                  <w:rFonts w:hint="eastAsia"/>
                </w:rPr>
                <w:t>站点编号</w:t>
              </w:r>
              <w:r>
                <w:t>：</w:t>
              </w:r>
            </w:ins>
          </w:p>
        </w:tc>
      </w:tr>
      <w:tr w:rsidR="003273E9" w:rsidRPr="00883F4B" w:rsidTr="002C46D7">
        <w:trPr>
          <w:trHeight w:val="420"/>
          <w:ins w:id="2642" w:author="Microsoft" w:date="2015-09-17T17:12:00Z"/>
        </w:trPr>
        <w:tc>
          <w:tcPr>
            <w:tcW w:w="1384" w:type="dxa"/>
            <w:shd w:val="clear" w:color="auto" w:fill="D9D9D9"/>
            <w:vAlign w:val="center"/>
          </w:tcPr>
          <w:p w:rsidR="003273E9" w:rsidRPr="00883F4B" w:rsidRDefault="003273E9" w:rsidP="002C46D7">
            <w:pPr>
              <w:rPr>
                <w:ins w:id="2643" w:author="Microsoft" w:date="2015-09-17T17:12:00Z"/>
              </w:rPr>
            </w:pPr>
            <w:ins w:id="2644" w:author="Microsoft" w:date="2015-09-17T17:12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273E9" w:rsidRDefault="00717E69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2645" w:author="Microsoft" w:date="2015-09-23T16:47:00Z"/>
              </w:rPr>
            </w:pPr>
            <w:ins w:id="2646" w:author="Microsoft" w:date="2015-09-18T09:36:00Z">
              <w:r>
                <w:rPr>
                  <w:rFonts w:hint="eastAsia"/>
                </w:rPr>
                <w:t>站点</w:t>
              </w:r>
              <w:r>
                <w:t>编号：</w:t>
              </w:r>
            </w:ins>
          </w:p>
          <w:p w:rsidR="00EC2ED6" w:rsidRDefault="00EC2ED6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2647" w:author="Microsoft" w:date="2015-09-18T09:36:00Z"/>
              </w:rPr>
            </w:pPr>
            <w:ins w:id="2648" w:author="Microsoft" w:date="2015-09-23T16:47:00Z">
              <w:r>
                <w:rPr>
                  <w:rFonts w:hint="eastAsia"/>
                </w:rPr>
                <w:t>站点</w:t>
              </w:r>
              <w:r>
                <w:t>名称：</w:t>
              </w:r>
            </w:ins>
          </w:p>
          <w:p w:rsidR="00717E69" w:rsidRDefault="00717E69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2649" w:author="Microsoft" w:date="2015-09-18T09:37:00Z"/>
              </w:rPr>
            </w:pPr>
            <w:ins w:id="2650" w:author="Microsoft" w:date="2015-09-18T09:36:00Z">
              <w:r>
                <w:rPr>
                  <w:rFonts w:hint="eastAsia"/>
                </w:rPr>
                <w:t>退货</w:t>
              </w:r>
            </w:ins>
            <w:ins w:id="2651" w:author="Microsoft" w:date="2015-09-18T09:37:00Z">
              <w:r>
                <w:rPr>
                  <w:rFonts w:hint="eastAsia"/>
                </w:rPr>
                <w:t>数量</w:t>
              </w:r>
              <w:r>
                <w:t>：张</w:t>
              </w:r>
            </w:ins>
          </w:p>
          <w:p w:rsidR="00717E69" w:rsidRDefault="00717E69" w:rsidP="00717E69">
            <w:pPr>
              <w:pStyle w:val="a8"/>
              <w:numPr>
                <w:ilvl w:val="0"/>
                <w:numId w:val="28"/>
              </w:numPr>
              <w:ind w:firstLineChars="0"/>
              <w:rPr>
                <w:ins w:id="2652" w:author="Microsoft" w:date="2015-09-18T09:40:00Z"/>
              </w:rPr>
            </w:pPr>
            <w:ins w:id="2653" w:author="Microsoft" w:date="2015-09-18T09:37:00Z">
              <w:r>
                <w:rPr>
                  <w:rFonts w:hint="eastAsia"/>
                </w:rPr>
                <w:t>退货</w:t>
              </w:r>
              <w:r>
                <w:t>金额：瑞尔</w:t>
              </w:r>
            </w:ins>
          </w:p>
          <w:p w:rsidR="00717E69" w:rsidRPr="00883F4B" w:rsidRDefault="00717E69" w:rsidP="00717E69">
            <w:pPr>
              <w:pStyle w:val="a8"/>
              <w:numPr>
                <w:ilvl w:val="0"/>
                <w:numId w:val="28"/>
              </w:numPr>
              <w:ind w:firstLineChars="0"/>
              <w:rPr>
                <w:ins w:id="2654" w:author="Microsoft" w:date="2015-09-17T17:12:00Z"/>
              </w:rPr>
            </w:pPr>
            <w:ins w:id="2655" w:author="Microsoft" w:date="2015-09-18T09:40:00Z">
              <w:r>
                <w:rPr>
                  <w:rFonts w:hint="eastAsia"/>
                </w:rPr>
                <w:t>退货</w:t>
              </w:r>
              <w:r>
                <w:t>时间：年月日</w:t>
              </w:r>
            </w:ins>
          </w:p>
        </w:tc>
      </w:tr>
      <w:tr w:rsidR="003273E9" w:rsidRPr="00883F4B" w:rsidTr="002C46D7">
        <w:trPr>
          <w:ins w:id="2656" w:author="Microsoft" w:date="2015-09-17T17:12:00Z"/>
        </w:trPr>
        <w:tc>
          <w:tcPr>
            <w:tcW w:w="1384" w:type="dxa"/>
            <w:shd w:val="clear" w:color="auto" w:fill="D9D9D9"/>
            <w:vAlign w:val="center"/>
          </w:tcPr>
          <w:p w:rsidR="003273E9" w:rsidRPr="00883F4B" w:rsidRDefault="003273E9" w:rsidP="002C46D7">
            <w:pPr>
              <w:rPr>
                <w:ins w:id="2657" w:author="Microsoft" w:date="2015-09-17T17:12:00Z"/>
              </w:rPr>
            </w:pPr>
            <w:ins w:id="2658" w:author="Microsoft" w:date="2015-09-17T17:12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273E9" w:rsidRPr="00FE4DC0" w:rsidRDefault="003273E9" w:rsidP="002C46D7">
            <w:pPr>
              <w:rPr>
                <w:ins w:id="2659" w:author="Microsoft" w:date="2015-09-17T17:12:00Z"/>
                <w:noProof/>
                <w:szCs w:val="21"/>
              </w:rPr>
            </w:pPr>
            <w:ins w:id="2660" w:author="Microsoft" w:date="2015-09-17T17:12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3273E9" w:rsidRPr="00883F4B" w:rsidTr="002C46D7">
        <w:trPr>
          <w:ins w:id="2661" w:author="Microsoft" w:date="2015-09-17T17:12:00Z"/>
        </w:trPr>
        <w:tc>
          <w:tcPr>
            <w:tcW w:w="1384" w:type="dxa"/>
            <w:shd w:val="clear" w:color="auto" w:fill="D9D9D9"/>
            <w:vAlign w:val="center"/>
          </w:tcPr>
          <w:p w:rsidR="003273E9" w:rsidRPr="00883F4B" w:rsidRDefault="003273E9" w:rsidP="002C46D7">
            <w:pPr>
              <w:rPr>
                <w:ins w:id="2662" w:author="Microsoft" w:date="2015-09-17T17:12:00Z"/>
              </w:rPr>
            </w:pPr>
            <w:ins w:id="2663" w:author="Microsoft" w:date="2015-09-17T17:12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273E9" w:rsidRPr="00883F4B" w:rsidRDefault="003273E9" w:rsidP="002C46D7">
            <w:pPr>
              <w:rPr>
                <w:ins w:id="2664" w:author="Microsoft" w:date="2015-09-17T17:12:00Z"/>
                <w:bCs/>
                <w:iCs/>
              </w:rPr>
            </w:pPr>
            <w:ins w:id="2665" w:author="Microsoft" w:date="2015-09-17T17:12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</w:tbl>
    <w:p w:rsidR="003273E9" w:rsidRPr="003273E9" w:rsidRDefault="003273E9" w:rsidP="003273E9">
      <w:pPr>
        <w:pStyle w:val="a0"/>
        <w:rPr>
          <w:ins w:id="2666" w:author="Microsoft" w:date="2015-09-17T16:52:00Z"/>
        </w:rPr>
      </w:pPr>
    </w:p>
    <w:p w:rsidR="00600786" w:rsidRDefault="00600786" w:rsidP="003C64BA">
      <w:pPr>
        <w:pStyle w:val="3"/>
        <w:rPr>
          <w:ins w:id="2667" w:author="Microsoft" w:date="2015-09-18T09:41:00Z"/>
        </w:rPr>
      </w:pPr>
      <w:bookmarkStart w:id="2668" w:name="_Toc430873062"/>
      <w:ins w:id="2669" w:author="Microsoft" w:date="2015-09-17T16:53:00Z">
        <w:r>
          <w:rPr>
            <w:rFonts w:hint="eastAsia"/>
          </w:rPr>
          <w:t>入库</w:t>
        </w:r>
        <w:r>
          <w:t>销售记录</w:t>
        </w:r>
      </w:ins>
      <w:bookmarkEnd w:id="2668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7E69" w:rsidRPr="00883F4B" w:rsidTr="002C46D7">
        <w:trPr>
          <w:ins w:id="2670" w:author="Microsoft" w:date="2015-09-18T09:41:00Z"/>
        </w:trPr>
        <w:tc>
          <w:tcPr>
            <w:tcW w:w="1384" w:type="dxa"/>
            <w:shd w:val="clear" w:color="auto" w:fill="D9D9D9"/>
            <w:vAlign w:val="center"/>
          </w:tcPr>
          <w:p w:rsidR="00717E69" w:rsidRPr="00883F4B" w:rsidRDefault="00717E69" w:rsidP="002C46D7">
            <w:pPr>
              <w:rPr>
                <w:ins w:id="2671" w:author="Microsoft" w:date="2015-09-18T09:41:00Z"/>
              </w:rPr>
            </w:pPr>
            <w:ins w:id="2672" w:author="Microsoft" w:date="2015-09-18T09:41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717E69" w:rsidRPr="00883F4B" w:rsidRDefault="00717E69" w:rsidP="002C46D7">
            <w:pPr>
              <w:rPr>
                <w:ins w:id="2673" w:author="Microsoft" w:date="2015-09-18T09:41:00Z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:rsidR="00717E69" w:rsidRPr="00883F4B" w:rsidRDefault="00717E69" w:rsidP="002C46D7">
            <w:pPr>
              <w:rPr>
                <w:ins w:id="2674" w:author="Microsoft" w:date="2015-09-18T09:41:00Z"/>
              </w:rPr>
            </w:pPr>
            <w:ins w:id="2675" w:author="Microsoft" w:date="2015-09-18T09:41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717E69" w:rsidRPr="00883F4B" w:rsidRDefault="00717E69" w:rsidP="002C46D7">
            <w:pPr>
              <w:rPr>
                <w:ins w:id="2676" w:author="Microsoft" w:date="2015-09-18T09:41:00Z"/>
                <w:iCs/>
              </w:rPr>
            </w:pPr>
          </w:p>
        </w:tc>
      </w:tr>
      <w:tr w:rsidR="00717E69" w:rsidRPr="00883F4B" w:rsidTr="002C46D7">
        <w:trPr>
          <w:ins w:id="2677" w:author="Microsoft" w:date="2015-09-18T09:41:00Z"/>
        </w:trPr>
        <w:tc>
          <w:tcPr>
            <w:tcW w:w="1384" w:type="dxa"/>
            <w:shd w:val="clear" w:color="auto" w:fill="D9D9D9"/>
            <w:vAlign w:val="center"/>
          </w:tcPr>
          <w:p w:rsidR="00717E69" w:rsidRPr="00883F4B" w:rsidRDefault="00717E69" w:rsidP="002C46D7">
            <w:pPr>
              <w:rPr>
                <w:ins w:id="2678" w:author="Microsoft" w:date="2015-09-18T09:41:00Z"/>
              </w:rPr>
            </w:pPr>
            <w:ins w:id="2679" w:author="Microsoft" w:date="2015-09-18T09:41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717E69" w:rsidRPr="00883F4B" w:rsidRDefault="00717E69" w:rsidP="002C46D7">
            <w:pPr>
              <w:rPr>
                <w:ins w:id="2680" w:author="Microsoft" w:date="2015-09-18T09:41:00Z"/>
                <w:iCs/>
              </w:rPr>
            </w:pPr>
            <w:ins w:id="2681" w:author="Microsoft" w:date="2015-09-18T09:41:00Z">
              <w:r>
                <w:rPr>
                  <w:rFonts w:hint="eastAsia"/>
                  <w:iCs/>
                </w:rPr>
                <w:t>查询</w:t>
              </w:r>
              <w:r>
                <w:rPr>
                  <w:iCs/>
                </w:rPr>
                <w:t>站点的</w:t>
              </w:r>
              <w:r>
                <w:rPr>
                  <w:rFonts w:hint="eastAsia"/>
                  <w:iCs/>
                </w:rPr>
                <w:t>入库</w:t>
              </w:r>
              <w:r>
                <w:rPr>
                  <w:iCs/>
                </w:rPr>
                <w:t>销售记录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717E69" w:rsidRPr="00883F4B" w:rsidRDefault="00717E69" w:rsidP="002C46D7">
            <w:pPr>
              <w:rPr>
                <w:ins w:id="2682" w:author="Microsoft" w:date="2015-09-18T09:41:00Z"/>
                <w:iCs/>
              </w:rPr>
            </w:pPr>
            <w:ins w:id="2683" w:author="Microsoft" w:date="2015-09-18T09:41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717E69" w:rsidRPr="00883F4B" w:rsidRDefault="00717E69" w:rsidP="002C46D7">
            <w:pPr>
              <w:rPr>
                <w:ins w:id="2684" w:author="Microsoft" w:date="2015-09-18T09:41:00Z"/>
                <w:iCs/>
              </w:rPr>
            </w:pPr>
          </w:p>
        </w:tc>
      </w:tr>
      <w:tr w:rsidR="00717E69" w:rsidRPr="00883F4B" w:rsidTr="002C46D7">
        <w:trPr>
          <w:trHeight w:val="390"/>
          <w:ins w:id="2685" w:author="Microsoft" w:date="2015-09-18T09:41:00Z"/>
        </w:trPr>
        <w:tc>
          <w:tcPr>
            <w:tcW w:w="1384" w:type="dxa"/>
            <w:shd w:val="clear" w:color="auto" w:fill="D9D9D9"/>
            <w:vAlign w:val="center"/>
          </w:tcPr>
          <w:p w:rsidR="00717E69" w:rsidRPr="00883F4B" w:rsidRDefault="00717E69" w:rsidP="002C46D7">
            <w:pPr>
              <w:rPr>
                <w:ins w:id="2686" w:author="Microsoft" w:date="2015-09-18T09:41:00Z"/>
              </w:rPr>
            </w:pPr>
            <w:ins w:id="2687" w:author="Microsoft" w:date="2015-09-18T09:41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17E69" w:rsidRPr="00883F4B" w:rsidRDefault="002C46D7" w:rsidP="002C46D7">
            <w:pPr>
              <w:rPr>
                <w:ins w:id="2688" w:author="Microsoft" w:date="2015-09-18T09:41:00Z"/>
              </w:rPr>
            </w:pPr>
            <w:ins w:id="2689" w:author="Microsoft" w:date="2015-09-18T10:03:00Z">
              <w:r>
                <w:rPr>
                  <w:rFonts w:hint="eastAsia"/>
                </w:rPr>
                <w:t>查询</w:t>
              </w:r>
              <w:r>
                <w:t>站点的所有入库记录；</w:t>
              </w:r>
            </w:ins>
          </w:p>
        </w:tc>
      </w:tr>
      <w:tr w:rsidR="00717E69" w:rsidRPr="00883F4B" w:rsidTr="002C46D7">
        <w:trPr>
          <w:trHeight w:val="420"/>
          <w:ins w:id="2690" w:author="Microsoft" w:date="2015-09-18T09:41:00Z"/>
        </w:trPr>
        <w:tc>
          <w:tcPr>
            <w:tcW w:w="1384" w:type="dxa"/>
            <w:shd w:val="clear" w:color="auto" w:fill="D9D9D9"/>
            <w:vAlign w:val="center"/>
          </w:tcPr>
          <w:p w:rsidR="00717E69" w:rsidRPr="00883F4B" w:rsidRDefault="00717E69" w:rsidP="002C46D7">
            <w:pPr>
              <w:rPr>
                <w:ins w:id="2691" w:author="Microsoft" w:date="2015-09-18T09:41:00Z"/>
              </w:rPr>
            </w:pPr>
            <w:ins w:id="2692" w:author="Microsoft" w:date="2015-09-18T09:41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C46D7" w:rsidRDefault="002C46D7" w:rsidP="002C46D7">
            <w:pPr>
              <w:rPr>
                <w:ins w:id="2693" w:author="Microsoft" w:date="2015-09-18T10:03:00Z"/>
              </w:rPr>
            </w:pPr>
            <w:ins w:id="2694" w:author="Microsoft" w:date="2015-09-18T10:03:00Z">
              <w:r>
                <w:rPr>
                  <w:rFonts w:hint="eastAsia"/>
                </w:rPr>
                <w:t>查询</w:t>
              </w:r>
              <w:r>
                <w:t>条件：</w:t>
              </w:r>
            </w:ins>
          </w:p>
          <w:p w:rsidR="00717E69" w:rsidRDefault="002C46D7" w:rsidP="00994B3F">
            <w:pPr>
              <w:pStyle w:val="a8"/>
              <w:numPr>
                <w:ilvl w:val="0"/>
                <w:numId w:val="67"/>
              </w:numPr>
              <w:ind w:firstLineChars="0"/>
              <w:rPr>
                <w:ins w:id="2695" w:author="Microsoft" w:date="2015-09-22T15:10:00Z"/>
              </w:rPr>
            </w:pPr>
            <w:ins w:id="2696" w:author="Microsoft" w:date="2015-09-18T10:03:00Z">
              <w:r>
                <w:rPr>
                  <w:rFonts w:hint="eastAsia"/>
                </w:rPr>
                <w:t>站点编号</w:t>
              </w:r>
              <w:r>
                <w:t>：</w:t>
              </w:r>
            </w:ins>
          </w:p>
          <w:p w:rsidR="00ED7F9D" w:rsidRPr="00994B3F" w:rsidRDefault="00ED7F9D" w:rsidP="00994B3F">
            <w:pPr>
              <w:pStyle w:val="a8"/>
              <w:numPr>
                <w:ilvl w:val="0"/>
                <w:numId w:val="67"/>
              </w:numPr>
              <w:ind w:firstLineChars="0"/>
              <w:rPr>
                <w:ins w:id="2697" w:author="Microsoft" w:date="2015-09-18T09:41:00Z"/>
                <w:iCs/>
              </w:rPr>
            </w:pPr>
            <w:ins w:id="2698" w:author="Microsoft" w:date="2015-09-22T15:10:00Z">
              <w:r>
                <w:rPr>
                  <w:rFonts w:hint="eastAsia"/>
                </w:rPr>
                <w:t>日期</w:t>
              </w:r>
              <w:r>
                <w:t>：</w:t>
              </w:r>
            </w:ins>
            <w:ins w:id="2699" w:author="Microsoft" w:date="2015-09-23T16:47:00Z">
              <w:r w:rsidR="00994B3F">
                <w:rPr>
                  <w:rFonts w:hint="eastAsia"/>
                </w:rPr>
                <w:t>选择</w:t>
              </w:r>
              <w:r w:rsidR="00994B3F">
                <w:t>日期区间进行查询</w:t>
              </w:r>
            </w:ins>
          </w:p>
        </w:tc>
      </w:tr>
      <w:tr w:rsidR="00717E69" w:rsidRPr="00883F4B" w:rsidTr="002C46D7">
        <w:trPr>
          <w:trHeight w:val="420"/>
          <w:ins w:id="2700" w:author="Microsoft" w:date="2015-09-18T09:41:00Z"/>
        </w:trPr>
        <w:tc>
          <w:tcPr>
            <w:tcW w:w="1384" w:type="dxa"/>
            <w:shd w:val="clear" w:color="auto" w:fill="D9D9D9"/>
            <w:vAlign w:val="center"/>
          </w:tcPr>
          <w:p w:rsidR="00717E69" w:rsidRPr="00883F4B" w:rsidRDefault="00717E69" w:rsidP="002C46D7">
            <w:pPr>
              <w:rPr>
                <w:ins w:id="2701" w:author="Microsoft" w:date="2015-09-18T09:41:00Z"/>
              </w:rPr>
            </w:pPr>
            <w:ins w:id="2702" w:author="Microsoft" w:date="2015-09-18T09:41:00Z">
              <w:r w:rsidRPr="00883F4B">
                <w:rPr>
                  <w:rFonts w:hint="eastAsia"/>
                </w:rPr>
                <w:lastRenderedPageBreak/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17E69" w:rsidRDefault="00717E69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2703" w:author="Microsoft" w:date="2015-09-22T15:11:00Z"/>
              </w:rPr>
            </w:pPr>
            <w:ins w:id="2704" w:author="Microsoft" w:date="2015-09-18T09:41:00Z">
              <w:r>
                <w:rPr>
                  <w:rFonts w:hint="eastAsia"/>
                </w:rPr>
                <w:t>站点</w:t>
              </w:r>
              <w:r>
                <w:t>编号：</w:t>
              </w:r>
            </w:ins>
          </w:p>
          <w:p w:rsidR="00ED7F9D" w:rsidRDefault="00ED7F9D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2705" w:author="Microsoft" w:date="2015-09-18T09:41:00Z"/>
              </w:rPr>
            </w:pPr>
            <w:ins w:id="2706" w:author="Microsoft" w:date="2015-09-22T15:11:00Z">
              <w:r>
                <w:rPr>
                  <w:rFonts w:hint="eastAsia"/>
                </w:rPr>
                <w:t>站点</w:t>
              </w:r>
              <w:r>
                <w:t>名称：</w:t>
              </w:r>
            </w:ins>
          </w:p>
          <w:p w:rsidR="00717E69" w:rsidRDefault="002C46D7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2707" w:author="Microsoft" w:date="2015-09-18T10:04:00Z"/>
              </w:rPr>
            </w:pPr>
            <w:ins w:id="2708" w:author="Microsoft" w:date="2015-09-18T10:04:00Z">
              <w:r>
                <w:rPr>
                  <w:rFonts w:hint="eastAsia"/>
                </w:rPr>
                <w:t>入库时间</w:t>
              </w:r>
              <w:r>
                <w:t>：</w:t>
              </w:r>
            </w:ins>
          </w:p>
          <w:p w:rsidR="002C46D7" w:rsidRDefault="002C46D7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2709" w:author="Microsoft" w:date="2015-09-18T10:04:00Z"/>
              </w:rPr>
            </w:pPr>
            <w:ins w:id="2710" w:author="Microsoft" w:date="2015-09-18T10:04:00Z">
              <w:r>
                <w:t>数量：张</w:t>
              </w:r>
            </w:ins>
          </w:p>
          <w:p w:rsidR="002C46D7" w:rsidRPr="00883F4B" w:rsidRDefault="002C46D7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2711" w:author="Microsoft" w:date="2015-09-18T09:41:00Z"/>
              </w:rPr>
            </w:pPr>
            <w:ins w:id="2712" w:author="Microsoft" w:date="2015-09-18T10:04:00Z">
              <w:r>
                <w:t>金额：</w:t>
              </w:r>
            </w:ins>
          </w:p>
        </w:tc>
      </w:tr>
      <w:tr w:rsidR="00717E69" w:rsidRPr="00883F4B" w:rsidTr="002C46D7">
        <w:trPr>
          <w:ins w:id="2713" w:author="Microsoft" w:date="2015-09-18T09:41:00Z"/>
        </w:trPr>
        <w:tc>
          <w:tcPr>
            <w:tcW w:w="1384" w:type="dxa"/>
            <w:shd w:val="clear" w:color="auto" w:fill="D9D9D9"/>
            <w:vAlign w:val="center"/>
          </w:tcPr>
          <w:p w:rsidR="00717E69" w:rsidRPr="00883F4B" w:rsidRDefault="00717E69" w:rsidP="002C46D7">
            <w:pPr>
              <w:rPr>
                <w:ins w:id="2714" w:author="Microsoft" w:date="2015-09-18T09:41:00Z"/>
              </w:rPr>
            </w:pPr>
            <w:ins w:id="2715" w:author="Microsoft" w:date="2015-09-18T09:41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17E69" w:rsidRPr="00FE4DC0" w:rsidRDefault="00717E69" w:rsidP="002C46D7">
            <w:pPr>
              <w:rPr>
                <w:ins w:id="2716" w:author="Microsoft" w:date="2015-09-18T09:41:00Z"/>
                <w:noProof/>
                <w:szCs w:val="21"/>
              </w:rPr>
            </w:pPr>
            <w:ins w:id="2717" w:author="Microsoft" w:date="2015-09-18T09:41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717E69" w:rsidRPr="00883F4B" w:rsidTr="002C46D7">
        <w:trPr>
          <w:ins w:id="2718" w:author="Microsoft" w:date="2015-09-18T09:41:00Z"/>
        </w:trPr>
        <w:tc>
          <w:tcPr>
            <w:tcW w:w="1384" w:type="dxa"/>
            <w:shd w:val="clear" w:color="auto" w:fill="D9D9D9"/>
            <w:vAlign w:val="center"/>
          </w:tcPr>
          <w:p w:rsidR="00717E69" w:rsidRPr="00883F4B" w:rsidRDefault="00717E69" w:rsidP="002C46D7">
            <w:pPr>
              <w:rPr>
                <w:ins w:id="2719" w:author="Microsoft" w:date="2015-09-18T09:41:00Z"/>
              </w:rPr>
            </w:pPr>
            <w:ins w:id="2720" w:author="Microsoft" w:date="2015-09-18T09:41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17E69" w:rsidRPr="00883F4B" w:rsidRDefault="00717E69" w:rsidP="002C46D7">
            <w:pPr>
              <w:rPr>
                <w:ins w:id="2721" w:author="Microsoft" w:date="2015-09-18T09:41:00Z"/>
                <w:bCs/>
                <w:iCs/>
              </w:rPr>
            </w:pPr>
            <w:ins w:id="2722" w:author="Microsoft" w:date="2015-09-18T09:41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</w:tbl>
    <w:p w:rsidR="0072538C" w:rsidRDefault="0072538C" w:rsidP="003C64BA">
      <w:pPr>
        <w:pStyle w:val="a0"/>
        <w:sectPr w:rsidR="0072538C" w:rsidSect="0072538C">
          <w:pgSz w:w="11906" w:h="16838"/>
          <w:pgMar w:top="1440" w:right="1134" w:bottom="1440" w:left="1797" w:header="851" w:footer="992" w:gutter="0"/>
          <w:cols w:space="425"/>
          <w:docGrid w:linePitch="312"/>
        </w:sectPr>
      </w:pPr>
    </w:p>
    <w:p w:rsidR="00717E69" w:rsidRPr="00717E69" w:rsidRDefault="00717E69" w:rsidP="003C64BA">
      <w:pPr>
        <w:pStyle w:val="a0"/>
        <w:rPr>
          <w:ins w:id="2723" w:author="Microsoft" w:date="2015-09-17T16:53:00Z"/>
        </w:rPr>
      </w:pPr>
    </w:p>
    <w:p w:rsidR="00711B0D" w:rsidRPr="00711B0D" w:rsidRDefault="00D55654" w:rsidP="00711B0D">
      <w:pPr>
        <w:pStyle w:val="2"/>
      </w:pPr>
      <w:bookmarkStart w:id="2724" w:name="_Toc430873063"/>
      <w:r>
        <w:rPr>
          <w:rFonts w:hint="eastAsia"/>
        </w:rPr>
        <w:t>报表</w:t>
      </w:r>
      <w:r>
        <w:t>查询</w:t>
      </w:r>
      <w:r w:rsidR="00323126" w:rsidRPr="00323126">
        <w:rPr>
          <w:rFonts w:hint="eastAsia"/>
        </w:rPr>
        <w:t>（</w:t>
      </w:r>
      <w:r w:rsidR="0003476B">
        <w:rPr>
          <w:rFonts w:hint="eastAsia"/>
        </w:rPr>
        <w:t>Report</w:t>
      </w:r>
      <w:r w:rsidR="00323126" w:rsidRPr="00323126">
        <w:rPr>
          <w:rFonts w:hint="eastAsia"/>
        </w:rPr>
        <w:t>）</w:t>
      </w:r>
      <w:bookmarkEnd w:id="2724"/>
    </w:p>
    <w:p w:rsidR="00711B0D" w:rsidRDefault="008A2AEE" w:rsidP="003C64BA">
      <w:pPr>
        <w:pStyle w:val="3"/>
        <w:rPr>
          <w:ins w:id="2725" w:author="Microsoft" w:date="2015-09-21T15:19:00Z"/>
        </w:rPr>
      </w:pPr>
      <w:bookmarkStart w:id="2726" w:name="_Toc430873064"/>
      <w:ins w:id="2727" w:author="Microsoft" w:date="2015-09-21T16:11:00Z">
        <w:r>
          <w:rPr>
            <w:rFonts w:hint="eastAsia"/>
          </w:rPr>
          <w:t>部门</w:t>
        </w:r>
      </w:ins>
      <w:r w:rsidR="00711B0D">
        <w:rPr>
          <w:rFonts w:hint="eastAsia"/>
        </w:rPr>
        <w:t>销售</w:t>
      </w:r>
      <w:r w:rsidR="00711B0D">
        <w:t>报表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Sales Reports</w:t>
      </w:r>
      <w:r w:rsidR="00323126" w:rsidRPr="00323126">
        <w:rPr>
          <w:rFonts w:hint="eastAsia"/>
        </w:rPr>
        <w:t>）</w:t>
      </w:r>
      <w:bookmarkEnd w:id="2726"/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3C64BA" w:rsidRPr="009A3BDA" w:rsidTr="001922A4">
        <w:trPr>
          <w:trHeight w:val="285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3C64BA" w:rsidRPr="00940825" w:rsidRDefault="003C64BA" w:rsidP="003C64BA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940825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查询条件</w:t>
            </w:r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3C64BA" w:rsidRPr="009A3BDA" w:rsidRDefault="003C64BA" w:rsidP="001922A4">
            <w:pPr>
              <w:spacing w:before="240" w:after="0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9A3BDA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说明</w:t>
            </w:r>
          </w:p>
        </w:tc>
      </w:tr>
      <w:tr w:rsidR="003C64BA" w:rsidRPr="009A3BDA" w:rsidDel="00C53B80" w:rsidTr="00203026">
        <w:trPr>
          <w:trHeight w:val="525"/>
          <w:del w:id="2728" w:author="Microsoft" w:date="2015-10-14T17:38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4BA" w:rsidRPr="009A3BDA" w:rsidDel="00C53B80" w:rsidRDefault="003C64BA" w:rsidP="00203026">
            <w:pPr>
              <w:spacing w:before="240" w:after="0"/>
              <w:jc w:val="center"/>
              <w:rPr>
                <w:del w:id="2729" w:author="Microsoft" w:date="2015-10-14T17:38:00Z"/>
                <w:rFonts w:ascii="宋体" w:hAnsi="宋体" w:cs="宋体"/>
                <w:color w:val="000000"/>
                <w:sz w:val="22"/>
                <w:szCs w:val="22"/>
              </w:rPr>
            </w:pPr>
            <w:del w:id="2730" w:author="Microsoft" w:date="2015-10-14T17:38:00Z">
              <w:r w:rsidDel="00C53B80"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delText>地区</w:delText>
              </w:r>
            </w:del>
          </w:p>
        </w:tc>
        <w:tc>
          <w:tcPr>
            <w:tcW w:w="3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C64BA" w:rsidRPr="009A3BDA" w:rsidDel="00C53B80" w:rsidRDefault="003C64BA" w:rsidP="00203026">
            <w:pPr>
              <w:spacing w:before="240" w:after="0"/>
              <w:jc w:val="center"/>
              <w:rPr>
                <w:del w:id="2731" w:author="Microsoft" w:date="2015-10-14T17:38:00Z"/>
                <w:rFonts w:ascii="宋体" w:hAnsi="宋体" w:cs="宋体"/>
                <w:color w:val="000000"/>
                <w:sz w:val="22"/>
                <w:szCs w:val="22"/>
              </w:rPr>
            </w:pPr>
            <w:del w:id="2732" w:author="Microsoft" w:date="2015-10-14T17:38:00Z">
              <w:r w:rsidDel="00C53B80"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delText>选择</w:delText>
              </w:r>
              <w:r w:rsidDel="00C53B80">
                <w:rPr>
                  <w:rFonts w:ascii="宋体" w:hAnsi="宋体" w:cs="宋体"/>
                  <w:color w:val="000000"/>
                  <w:sz w:val="22"/>
                  <w:szCs w:val="22"/>
                </w:rPr>
                <w:delText>某一</w:delText>
              </w:r>
              <w:r w:rsidDel="00C53B80"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delText>区域</w:delText>
              </w:r>
            </w:del>
          </w:p>
        </w:tc>
      </w:tr>
      <w:tr w:rsidR="003C64BA" w:rsidRPr="009A3BDA" w:rsidTr="00203026">
        <w:trPr>
          <w:trHeight w:val="533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64BA" w:rsidRPr="009A3BDA" w:rsidRDefault="003C64BA" w:rsidP="00203026">
            <w:pPr>
              <w:spacing w:before="240"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部门</w:t>
            </w:r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64BA" w:rsidRDefault="003C64BA" w:rsidP="00203026">
            <w:pPr>
              <w:spacing w:before="240"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选择某一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区域下的某一部门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或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单独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查询某一区域的销售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报表</w:t>
            </w:r>
          </w:p>
        </w:tc>
      </w:tr>
      <w:tr w:rsidR="003C64BA" w:rsidRPr="009A3BDA" w:rsidTr="00203026">
        <w:trPr>
          <w:trHeight w:val="399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4BA" w:rsidRPr="009A3BDA" w:rsidRDefault="003C64BA" w:rsidP="00203026">
            <w:pPr>
              <w:spacing w:before="240"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日期</w:t>
            </w:r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C64BA" w:rsidRPr="009A3BDA" w:rsidRDefault="003C64BA" w:rsidP="00203026">
            <w:pPr>
              <w:spacing w:before="240"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选择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起止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日期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，查询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某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一时间段的销售数据；</w:t>
            </w:r>
          </w:p>
        </w:tc>
      </w:tr>
    </w:tbl>
    <w:p w:rsidR="003C64BA" w:rsidRPr="00203026" w:rsidRDefault="00EF04B9" w:rsidP="00203026">
      <w:pPr>
        <w:pStyle w:val="a0"/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</w:p>
    <w:p w:rsidR="003C64BA" w:rsidRPr="00203026" w:rsidRDefault="003C64BA" w:rsidP="00203026">
      <w:pPr>
        <w:pStyle w:val="a0"/>
        <w:ind w:firstLineChars="0" w:firstLine="0"/>
        <w:jc w:val="center"/>
        <w:rPr>
          <w:rFonts w:ascii="微软雅黑" w:eastAsia="微软雅黑" w:hAnsi="微软雅黑"/>
        </w:rPr>
      </w:pPr>
      <w:r w:rsidRPr="00203026">
        <w:rPr>
          <w:rFonts w:ascii="微软雅黑" w:eastAsia="微软雅黑" w:hAnsi="微软雅黑" w:hint="eastAsia"/>
        </w:rPr>
        <w:t>部门销售报表</w:t>
      </w:r>
    </w:p>
    <w:tbl>
      <w:tblPr>
        <w:tblStyle w:val="a9"/>
        <w:tblW w:w="13948" w:type="dxa"/>
        <w:tblLook w:val="04A0" w:firstRow="1" w:lastRow="0" w:firstColumn="1" w:lastColumn="0" w:noHBand="0" w:noVBand="1"/>
        <w:tblPrChange w:id="2733" w:author="Microsoft" w:date="2015-10-14T15:22:00Z">
          <w:tblPr>
            <w:tblStyle w:val="a9"/>
            <w:tblW w:w="13948" w:type="dxa"/>
            <w:tblLook w:val="04A0" w:firstRow="1" w:lastRow="0" w:firstColumn="1" w:lastColumn="0" w:noHBand="0" w:noVBand="1"/>
          </w:tblPr>
        </w:tblPrChange>
      </w:tblPr>
      <w:tblGrid>
        <w:gridCol w:w="2240"/>
        <w:gridCol w:w="2276"/>
        <w:gridCol w:w="1832"/>
        <w:gridCol w:w="1881"/>
        <w:gridCol w:w="1916"/>
        <w:gridCol w:w="1964"/>
        <w:gridCol w:w="1839"/>
        <w:tblGridChange w:id="2734">
          <w:tblGrid>
            <w:gridCol w:w="2585"/>
            <w:gridCol w:w="2629"/>
            <w:gridCol w:w="2117"/>
            <w:gridCol w:w="2217"/>
            <w:gridCol w:w="2217"/>
            <w:gridCol w:w="2275"/>
            <w:gridCol w:w="2125"/>
          </w:tblGrid>
        </w:tblGridChange>
      </w:tblGrid>
      <w:tr w:rsidR="001E2BF5" w:rsidRPr="00286045" w:rsidTr="001E2BF5">
        <w:trPr>
          <w:trHeight w:val="378"/>
          <w:trPrChange w:id="2735" w:author="Microsoft" w:date="2015-10-14T15:22:00Z">
            <w:trPr>
              <w:trHeight w:val="378"/>
            </w:trPr>
          </w:trPrChange>
        </w:trPr>
        <w:tc>
          <w:tcPr>
            <w:tcW w:w="2240" w:type="dxa"/>
            <w:shd w:val="clear" w:color="auto" w:fill="D9D9D9" w:themeFill="background1" w:themeFillShade="D9"/>
            <w:tcPrChange w:id="2736" w:author="Microsoft" w:date="2015-10-14T15:22:00Z">
              <w:tcPr>
                <w:tcW w:w="2585" w:type="dxa"/>
                <w:shd w:val="clear" w:color="auto" w:fill="D9D9D9" w:themeFill="background1" w:themeFillShade="D9"/>
              </w:tcPr>
            </w:tcPrChange>
          </w:tcPr>
          <w:p w:rsidR="001E2BF5" w:rsidRDefault="00C53B80" w:rsidP="00866874">
            <w:pPr>
              <w:pStyle w:val="a0"/>
              <w:ind w:firstLineChars="50" w:firstLine="105"/>
              <w:rPr>
                <w:ins w:id="2737" w:author="Microsoft" w:date="2015-10-10T13:30:00Z"/>
                <w:rFonts w:ascii="微软雅黑" w:eastAsia="微软雅黑" w:hAnsi="微软雅黑"/>
              </w:rPr>
            </w:pPr>
            <w:ins w:id="2738" w:author="Microsoft" w:date="2015-10-14T17:38:00Z">
              <w:r>
                <w:rPr>
                  <w:rFonts w:ascii="微软雅黑" w:eastAsia="微软雅黑" w:hAnsi="微软雅黑" w:hint="eastAsia"/>
                </w:rPr>
                <w:t>部门</w:t>
              </w:r>
            </w:ins>
            <w:ins w:id="2739" w:author="Microsoft" w:date="2015-10-10T13:31:00Z">
              <w:r w:rsidR="001E2BF5"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2276" w:type="dxa"/>
            <w:shd w:val="clear" w:color="auto" w:fill="D9D9D9" w:themeFill="background1" w:themeFillShade="D9"/>
            <w:tcPrChange w:id="2740" w:author="Microsoft" w:date="2015-10-14T15:22:00Z">
              <w:tcPr>
                <w:tcW w:w="2629" w:type="dxa"/>
                <w:shd w:val="clear" w:color="auto" w:fill="D9D9D9" w:themeFill="background1" w:themeFillShade="D9"/>
              </w:tcPr>
            </w:tcPrChange>
          </w:tcPr>
          <w:p w:rsidR="001E2BF5" w:rsidRPr="00203026" w:rsidRDefault="001E2BF5">
            <w:pPr>
              <w:pStyle w:val="a0"/>
              <w:ind w:firstLineChars="50" w:firstLine="105"/>
              <w:rPr>
                <w:rFonts w:ascii="微软雅黑" w:eastAsia="微软雅黑" w:hAnsi="微软雅黑"/>
              </w:rPr>
              <w:pPrChange w:id="2741" w:author="Microsoft" w:date="2015-10-10T13:09:00Z">
                <w:pPr>
                  <w:pStyle w:val="a0"/>
                  <w:ind w:firstLineChars="0" w:firstLine="0"/>
                </w:pPr>
              </w:pPrChange>
            </w:pPr>
            <w:ins w:id="2742" w:author="Microsoft" w:date="2015-10-10T13:10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</w:ins>
            <w:del w:id="2743" w:author="Microsoft" w:date="2015-10-10T13:06:00Z">
              <w:r w:rsidRPr="00203026" w:rsidDel="00866874">
                <w:rPr>
                  <w:rFonts w:ascii="微软雅黑" w:eastAsia="微软雅黑" w:hAnsi="微软雅黑" w:hint="eastAsia"/>
                </w:rPr>
                <w:delText>部门编号</w:delText>
              </w:r>
            </w:del>
          </w:p>
        </w:tc>
        <w:tc>
          <w:tcPr>
            <w:tcW w:w="1832" w:type="dxa"/>
            <w:shd w:val="clear" w:color="auto" w:fill="D9D9D9" w:themeFill="background1" w:themeFillShade="D9"/>
            <w:tcPrChange w:id="2744" w:author="Microsoft" w:date="2015-10-14T15:22:00Z">
              <w:tcPr>
                <w:tcW w:w="2117" w:type="dxa"/>
                <w:shd w:val="clear" w:color="auto" w:fill="D9D9D9" w:themeFill="background1" w:themeFillShade="D9"/>
              </w:tcPr>
            </w:tcPrChange>
          </w:tcPr>
          <w:p w:rsidR="001E2BF5" w:rsidRPr="00203026" w:rsidRDefault="001E2BF5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ins w:id="2745" w:author="Microsoft" w:date="2015-10-10T13:10:00Z">
              <w:r>
                <w:rPr>
                  <w:rFonts w:ascii="微软雅黑" w:eastAsia="微软雅黑" w:hAnsi="微软雅黑" w:hint="eastAsia"/>
                </w:rPr>
                <w:t>销量</w:t>
              </w:r>
            </w:ins>
            <w:ins w:id="2746" w:author="Microsoft" w:date="2015-10-10T13:11:00Z">
              <w:r>
                <w:rPr>
                  <w:rFonts w:ascii="微软雅黑" w:eastAsia="微软雅黑" w:hAnsi="微软雅黑" w:hint="eastAsia"/>
                </w:rPr>
                <w:t>金额</w:t>
              </w:r>
            </w:ins>
            <w:del w:id="2747" w:author="Microsoft" w:date="2015-10-10T13:07:00Z">
              <w:r w:rsidRPr="00203026" w:rsidDel="00866874">
                <w:rPr>
                  <w:rFonts w:ascii="微软雅黑" w:eastAsia="微软雅黑" w:hAnsi="微软雅黑" w:hint="eastAsia"/>
                </w:rPr>
                <w:delText>游戏名称</w:delText>
              </w:r>
              <w:r w:rsidRPr="00203026" w:rsidDel="00866874">
                <w:rPr>
                  <w:rFonts w:ascii="微软雅黑" w:eastAsia="微软雅黑" w:hAnsi="微软雅黑"/>
                </w:rPr>
                <w:delText>1</w:delText>
              </w:r>
            </w:del>
          </w:p>
        </w:tc>
        <w:tc>
          <w:tcPr>
            <w:tcW w:w="1881" w:type="dxa"/>
            <w:shd w:val="clear" w:color="auto" w:fill="D9D9D9" w:themeFill="background1" w:themeFillShade="D9"/>
            <w:tcPrChange w:id="2748" w:author="Microsoft" w:date="2015-10-14T15:22:00Z">
              <w:tcPr>
                <w:tcW w:w="2217" w:type="dxa"/>
                <w:shd w:val="clear" w:color="auto" w:fill="D9D9D9" w:themeFill="background1" w:themeFillShade="D9"/>
              </w:tcPr>
            </w:tcPrChange>
          </w:tcPr>
          <w:p w:rsidR="001E2BF5" w:rsidRDefault="001E2BF5">
            <w:pPr>
              <w:pStyle w:val="a0"/>
              <w:ind w:firstLineChars="0" w:firstLine="0"/>
              <w:jc w:val="center"/>
              <w:rPr>
                <w:ins w:id="2749" w:author="Microsoft" w:date="2015-10-14T15:22:00Z"/>
                <w:rFonts w:ascii="微软雅黑" w:eastAsia="微软雅黑" w:hAnsi="微软雅黑"/>
              </w:rPr>
            </w:pPr>
            <w:ins w:id="2750" w:author="Microsoft" w:date="2015-10-14T15:22:00Z">
              <w:r>
                <w:rPr>
                  <w:rFonts w:ascii="微软雅黑" w:eastAsia="微软雅黑" w:hAnsi="微软雅黑" w:hint="eastAsia"/>
                </w:rPr>
                <w:t>销售</w:t>
              </w:r>
              <w:r>
                <w:rPr>
                  <w:rFonts w:ascii="微软雅黑" w:eastAsia="微软雅黑" w:hAnsi="微软雅黑"/>
                </w:rPr>
                <w:t>提成</w:t>
              </w:r>
            </w:ins>
          </w:p>
        </w:tc>
        <w:tc>
          <w:tcPr>
            <w:tcW w:w="1916" w:type="dxa"/>
            <w:shd w:val="clear" w:color="auto" w:fill="D9D9D9" w:themeFill="background1" w:themeFillShade="D9"/>
            <w:tcPrChange w:id="2751" w:author="Microsoft" w:date="2015-10-14T15:22:00Z">
              <w:tcPr>
                <w:tcW w:w="2217" w:type="dxa"/>
                <w:shd w:val="clear" w:color="auto" w:fill="D9D9D9" w:themeFill="background1" w:themeFillShade="D9"/>
              </w:tcPr>
            </w:tcPrChange>
          </w:tcPr>
          <w:p w:rsidR="001E2BF5" w:rsidRPr="00203026" w:rsidRDefault="001E2BF5" w:rsidP="00203026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ins w:id="2752" w:author="Microsoft" w:date="2015-10-10T13:10:00Z">
              <w:r>
                <w:rPr>
                  <w:rFonts w:ascii="微软雅黑" w:eastAsia="微软雅黑" w:hAnsi="微软雅黑" w:hint="eastAsia"/>
                </w:rPr>
                <w:t>兑奖</w:t>
              </w:r>
            </w:ins>
            <w:ins w:id="2753" w:author="Microsoft" w:date="2015-10-10T13:11:00Z">
              <w:r>
                <w:rPr>
                  <w:rFonts w:ascii="微软雅黑" w:eastAsia="微软雅黑" w:hAnsi="微软雅黑" w:hint="eastAsia"/>
                </w:rPr>
                <w:t>金额</w:t>
              </w:r>
            </w:ins>
          </w:p>
        </w:tc>
        <w:tc>
          <w:tcPr>
            <w:tcW w:w="1964" w:type="dxa"/>
            <w:shd w:val="clear" w:color="auto" w:fill="D9D9D9" w:themeFill="background1" w:themeFillShade="D9"/>
            <w:tcPrChange w:id="2754" w:author="Microsoft" w:date="2015-10-14T15:22:00Z">
              <w:tcPr>
                <w:tcW w:w="2275" w:type="dxa"/>
                <w:shd w:val="clear" w:color="auto" w:fill="D9D9D9" w:themeFill="background1" w:themeFillShade="D9"/>
              </w:tcPr>
            </w:tcPrChange>
          </w:tcPr>
          <w:p w:rsidR="001E2BF5" w:rsidRPr="00203026" w:rsidRDefault="001E2BF5" w:rsidP="00203026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ins w:id="2755" w:author="Microsoft" w:date="2015-10-10T13:10:00Z">
              <w:r>
                <w:rPr>
                  <w:rFonts w:ascii="微软雅黑" w:eastAsia="微软雅黑" w:hAnsi="微软雅黑" w:hint="eastAsia"/>
                </w:rPr>
                <w:t>兑奖</w:t>
              </w:r>
              <w:r>
                <w:rPr>
                  <w:rFonts w:ascii="微软雅黑" w:eastAsia="微软雅黑" w:hAnsi="微软雅黑"/>
                </w:rPr>
                <w:t>提成</w:t>
              </w:r>
            </w:ins>
          </w:p>
        </w:tc>
        <w:tc>
          <w:tcPr>
            <w:tcW w:w="1839" w:type="dxa"/>
            <w:shd w:val="clear" w:color="auto" w:fill="D9D9D9" w:themeFill="background1" w:themeFillShade="D9"/>
            <w:tcPrChange w:id="2756" w:author="Microsoft" w:date="2015-10-14T15:22:00Z">
              <w:tcPr>
                <w:tcW w:w="2125" w:type="dxa"/>
                <w:shd w:val="clear" w:color="auto" w:fill="D9D9D9" w:themeFill="background1" w:themeFillShade="D9"/>
              </w:tcPr>
            </w:tcPrChange>
          </w:tcPr>
          <w:p w:rsidR="001E2BF5" w:rsidRPr="00203026" w:rsidRDefault="001E2BF5" w:rsidP="00203026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ins w:id="2757" w:author="Microsoft" w:date="2015-10-10T13:10:00Z">
              <w:r>
                <w:rPr>
                  <w:rFonts w:ascii="微软雅黑" w:eastAsia="微软雅黑" w:hAnsi="微软雅黑" w:hint="eastAsia"/>
                </w:rPr>
                <w:t>现金</w:t>
              </w:r>
              <w:r>
                <w:rPr>
                  <w:rFonts w:ascii="微软雅黑" w:eastAsia="微软雅黑" w:hAnsi="微软雅黑"/>
                </w:rPr>
                <w:t>收入</w:t>
              </w:r>
            </w:ins>
          </w:p>
        </w:tc>
      </w:tr>
      <w:tr w:rsidR="001E2BF5" w:rsidRPr="00286045" w:rsidTr="001E2BF5">
        <w:trPr>
          <w:trHeight w:val="356"/>
          <w:trPrChange w:id="2758" w:author="Microsoft" w:date="2015-10-14T15:22:00Z">
            <w:trPr>
              <w:trHeight w:val="356"/>
            </w:trPr>
          </w:trPrChange>
        </w:trPr>
        <w:tc>
          <w:tcPr>
            <w:tcW w:w="2240" w:type="dxa"/>
            <w:shd w:val="clear" w:color="auto" w:fill="FFFF00"/>
            <w:tcPrChange w:id="2759" w:author="Microsoft" w:date="2015-10-14T15:22:00Z">
              <w:tcPr>
                <w:tcW w:w="2585" w:type="dxa"/>
                <w:shd w:val="clear" w:color="auto" w:fill="FFFF00"/>
              </w:tcPr>
            </w:tcPrChange>
          </w:tcPr>
          <w:p w:rsidR="001E2BF5" w:rsidRDefault="001E2BF5" w:rsidP="00866874">
            <w:pPr>
              <w:pStyle w:val="a0"/>
              <w:ind w:firstLineChars="50" w:firstLine="105"/>
              <w:rPr>
                <w:ins w:id="2760" w:author="Microsoft" w:date="2015-10-10T13:30:00Z"/>
                <w:rFonts w:ascii="微软雅黑" w:eastAsia="微软雅黑" w:hAnsi="微软雅黑"/>
              </w:rPr>
            </w:pPr>
            <w:ins w:id="2761" w:author="Microsoft" w:date="2015-10-10T13:31:00Z">
              <w:r>
                <w:rPr>
                  <w:rFonts w:ascii="微软雅黑" w:eastAsia="微软雅黑" w:hAnsi="微软雅黑" w:hint="eastAsia"/>
                </w:rPr>
                <w:t>合计</w:t>
              </w:r>
            </w:ins>
          </w:p>
        </w:tc>
        <w:tc>
          <w:tcPr>
            <w:tcW w:w="2276" w:type="dxa"/>
            <w:shd w:val="clear" w:color="auto" w:fill="FFFF00"/>
            <w:tcPrChange w:id="2762" w:author="Microsoft" w:date="2015-10-14T15:22:00Z">
              <w:tcPr>
                <w:tcW w:w="2629" w:type="dxa"/>
                <w:shd w:val="clear" w:color="auto" w:fill="FFFF00"/>
              </w:tcPr>
            </w:tcPrChange>
          </w:tcPr>
          <w:p w:rsidR="001E2BF5" w:rsidRPr="00203026" w:rsidRDefault="001E2BF5">
            <w:pPr>
              <w:pStyle w:val="a0"/>
              <w:ind w:firstLineChars="50" w:firstLine="105"/>
              <w:rPr>
                <w:rFonts w:ascii="微软雅黑" w:eastAsia="微软雅黑" w:hAnsi="微软雅黑"/>
              </w:rPr>
              <w:pPrChange w:id="2763" w:author="Microsoft" w:date="2015-10-10T13:10:00Z">
                <w:pPr>
                  <w:pStyle w:val="a0"/>
                  <w:ind w:firstLineChars="0" w:firstLine="0"/>
                </w:pPr>
              </w:pPrChange>
            </w:pPr>
          </w:p>
        </w:tc>
        <w:tc>
          <w:tcPr>
            <w:tcW w:w="1832" w:type="dxa"/>
            <w:shd w:val="clear" w:color="auto" w:fill="FFFF00"/>
            <w:tcPrChange w:id="2764" w:author="Microsoft" w:date="2015-10-14T15:22:00Z">
              <w:tcPr>
                <w:tcW w:w="2117" w:type="dxa"/>
                <w:shd w:val="clear" w:color="auto" w:fill="FFFF00"/>
              </w:tcPr>
            </w:tcPrChange>
          </w:tcPr>
          <w:p w:rsidR="001E2BF5" w:rsidRPr="00203026" w:rsidRDefault="001E2BF5" w:rsidP="00EF04B9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del w:id="2765" w:author="Microsoft" w:date="2015-10-10T13:08:00Z">
              <w:r w:rsidRPr="00203026" w:rsidDel="00866874">
                <w:rPr>
                  <w:rFonts w:ascii="微软雅黑" w:eastAsia="微软雅黑" w:hAnsi="微软雅黑" w:hint="eastAsia"/>
                </w:rPr>
                <w:delText>销量</w:delText>
              </w:r>
            </w:del>
          </w:p>
        </w:tc>
        <w:tc>
          <w:tcPr>
            <w:tcW w:w="1881" w:type="dxa"/>
            <w:shd w:val="clear" w:color="auto" w:fill="FFFF00"/>
            <w:tcPrChange w:id="2766" w:author="Microsoft" w:date="2015-10-14T15:22:00Z">
              <w:tcPr>
                <w:tcW w:w="2217" w:type="dxa"/>
                <w:shd w:val="clear" w:color="auto" w:fill="FFFF00"/>
              </w:tcPr>
            </w:tcPrChange>
          </w:tcPr>
          <w:p w:rsidR="001E2BF5" w:rsidRPr="00203026" w:rsidDel="00866874" w:rsidRDefault="001E2BF5" w:rsidP="00EF04B9">
            <w:pPr>
              <w:pStyle w:val="a0"/>
              <w:ind w:firstLineChars="0" w:firstLine="0"/>
              <w:rPr>
                <w:ins w:id="2767" w:author="Microsoft" w:date="2015-10-14T15:22:00Z"/>
                <w:rFonts w:ascii="微软雅黑" w:eastAsia="微软雅黑" w:hAnsi="微软雅黑"/>
              </w:rPr>
            </w:pPr>
          </w:p>
        </w:tc>
        <w:tc>
          <w:tcPr>
            <w:tcW w:w="1916" w:type="dxa"/>
            <w:shd w:val="clear" w:color="auto" w:fill="FFFF00"/>
            <w:tcPrChange w:id="2768" w:author="Microsoft" w:date="2015-10-14T15:22:00Z">
              <w:tcPr>
                <w:tcW w:w="2217" w:type="dxa"/>
                <w:shd w:val="clear" w:color="auto" w:fill="FFFF00"/>
              </w:tcPr>
            </w:tcPrChange>
          </w:tcPr>
          <w:p w:rsidR="001E2BF5" w:rsidRPr="00203026" w:rsidRDefault="001E2BF5" w:rsidP="00EF04B9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del w:id="2769" w:author="Microsoft" w:date="2015-10-10T13:08:00Z">
              <w:r w:rsidRPr="00203026" w:rsidDel="00866874">
                <w:rPr>
                  <w:rFonts w:ascii="微软雅黑" w:eastAsia="微软雅黑" w:hAnsi="微软雅黑" w:hint="eastAsia"/>
                </w:rPr>
                <w:delText>销售提成</w:delText>
              </w:r>
            </w:del>
          </w:p>
        </w:tc>
        <w:tc>
          <w:tcPr>
            <w:tcW w:w="1964" w:type="dxa"/>
            <w:shd w:val="clear" w:color="auto" w:fill="FFFF00"/>
            <w:tcPrChange w:id="2770" w:author="Microsoft" w:date="2015-10-14T15:22:00Z">
              <w:tcPr>
                <w:tcW w:w="2275" w:type="dxa"/>
                <w:shd w:val="clear" w:color="auto" w:fill="FFFF00"/>
              </w:tcPr>
            </w:tcPrChange>
          </w:tcPr>
          <w:p w:rsidR="001E2BF5" w:rsidRPr="00203026" w:rsidRDefault="001E2BF5" w:rsidP="00EF04B9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del w:id="2771" w:author="Microsoft" w:date="2015-10-10T13:08:00Z">
              <w:r w:rsidRPr="00203026" w:rsidDel="00866874">
                <w:rPr>
                  <w:rFonts w:ascii="微软雅黑" w:eastAsia="微软雅黑" w:hAnsi="微软雅黑" w:hint="eastAsia"/>
                </w:rPr>
                <w:delText>兑奖</w:delText>
              </w:r>
            </w:del>
          </w:p>
        </w:tc>
        <w:tc>
          <w:tcPr>
            <w:tcW w:w="1839" w:type="dxa"/>
            <w:shd w:val="clear" w:color="auto" w:fill="FFFF00"/>
            <w:tcPrChange w:id="2772" w:author="Microsoft" w:date="2015-10-14T15:22:00Z">
              <w:tcPr>
                <w:tcW w:w="2125" w:type="dxa"/>
                <w:shd w:val="clear" w:color="auto" w:fill="FFFF00"/>
              </w:tcPr>
            </w:tcPrChange>
          </w:tcPr>
          <w:p w:rsidR="001E2BF5" w:rsidRPr="00203026" w:rsidRDefault="001E2BF5" w:rsidP="00EF04B9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del w:id="2773" w:author="Microsoft" w:date="2015-10-10T13:08:00Z">
              <w:r w:rsidRPr="00203026" w:rsidDel="00866874">
                <w:rPr>
                  <w:rFonts w:ascii="微软雅黑" w:eastAsia="微软雅黑" w:hAnsi="微软雅黑" w:hint="eastAsia"/>
                </w:rPr>
                <w:delText>兑奖提成</w:delText>
              </w:r>
            </w:del>
          </w:p>
        </w:tc>
      </w:tr>
      <w:tr w:rsidR="001E2BF5" w:rsidRPr="00286045" w:rsidTr="001E2BF5">
        <w:trPr>
          <w:trHeight w:val="344"/>
          <w:trPrChange w:id="2774" w:author="Microsoft" w:date="2015-10-14T15:22:00Z">
            <w:trPr>
              <w:trHeight w:val="344"/>
            </w:trPr>
          </w:trPrChange>
        </w:trPr>
        <w:tc>
          <w:tcPr>
            <w:tcW w:w="2240" w:type="dxa"/>
            <w:vMerge w:val="restart"/>
            <w:tcPrChange w:id="2775" w:author="Microsoft" w:date="2015-10-14T15:22:00Z">
              <w:tcPr>
                <w:tcW w:w="2585" w:type="dxa"/>
                <w:vMerge w:val="restart"/>
              </w:tcPr>
            </w:tcPrChange>
          </w:tcPr>
          <w:p w:rsidR="001E2BF5" w:rsidRDefault="001E2BF5">
            <w:pPr>
              <w:pStyle w:val="a0"/>
              <w:ind w:firstLineChars="0" w:firstLine="0"/>
              <w:jc w:val="center"/>
              <w:rPr>
                <w:ins w:id="2776" w:author="Microsoft" w:date="2015-10-10T13:30:00Z"/>
                <w:rFonts w:ascii="微软雅黑" w:eastAsia="微软雅黑" w:hAnsi="微软雅黑"/>
              </w:rPr>
              <w:pPrChange w:id="2777" w:author="Microsoft" w:date="2015-10-10T13:31:00Z">
                <w:pPr>
                  <w:pStyle w:val="a0"/>
                  <w:ind w:firstLineChars="0" w:firstLine="0"/>
                </w:pPr>
              </w:pPrChange>
            </w:pPr>
            <w:ins w:id="2778" w:author="Microsoft" w:date="2015-10-10T13:31:00Z">
              <w:r>
                <w:rPr>
                  <w:rFonts w:ascii="微软雅黑" w:eastAsia="微软雅黑" w:hAnsi="微软雅黑" w:hint="eastAsia"/>
                </w:rPr>
                <w:t>金边</w:t>
              </w:r>
              <w:r>
                <w:rPr>
                  <w:rFonts w:ascii="微软雅黑" w:eastAsia="微软雅黑" w:hAnsi="微软雅黑"/>
                </w:rPr>
                <w:t>第一分公司</w:t>
              </w:r>
            </w:ins>
          </w:p>
        </w:tc>
        <w:tc>
          <w:tcPr>
            <w:tcW w:w="2276" w:type="dxa"/>
            <w:tcPrChange w:id="2779" w:author="Microsoft" w:date="2015-10-14T15:22:00Z">
              <w:tcPr>
                <w:tcW w:w="2629" w:type="dxa"/>
              </w:tcPr>
            </w:tcPrChange>
          </w:tcPr>
          <w:p w:rsidR="001E2BF5" w:rsidRPr="00203026" w:rsidRDefault="001E2BF5" w:rsidP="00EF04B9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ins w:id="2780" w:author="Microsoft" w:date="2015-10-10T13:10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1</w:t>
              </w:r>
            </w:ins>
          </w:p>
        </w:tc>
        <w:tc>
          <w:tcPr>
            <w:tcW w:w="1832" w:type="dxa"/>
            <w:tcPrChange w:id="2781" w:author="Microsoft" w:date="2015-10-14T15:22:00Z">
              <w:tcPr>
                <w:tcW w:w="2117" w:type="dxa"/>
              </w:tcPr>
            </w:tcPrChange>
          </w:tcPr>
          <w:p w:rsidR="001E2BF5" w:rsidRPr="00203026" w:rsidRDefault="001E2BF5" w:rsidP="00EF04B9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881" w:type="dxa"/>
            <w:tcPrChange w:id="2782" w:author="Microsoft" w:date="2015-10-14T15:22:00Z">
              <w:tcPr>
                <w:tcW w:w="2217" w:type="dxa"/>
              </w:tcPr>
            </w:tcPrChange>
          </w:tcPr>
          <w:p w:rsidR="001E2BF5" w:rsidRPr="00203026" w:rsidRDefault="001E2BF5" w:rsidP="00EF04B9">
            <w:pPr>
              <w:pStyle w:val="a0"/>
              <w:ind w:firstLineChars="0" w:firstLine="0"/>
              <w:rPr>
                <w:ins w:id="2783" w:author="Microsoft" w:date="2015-10-14T15:22:00Z"/>
                <w:rFonts w:ascii="微软雅黑" w:eastAsia="微软雅黑" w:hAnsi="微软雅黑"/>
              </w:rPr>
            </w:pPr>
          </w:p>
        </w:tc>
        <w:tc>
          <w:tcPr>
            <w:tcW w:w="1916" w:type="dxa"/>
            <w:tcPrChange w:id="2784" w:author="Microsoft" w:date="2015-10-14T15:22:00Z">
              <w:tcPr>
                <w:tcW w:w="2217" w:type="dxa"/>
              </w:tcPr>
            </w:tcPrChange>
          </w:tcPr>
          <w:p w:rsidR="001E2BF5" w:rsidRPr="00203026" w:rsidRDefault="001E2BF5" w:rsidP="00EF04B9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64" w:type="dxa"/>
            <w:tcPrChange w:id="2785" w:author="Microsoft" w:date="2015-10-14T15:22:00Z">
              <w:tcPr>
                <w:tcW w:w="2275" w:type="dxa"/>
              </w:tcPr>
            </w:tcPrChange>
          </w:tcPr>
          <w:p w:rsidR="001E2BF5" w:rsidRPr="00203026" w:rsidRDefault="001E2BF5" w:rsidP="00EF04B9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839" w:type="dxa"/>
            <w:tcPrChange w:id="2786" w:author="Microsoft" w:date="2015-10-14T15:22:00Z">
              <w:tcPr>
                <w:tcW w:w="2125" w:type="dxa"/>
              </w:tcPr>
            </w:tcPrChange>
          </w:tcPr>
          <w:p w:rsidR="001E2BF5" w:rsidRPr="00203026" w:rsidRDefault="001E2BF5" w:rsidP="00EF04B9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BF5" w:rsidTr="001E2BF5">
        <w:trPr>
          <w:trHeight w:val="356"/>
          <w:trPrChange w:id="2787" w:author="Microsoft" w:date="2015-10-14T15:22:00Z">
            <w:trPr>
              <w:trHeight w:val="356"/>
            </w:trPr>
          </w:trPrChange>
        </w:trPr>
        <w:tc>
          <w:tcPr>
            <w:tcW w:w="2240" w:type="dxa"/>
            <w:vMerge/>
            <w:tcPrChange w:id="2788" w:author="Microsoft" w:date="2015-10-14T15:22:00Z">
              <w:tcPr>
                <w:tcW w:w="2585" w:type="dxa"/>
                <w:vMerge/>
              </w:tcPr>
            </w:tcPrChange>
          </w:tcPr>
          <w:p w:rsidR="001E2BF5" w:rsidRDefault="001E2BF5" w:rsidP="00866874">
            <w:pPr>
              <w:pStyle w:val="a0"/>
              <w:ind w:firstLineChars="0" w:firstLine="0"/>
              <w:rPr>
                <w:ins w:id="2789" w:author="Microsoft" w:date="2015-10-10T13:30:00Z"/>
                <w:rFonts w:ascii="微软雅黑" w:eastAsia="微软雅黑" w:hAnsi="微软雅黑"/>
              </w:rPr>
            </w:pPr>
          </w:p>
        </w:tc>
        <w:tc>
          <w:tcPr>
            <w:tcW w:w="2276" w:type="dxa"/>
            <w:tcPrChange w:id="2790" w:author="Microsoft" w:date="2015-10-14T15:22:00Z">
              <w:tcPr>
                <w:tcW w:w="2629" w:type="dxa"/>
              </w:tcPr>
            </w:tcPrChange>
          </w:tcPr>
          <w:p w:rsidR="001E2BF5" w:rsidRPr="00203026" w:rsidRDefault="001E2BF5">
            <w:pPr>
              <w:pStyle w:val="a0"/>
              <w:ind w:firstLineChars="0" w:firstLine="0"/>
              <w:rPr>
                <w:rFonts w:ascii="微软雅黑" w:eastAsia="微软雅黑" w:hAnsi="微软雅黑"/>
              </w:rPr>
              <w:pPrChange w:id="2791" w:author="Microsoft" w:date="2015-10-10T13:10:00Z">
                <w:pPr>
                  <w:pStyle w:val="a0"/>
                  <w:ind w:firstLineChars="0" w:firstLine="0"/>
                  <w:jc w:val="center"/>
                </w:pPr>
              </w:pPrChange>
            </w:pPr>
            <w:ins w:id="2792" w:author="Microsoft" w:date="2015-10-10T13:11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2</w:t>
              </w:r>
            </w:ins>
            <w:del w:id="2793" w:author="Microsoft" w:date="2015-10-10T13:10:00Z">
              <w:r w:rsidRPr="00203026" w:rsidDel="00866874">
                <w:rPr>
                  <w:rFonts w:ascii="微软雅黑" w:eastAsia="微软雅黑" w:hAnsi="微软雅黑" w:hint="eastAsia"/>
                </w:rPr>
                <w:delText>合计</w:delText>
              </w:r>
            </w:del>
          </w:p>
        </w:tc>
        <w:tc>
          <w:tcPr>
            <w:tcW w:w="1832" w:type="dxa"/>
            <w:tcPrChange w:id="2794" w:author="Microsoft" w:date="2015-10-14T15:22:00Z">
              <w:tcPr>
                <w:tcW w:w="2117" w:type="dxa"/>
              </w:tcPr>
            </w:tcPrChange>
          </w:tcPr>
          <w:p w:rsidR="001E2BF5" w:rsidRDefault="001E2BF5" w:rsidP="00EF04B9">
            <w:pPr>
              <w:pStyle w:val="a0"/>
              <w:ind w:firstLineChars="0" w:firstLine="0"/>
            </w:pPr>
          </w:p>
        </w:tc>
        <w:tc>
          <w:tcPr>
            <w:tcW w:w="1881" w:type="dxa"/>
            <w:tcPrChange w:id="2795" w:author="Microsoft" w:date="2015-10-14T15:22:00Z">
              <w:tcPr>
                <w:tcW w:w="2217" w:type="dxa"/>
              </w:tcPr>
            </w:tcPrChange>
          </w:tcPr>
          <w:p w:rsidR="001E2BF5" w:rsidRDefault="001E2BF5" w:rsidP="00EF04B9">
            <w:pPr>
              <w:pStyle w:val="a0"/>
              <w:ind w:firstLineChars="0" w:firstLine="0"/>
              <w:rPr>
                <w:ins w:id="2796" w:author="Microsoft" w:date="2015-10-14T15:22:00Z"/>
              </w:rPr>
            </w:pPr>
          </w:p>
        </w:tc>
        <w:tc>
          <w:tcPr>
            <w:tcW w:w="1916" w:type="dxa"/>
            <w:tcPrChange w:id="2797" w:author="Microsoft" w:date="2015-10-14T15:22:00Z">
              <w:tcPr>
                <w:tcW w:w="2217" w:type="dxa"/>
              </w:tcPr>
            </w:tcPrChange>
          </w:tcPr>
          <w:p w:rsidR="001E2BF5" w:rsidRDefault="001E2BF5" w:rsidP="00EF04B9">
            <w:pPr>
              <w:pStyle w:val="a0"/>
              <w:ind w:firstLineChars="0" w:firstLine="0"/>
            </w:pPr>
          </w:p>
        </w:tc>
        <w:tc>
          <w:tcPr>
            <w:tcW w:w="1964" w:type="dxa"/>
            <w:tcPrChange w:id="2798" w:author="Microsoft" w:date="2015-10-14T15:22:00Z">
              <w:tcPr>
                <w:tcW w:w="2275" w:type="dxa"/>
              </w:tcPr>
            </w:tcPrChange>
          </w:tcPr>
          <w:p w:rsidR="001E2BF5" w:rsidRDefault="001E2BF5" w:rsidP="00EF04B9">
            <w:pPr>
              <w:pStyle w:val="a0"/>
              <w:ind w:firstLineChars="0" w:firstLine="0"/>
            </w:pPr>
          </w:p>
        </w:tc>
        <w:tc>
          <w:tcPr>
            <w:tcW w:w="1839" w:type="dxa"/>
            <w:tcPrChange w:id="2799" w:author="Microsoft" w:date="2015-10-14T15:22:00Z">
              <w:tcPr>
                <w:tcW w:w="2125" w:type="dxa"/>
              </w:tcPr>
            </w:tcPrChange>
          </w:tcPr>
          <w:p w:rsidR="001E2BF5" w:rsidRDefault="001E2BF5" w:rsidP="00EF04B9">
            <w:pPr>
              <w:pStyle w:val="a0"/>
              <w:ind w:firstLineChars="0" w:firstLine="0"/>
            </w:pPr>
          </w:p>
        </w:tc>
      </w:tr>
      <w:tr w:rsidR="001E2BF5" w:rsidTr="001E2BF5">
        <w:trPr>
          <w:trHeight w:val="356"/>
          <w:ins w:id="2800" w:author="Microsoft" w:date="2015-10-10T13:11:00Z"/>
          <w:trPrChange w:id="2801" w:author="Microsoft" w:date="2015-10-14T15:22:00Z">
            <w:trPr>
              <w:trHeight w:val="356"/>
            </w:trPr>
          </w:trPrChange>
        </w:trPr>
        <w:tc>
          <w:tcPr>
            <w:tcW w:w="2240" w:type="dxa"/>
            <w:vMerge/>
            <w:tcPrChange w:id="2802" w:author="Microsoft" w:date="2015-10-14T15:22:00Z">
              <w:tcPr>
                <w:tcW w:w="2585" w:type="dxa"/>
                <w:vMerge/>
              </w:tcPr>
            </w:tcPrChange>
          </w:tcPr>
          <w:p w:rsidR="001E2BF5" w:rsidRDefault="001E2BF5" w:rsidP="00866874">
            <w:pPr>
              <w:pStyle w:val="a0"/>
              <w:ind w:firstLineChars="0" w:firstLine="0"/>
              <w:rPr>
                <w:ins w:id="2803" w:author="Microsoft" w:date="2015-10-10T13:30:00Z"/>
                <w:rFonts w:ascii="微软雅黑" w:eastAsia="微软雅黑" w:hAnsi="微软雅黑"/>
              </w:rPr>
            </w:pPr>
          </w:p>
        </w:tc>
        <w:tc>
          <w:tcPr>
            <w:tcW w:w="2276" w:type="dxa"/>
            <w:tcPrChange w:id="2804" w:author="Microsoft" w:date="2015-10-14T15:22:00Z">
              <w:tcPr>
                <w:tcW w:w="2629" w:type="dxa"/>
              </w:tcPr>
            </w:tcPrChange>
          </w:tcPr>
          <w:p w:rsidR="001E2BF5" w:rsidRDefault="001E2BF5" w:rsidP="00866874">
            <w:pPr>
              <w:pStyle w:val="a0"/>
              <w:ind w:firstLineChars="0" w:firstLine="0"/>
              <w:rPr>
                <w:ins w:id="2805" w:author="Microsoft" w:date="2015-10-10T13:11:00Z"/>
                <w:rFonts w:ascii="微软雅黑" w:eastAsia="微软雅黑" w:hAnsi="微软雅黑"/>
              </w:rPr>
            </w:pPr>
            <w:ins w:id="2806" w:author="Microsoft" w:date="2015-10-10T13:11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3</w:t>
              </w:r>
            </w:ins>
          </w:p>
        </w:tc>
        <w:tc>
          <w:tcPr>
            <w:tcW w:w="1832" w:type="dxa"/>
            <w:tcPrChange w:id="2807" w:author="Microsoft" w:date="2015-10-14T15:22:00Z">
              <w:tcPr>
                <w:tcW w:w="2117" w:type="dxa"/>
              </w:tcPr>
            </w:tcPrChange>
          </w:tcPr>
          <w:p w:rsidR="001E2BF5" w:rsidRDefault="001E2BF5" w:rsidP="00EF04B9">
            <w:pPr>
              <w:pStyle w:val="a0"/>
              <w:ind w:firstLineChars="0" w:firstLine="0"/>
              <w:rPr>
                <w:ins w:id="2808" w:author="Microsoft" w:date="2015-10-10T13:11:00Z"/>
              </w:rPr>
            </w:pPr>
          </w:p>
        </w:tc>
        <w:tc>
          <w:tcPr>
            <w:tcW w:w="1881" w:type="dxa"/>
            <w:tcPrChange w:id="2809" w:author="Microsoft" w:date="2015-10-14T15:22:00Z">
              <w:tcPr>
                <w:tcW w:w="2217" w:type="dxa"/>
              </w:tcPr>
            </w:tcPrChange>
          </w:tcPr>
          <w:p w:rsidR="001E2BF5" w:rsidRDefault="001E2BF5" w:rsidP="00EF04B9">
            <w:pPr>
              <w:pStyle w:val="a0"/>
              <w:ind w:firstLineChars="0" w:firstLine="0"/>
              <w:rPr>
                <w:ins w:id="2810" w:author="Microsoft" w:date="2015-10-14T15:22:00Z"/>
              </w:rPr>
            </w:pPr>
          </w:p>
        </w:tc>
        <w:tc>
          <w:tcPr>
            <w:tcW w:w="1916" w:type="dxa"/>
            <w:tcPrChange w:id="2811" w:author="Microsoft" w:date="2015-10-14T15:22:00Z">
              <w:tcPr>
                <w:tcW w:w="2217" w:type="dxa"/>
              </w:tcPr>
            </w:tcPrChange>
          </w:tcPr>
          <w:p w:rsidR="001E2BF5" w:rsidRDefault="001E2BF5" w:rsidP="00EF04B9">
            <w:pPr>
              <w:pStyle w:val="a0"/>
              <w:ind w:firstLineChars="0" w:firstLine="0"/>
              <w:rPr>
                <w:ins w:id="2812" w:author="Microsoft" w:date="2015-10-10T13:11:00Z"/>
              </w:rPr>
            </w:pPr>
          </w:p>
        </w:tc>
        <w:tc>
          <w:tcPr>
            <w:tcW w:w="1964" w:type="dxa"/>
            <w:tcPrChange w:id="2813" w:author="Microsoft" w:date="2015-10-14T15:22:00Z">
              <w:tcPr>
                <w:tcW w:w="2275" w:type="dxa"/>
              </w:tcPr>
            </w:tcPrChange>
          </w:tcPr>
          <w:p w:rsidR="001E2BF5" w:rsidRDefault="001E2BF5" w:rsidP="00EF04B9">
            <w:pPr>
              <w:pStyle w:val="a0"/>
              <w:ind w:firstLineChars="0" w:firstLine="0"/>
              <w:rPr>
                <w:ins w:id="2814" w:author="Microsoft" w:date="2015-10-10T13:11:00Z"/>
              </w:rPr>
            </w:pPr>
          </w:p>
        </w:tc>
        <w:tc>
          <w:tcPr>
            <w:tcW w:w="1839" w:type="dxa"/>
            <w:tcPrChange w:id="2815" w:author="Microsoft" w:date="2015-10-14T15:22:00Z">
              <w:tcPr>
                <w:tcW w:w="2125" w:type="dxa"/>
              </w:tcPr>
            </w:tcPrChange>
          </w:tcPr>
          <w:p w:rsidR="001E2BF5" w:rsidRDefault="001E2BF5" w:rsidP="00EF04B9">
            <w:pPr>
              <w:pStyle w:val="a0"/>
              <w:ind w:firstLineChars="0" w:firstLine="0"/>
              <w:rPr>
                <w:ins w:id="2816" w:author="Microsoft" w:date="2015-10-10T13:11:00Z"/>
              </w:rPr>
            </w:pPr>
          </w:p>
        </w:tc>
      </w:tr>
    </w:tbl>
    <w:p w:rsidR="00711B0D" w:rsidRDefault="00286045" w:rsidP="00711B0D">
      <w:pPr>
        <w:pStyle w:val="a0"/>
        <w:rPr>
          <w:ins w:id="2817" w:author="Microsoft" w:date="2015-10-14T15:24:00Z"/>
        </w:rPr>
      </w:pPr>
      <w:ins w:id="2818" w:author="Microsoft" w:date="2015-09-21T15:43:00Z">
        <w:r>
          <w:rPr>
            <w:rFonts w:hint="eastAsia"/>
          </w:rPr>
          <w:t>销量</w:t>
        </w:r>
        <w:r>
          <w:t>=</w:t>
        </w:r>
        <w:r>
          <w:rPr>
            <w:rFonts w:hint="eastAsia"/>
          </w:rPr>
          <w:t>销售</w:t>
        </w:r>
        <w:r>
          <w:t>提成</w:t>
        </w:r>
        <w:r>
          <w:t>+</w:t>
        </w:r>
        <w:r>
          <w:rPr>
            <w:rFonts w:hint="eastAsia"/>
          </w:rPr>
          <w:t>兑奖</w:t>
        </w:r>
        <w:r>
          <w:t>+</w:t>
        </w:r>
        <w:r>
          <w:t>兑奖提成</w:t>
        </w:r>
        <w:r>
          <w:t>+</w:t>
        </w:r>
        <w:r>
          <w:t>现金</w:t>
        </w:r>
      </w:ins>
      <w:ins w:id="2819" w:author="Microsoft" w:date="2015-09-21T15:44:00Z">
        <w:r>
          <w:t>收入</w:t>
        </w:r>
      </w:ins>
    </w:p>
    <w:p w:rsidR="001E2BF5" w:rsidRDefault="001E2BF5" w:rsidP="00711B0D">
      <w:pPr>
        <w:pStyle w:val="a0"/>
        <w:rPr>
          <w:ins w:id="2820" w:author="Microsoft" w:date="2015-09-21T15:14:00Z"/>
        </w:rPr>
      </w:pPr>
      <w:ins w:id="2821" w:author="Microsoft" w:date="2015-10-14T15:24:00Z">
        <w:r>
          <w:rPr>
            <w:rFonts w:hint="eastAsia"/>
          </w:rPr>
          <w:t>现金</w:t>
        </w:r>
        <w:r>
          <w:t>收入</w:t>
        </w:r>
        <w:r>
          <w:t>=</w:t>
        </w:r>
      </w:ins>
      <w:ins w:id="2822" w:author="Microsoft" w:date="2015-10-14T15:26:00Z">
        <w:r>
          <w:rPr>
            <w:rFonts w:hint="eastAsia"/>
          </w:rPr>
          <w:t>销量</w:t>
        </w:r>
        <w:r>
          <w:t>金额</w:t>
        </w:r>
        <w:r>
          <w:t>-</w:t>
        </w:r>
        <w:r>
          <w:t>兑奖</w:t>
        </w:r>
        <w:r>
          <w:t>-</w:t>
        </w:r>
        <w:r>
          <w:t>兑奖提成</w:t>
        </w:r>
        <w:r>
          <w:rPr>
            <w:rFonts w:hint="eastAsia"/>
          </w:rPr>
          <w:t>-</w:t>
        </w:r>
        <w:r>
          <w:t>销售提成</w:t>
        </w:r>
      </w:ins>
    </w:p>
    <w:p w:rsidR="003C64BA" w:rsidRPr="00711B0D" w:rsidRDefault="003C64BA" w:rsidP="00711B0D">
      <w:pPr>
        <w:pStyle w:val="a0"/>
      </w:pPr>
    </w:p>
    <w:p w:rsidR="008A2AEE" w:rsidRDefault="008A2AEE">
      <w:pPr>
        <w:pStyle w:val="3"/>
        <w:rPr>
          <w:ins w:id="2823" w:author="Microsoft" w:date="2015-09-21T16:11:00Z"/>
        </w:rPr>
      </w:pPr>
      <w:bookmarkStart w:id="2824" w:name="_Toc430873065"/>
      <w:ins w:id="2825" w:author="Microsoft" w:date="2015-09-21T16:12:00Z">
        <w:r>
          <w:rPr>
            <w:rFonts w:hint="eastAsia"/>
          </w:rPr>
          <w:t>游戏</w:t>
        </w:r>
      </w:ins>
      <w:ins w:id="2826" w:author="Microsoft" w:date="2015-09-21T16:11:00Z">
        <w:r>
          <w:t>销售报表</w:t>
        </w:r>
        <w:bookmarkEnd w:id="2824"/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8A2AEE" w:rsidRPr="009A3BDA" w:rsidTr="001922A4">
        <w:trPr>
          <w:trHeight w:val="285"/>
          <w:ins w:id="2827" w:author="Microsoft" w:date="2015-09-21T16:11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8A2AEE" w:rsidRPr="00940825" w:rsidRDefault="008A2AEE" w:rsidP="001922A4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2828" w:author="Microsoft" w:date="2015-09-21T16:11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2829" w:author="Microsoft" w:date="2015-09-21T16:11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8A2AEE" w:rsidRPr="009A3BDA" w:rsidRDefault="008A2AEE" w:rsidP="001922A4">
            <w:pPr>
              <w:spacing w:before="240" w:after="0"/>
              <w:rPr>
                <w:ins w:id="2830" w:author="Microsoft" w:date="2015-09-21T16:11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2831" w:author="Microsoft" w:date="2015-09-21T16:11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8A2AEE" w:rsidRPr="009A3BDA" w:rsidTr="001922A4">
        <w:trPr>
          <w:trHeight w:val="525"/>
          <w:ins w:id="2832" w:author="Microsoft" w:date="2015-09-21T16:11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2AEE" w:rsidRPr="009A3BDA" w:rsidRDefault="008A2AEE" w:rsidP="001922A4">
            <w:pPr>
              <w:spacing w:before="240" w:after="0"/>
              <w:jc w:val="center"/>
              <w:rPr>
                <w:ins w:id="2833" w:author="Microsoft" w:date="2015-09-21T16:11:00Z"/>
                <w:rFonts w:ascii="宋体" w:hAnsi="宋体" w:cs="宋体"/>
                <w:color w:val="000000"/>
                <w:sz w:val="22"/>
                <w:szCs w:val="22"/>
              </w:rPr>
            </w:pPr>
            <w:ins w:id="2834" w:author="Microsoft" w:date="2015-09-21T16:12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方案</w:t>
              </w:r>
            </w:ins>
            <w:ins w:id="2835" w:author="Microsoft" w:date="2015-09-21T16:11:00Z"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名称</w:t>
              </w:r>
            </w:ins>
          </w:p>
        </w:tc>
        <w:tc>
          <w:tcPr>
            <w:tcW w:w="3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2AEE" w:rsidRPr="009A3BDA" w:rsidRDefault="008A2AEE" w:rsidP="001922A4">
            <w:pPr>
              <w:spacing w:before="240" w:after="0"/>
              <w:jc w:val="center"/>
              <w:rPr>
                <w:ins w:id="2836" w:author="Microsoft" w:date="2015-09-21T16:11:00Z"/>
                <w:rFonts w:ascii="宋体" w:hAnsi="宋体" w:cs="宋体"/>
                <w:color w:val="000000"/>
                <w:sz w:val="22"/>
                <w:szCs w:val="22"/>
              </w:rPr>
            </w:pPr>
            <w:ins w:id="2837" w:author="Microsoft" w:date="2015-09-21T16:16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默认全部方案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，可进行选择；</w:t>
              </w:r>
            </w:ins>
          </w:p>
        </w:tc>
      </w:tr>
      <w:tr w:rsidR="008A2AEE" w:rsidRPr="009A3BDA" w:rsidTr="001922A4">
        <w:trPr>
          <w:trHeight w:val="399"/>
          <w:ins w:id="2838" w:author="Microsoft" w:date="2015-09-21T16:11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2AEE" w:rsidRPr="009A3BDA" w:rsidRDefault="008A2AEE" w:rsidP="001922A4">
            <w:pPr>
              <w:spacing w:before="240" w:after="0"/>
              <w:jc w:val="center"/>
              <w:rPr>
                <w:ins w:id="2839" w:author="Microsoft" w:date="2015-09-21T16:11:00Z"/>
                <w:rFonts w:ascii="宋体" w:hAnsi="宋体" w:cs="宋体"/>
                <w:color w:val="000000"/>
                <w:sz w:val="22"/>
                <w:szCs w:val="22"/>
              </w:rPr>
            </w:pPr>
            <w:ins w:id="2840" w:author="Microsoft" w:date="2015-09-21T16:11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A2AEE" w:rsidRPr="009A3BDA" w:rsidRDefault="008A2AEE" w:rsidP="001922A4">
            <w:pPr>
              <w:spacing w:before="240" w:after="0"/>
              <w:jc w:val="center"/>
              <w:rPr>
                <w:ins w:id="2841" w:author="Microsoft" w:date="2015-09-21T16:11:00Z"/>
                <w:rFonts w:ascii="宋体" w:hAnsi="宋体" w:cs="宋体"/>
                <w:color w:val="000000"/>
                <w:sz w:val="22"/>
                <w:szCs w:val="22"/>
              </w:rPr>
            </w:pPr>
            <w:ins w:id="2842" w:author="Microsoft" w:date="2015-09-21T16:11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一时间段的销售数据；</w:t>
              </w:r>
            </w:ins>
          </w:p>
        </w:tc>
      </w:tr>
    </w:tbl>
    <w:p w:rsidR="008A2AEE" w:rsidRDefault="008A2AEE" w:rsidP="00203026">
      <w:pPr>
        <w:pStyle w:val="a0"/>
        <w:rPr>
          <w:ins w:id="2843" w:author="Microsoft" w:date="2015-09-21T16:11:00Z"/>
        </w:rPr>
      </w:pPr>
    </w:p>
    <w:tbl>
      <w:tblPr>
        <w:tblStyle w:val="a9"/>
        <w:tblW w:w="13948" w:type="dxa"/>
        <w:tblLook w:val="04A0" w:firstRow="1" w:lastRow="0" w:firstColumn="1" w:lastColumn="0" w:noHBand="0" w:noVBand="1"/>
        <w:tblPrChange w:id="2844" w:author="Microsoft" w:date="2015-10-14T15:22:00Z">
          <w:tblPr>
            <w:tblStyle w:val="a9"/>
            <w:tblW w:w="13948" w:type="dxa"/>
            <w:tblLook w:val="04A0" w:firstRow="1" w:lastRow="0" w:firstColumn="1" w:lastColumn="0" w:noHBand="0" w:noVBand="1"/>
          </w:tblPr>
        </w:tblPrChange>
      </w:tblPr>
      <w:tblGrid>
        <w:gridCol w:w="2233"/>
        <w:gridCol w:w="2315"/>
        <w:gridCol w:w="1827"/>
        <w:gridCol w:w="1874"/>
        <w:gridCol w:w="1909"/>
        <w:gridCol w:w="1957"/>
        <w:gridCol w:w="1833"/>
        <w:tblGridChange w:id="2845">
          <w:tblGrid>
            <w:gridCol w:w="2585"/>
            <w:gridCol w:w="2629"/>
            <w:gridCol w:w="2117"/>
            <w:gridCol w:w="2217"/>
            <w:gridCol w:w="2217"/>
            <w:gridCol w:w="2275"/>
            <w:gridCol w:w="2125"/>
          </w:tblGrid>
        </w:tblGridChange>
      </w:tblGrid>
      <w:tr w:rsidR="001E2BF5" w:rsidRPr="00286045" w:rsidTr="001E2BF5">
        <w:trPr>
          <w:trHeight w:val="378"/>
          <w:ins w:id="2846" w:author="Microsoft" w:date="2015-10-10T13:32:00Z"/>
          <w:trPrChange w:id="2847" w:author="Microsoft" w:date="2015-10-14T15:22:00Z">
            <w:trPr>
              <w:trHeight w:val="378"/>
            </w:trPr>
          </w:trPrChange>
        </w:trPr>
        <w:tc>
          <w:tcPr>
            <w:tcW w:w="2233" w:type="dxa"/>
            <w:shd w:val="clear" w:color="auto" w:fill="D9D9D9" w:themeFill="background1" w:themeFillShade="D9"/>
            <w:tcPrChange w:id="2848" w:author="Microsoft" w:date="2015-10-14T15:22:00Z">
              <w:tcPr>
                <w:tcW w:w="2585" w:type="dxa"/>
                <w:shd w:val="clear" w:color="auto" w:fill="D9D9D9" w:themeFill="background1" w:themeFillShade="D9"/>
              </w:tcPr>
            </w:tcPrChange>
          </w:tcPr>
          <w:p w:rsidR="001E2BF5" w:rsidRDefault="001E2BF5" w:rsidP="004F224C">
            <w:pPr>
              <w:pStyle w:val="a0"/>
              <w:ind w:firstLineChars="50" w:firstLine="105"/>
              <w:rPr>
                <w:ins w:id="2849" w:author="Microsoft" w:date="2015-10-10T13:32:00Z"/>
                <w:rFonts w:ascii="微软雅黑" w:eastAsia="微软雅黑" w:hAnsi="微软雅黑"/>
              </w:rPr>
            </w:pPr>
            <w:ins w:id="2850" w:author="Microsoft" w:date="2015-10-10T13:58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2315" w:type="dxa"/>
            <w:shd w:val="clear" w:color="auto" w:fill="D9D9D9" w:themeFill="background1" w:themeFillShade="D9"/>
            <w:tcPrChange w:id="2851" w:author="Microsoft" w:date="2015-10-14T15:22:00Z">
              <w:tcPr>
                <w:tcW w:w="2629" w:type="dxa"/>
                <w:shd w:val="clear" w:color="auto" w:fill="D9D9D9" w:themeFill="background1" w:themeFillShade="D9"/>
              </w:tcPr>
            </w:tcPrChange>
          </w:tcPr>
          <w:p w:rsidR="001E2BF5" w:rsidRPr="00203026" w:rsidRDefault="001E2BF5" w:rsidP="004F224C">
            <w:pPr>
              <w:pStyle w:val="a0"/>
              <w:ind w:firstLineChars="50" w:firstLine="105"/>
              <w:rPr>
                <w:ins w:id="2852" w:author="Microsoft" w:date="2015-10-10T13:32:00Z"/>
                <w:rFonts w:ascii="微软雅黑" w:eastAsia="微软雅黑" w:hAnsi="微软雅黑"/>
              </w:rPr>
            </w:pPr>
            <w:ins w:id="2853" w:author="Microsoft" w:date="2015-10-10T14:02:00Z">
              <w:r>
                <w:rPr>
                  <w:rFonts w:ascii="微软雅黑" w:eastAsia="微软雅黑" w:hAnsi="微软雅黑" w:hint="eastAsia"/>
                </w:rPr>
                <w:t>日期</w:t>
              </w:r>
            </w:ins>
          </w:p>
        </w:tc>
        <w:tc>
          <w:tcPr>
            <w:tcW w:w="1827" w:type="dxa"/>
            <w:shd w:val="clear" w:color="auto" w:fill="D9D9D9" w:themeFill="background1" w:themeFillShade="D9"/>
            <w:tcPrChange w:id="2854" w:author="Microsoft" w:date="2015-10-14T15:22:00Z">
              <w:tcPr>
                <w:tcW w:w="2117" w:type="dxa"/>
                <w:shd w:val="clear" w:color="auto" w:fill="D9D9D9" w:themeFill="background1" w:themeFillShade="D9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jc w:val="center"/>
              <w:rPr>
                <w:ins w:id="2855" w:author="Microsoft" w:date="2015-10-10T13:32:00Z"/>
                <w:rFonts w:ascii="微软雅黑" w:eastAsia="微软雅黑" w:hAnsi="微软雅黑"/>
              </w:rPr>
            </w:pPr>
            <w:ins w:id="2856" w:author="Microsoft" w:date="2015-10-10T13:32:00Z">
              <w:r>
                <w:rPr>
                  <w:rFonts w:ascii="微软雅黑" w:eastAsia="微软雅黑" w:hAnsi="微软雅黑" w:hint="eastAsia"/>
                </w:rPr>
                <w:t>销量金额</w:t>
              </w:r>
            </w:ins>
          </w:p>
        </w:tc>
        <w:tc>
          <w:tcPr>
            <w:tcW w:w="1874" w:type="dxa"/>
            <w:shd w:val="clear" w:color="auto" w:fill="D9D9D9" w:themeFill="background1" w:themeFillShade="D9"/>
            <w:tcPrChange w:id="2857" w:author="Microsoft" w:date="2015-10-14T15:22:00Z">
              <w:tcPr>
                <w:tcW w:w="2217" w:type="dxa"/>
                <w:shd w:val="clear" w:color="auto" w:fill="D9D9D9" w:themeFill="background1" w:themeFillShade="D9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jc w:val="center"/>
              <w:rPr>
                <w:ins w:id="2858" w:author="Microsoft" w:date="2015-10-14T15:22:00Z"/>
                <w:rFonts w:ascii="微软雅黑" w:eastAsia="微软雅黑" w:hAnsi="微软雅黑"/>
              </w:rPr>
            </w:pPr>
            <w:ins w:id="2859" w:author="Microsoft" w:date="2015-10-14T15:24:00Z">
              <w:r>
                <w:rPr>
                  <w:rFonts w:ascii="微软雅黑" w:eastAsia="微软雅黑" w:hAnsi="微软雅黑" w:hint="eastAsia"/>
                </w:rPr>
                <w:t>销售</w:t>
              </w:r>
              <w:r>
                <w:rPr>
                  <w:rFonts w:ascii="微软雅黑" w:eastAsia="微软雅黑" w:hAnsi="微软雅黑"/>
                </w:rPr>
                <w:t>提成</w:t>
              </w:r>
            </w:ins>
          </w:p>
        </w:tc>
        <w:tc>
          <w:tcPr>
            <w:tcW w:w="1909" w:type="dxa"/>
            <w:shd w:val="clear" w:color="auto" w:fill="D9D9D9" w:themeFill="background1" w:themeFillShade="D9"/>
            <w:tcPrChange w:id="2860" w:author="Microsoft" w:date="2015-10-14T15:22:00Z">
              <w:tcPr>
                <w:tcW w:w="2217" w:type="dxa"/>
                <w:shd w:val="clear" w:color="auto" w:fill="D9D9D9" w:themeFill="background1" w:themeFillShade="D9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jc w:val="center"/>
              <w:rPr>
                <w:ins w:id="2861" w:author="Microsoft" w:date="2015-10-10T13:32:00Z"/>
                <w:rFonts w:ascii="微软雅黑" w:eastAsia="微软雅黑" w:hAnsi="微软雅黑"/>
              </w:rPr>
            </w:pPr>
            <w:ins w:id="2862" w:author="Microsoft" w:date="2015-10-10T13:32:00Z">
              <w:r>
                <w:rPr>
                  <w:rFonts w:ascii="微软雅黑" w:eastAsia="微软雅黑" w:hAnsi="微软雅黑" w:hint="eastAsia"/>
                </w:rPr>
                <w:t>兑奖金额</w:t>
              </w:r>
            </w:ins>
          </w:p>
        </w:tc>
        <w:tc>
          <w:tcPr>
            <w:tcW w:w="1957" w:type="dxa"/>
            <w:shd w:val="clear" w:color="auto" w:fill="D9D9D9" w:themeFill="background1" w:themeFillShade="D9"/>
            <w:tcPrChange w:id="2863" w:author="Microsoft" w:date="2015-10-14T15:22:00Z">
              <w:tcPr>
                <w:tcW w:w="2275" w:type="dxa"/>
                <w:shd w:val="clear" w:color="auto" w:fill="D9D9D9" w:themeFill="background1" w:themeFillShade="D9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jc w:val="center"/>
              <w:rPr>
                <w:ins w:id="2864" w:author="Microsoft" w:date="2015-10-10T13:32:00Z"/>
                <w:rFonts w:ascii="微软雅黑" w:eastAsia="微软雅黑" w:hAnsi="微软雅黑"/>
              </w:rPr>
            </w:pPr>
            <w:ins w:id="2865" w:author="Microsoft" w:date="2015-10-10T13:32:00Z">
              <w:r>
                <w:rPr>
                  <w:rFonts w:ascii="微软雅黑" w:eastAsia="微软雅黑" w:hAnsi="微软雅黑" w:hint="eastAsia"/>
                </w:rPr>
                <w:t>兑奖</w:t>
              </w:r>
              <w:r>
                <w:rPr>
                  <w:rFonts w:ascii="微软雅黑" w:eastAsia="微软雅黑" w:hAnsi="微软雅黑"/>
                </w:rPr>
                <w:t>提成</w:t>
              </w:r>
            </w:ins>
          </w:p>
        </w:tc>
        <w:tc>
          <w:tcPr>
            <w:tcW w:w="1833" w:type="dxa"/>
            <w:shd w:val="clear" w:color="auto" w:fill="D9D9D9" w:themeFill="background1" w:themeFillShade="D9"/>
            <w:tcPrChange w:id="2866" w:author="Microsoft" w:date="2015-10-14T15:22:00Z">
              <w:tcPr>
                <w:tcW w:w="2125" w:type="dxa"/>
                <w:shd w:val="clear" w:color="auto" w:fill="D9D9D9" w:themeFill="background1" w:themeFillShade="D9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jc w:val="center"/>
              <w:rPr>
                <w:ins w:id="2867" w:author="Microsoft" w:date="2015-10-10T13:32:00Z"/>
                <w:rFonts w:ascii="微软雅黑" w:eastAsia="微软雅黑" w:hAnsi="微软雅黑"/>
              </w:rPr>
            </w:pPr>
            <w:ins w:id="2868" w:author="Microsoft" w:date="2015-10-10T13:32:00Z">
              <w:r>
                <w:rPr>
                  <w:rFonts w:ascii="微软雅黑" w:eastAsia="微软雅黑" w:hAnsi="微软雅黑" w:hint="eastAsia"/>
                </w:rPr>
                <w:t>现金</w:t>
              </w:r>
              <w:r>
                <w:rPr>
                  <w:rFonts w:ascii="微软雅黑" w:eastAsia="微软雅黑" w:hAnsi="微软雅黑"/>
                </w:rPr>
                <w:t>收入</w:t>
              </w:r>
            </w:ins>
          </w:p>
        </w:tc>
      </w:tr>
      <w:tr w:rsidR="001E2BF5" w:rsidRPr="00286045" w:rsidTr="001E2BF5">
        <w:trPr>
          <w:trHeight w:val="356"/>
          <w:ins w:id="2869" w:author="Microsoft" w:date="2015-10-10T13:32:00Z"/>
          <w:trPrChange w:id="2870" w:author="Microsoft" w:date="2015-10-14T15:22:00Z">
            <w:trPr>
              <w:trHeight w:val="356"/>
            </w:trPr>
          </w:trPrChange>
        </w:trPr>
        <w:tc>
          <w:tcPr>
            <w:tcW w:w="2233" w:type="dxa"/>
            <w:shd w:val="clear" w:color="auto" w:fill="FFFF00"/>
            <w:tcPrChange w:id="2871" w:author="Microsoft" w:date="2015-10-14T15:22:00Z">
              <w:tcPr>
                <w:tcW w:w="2585" w:type="dxa"/>
                <w:shd w:val="clear" w:color="auto" w:fill="FFFF00"/>
              </w:tcPr>
            </w:tcPrChange>
          </w:tcPr>
          <w:p w:rsidR="001E2BF5" w:rsidRDefault="001E2BF5" w:rsidP="004F224C">
            <w:pPr>
              <w:pStyle w:val="a0"/>
              <w:ind w:firstLineChars="50" w:firstLine="105"/>
              <w:rPr>
                <w:ins w:id="2872" w:author="Microsoft" w:date="2015-10-10T13:32:00Z"/>
                <w:rFonts w:ascii="微软雅黑" w:eastAsia="微软雅黑" w:hAnsi="微软雅黑"/>
              </w:rPr>
            </w:pPr>
            <w:ins w:id="2873" w:author="Microsoft" w:date="2015-10-10T13:32:00Z">
              <w:r>
                <w:rPr>
                  <w:rFonts w:ascii="微软雅黑" w:eastAsia="微软雅黑" w:hAnsi="微软雅黑" w:hint="eastAsia"/>
                </w:rPr>
                <w:t>合计</w:t>
              </w:r>
            </w:ins>
          </w:p>
        </w:tc>
        <w:tc>
          <w:tcPr>
            <w:tcW w:w="2315" w:type="dxa"/>
            <w:shd w:val="clear" w:color="auto" w:fill="FFFF00"/>
            <w:tcPrChange w:id="2874" w:author="Microsoft" w:date="2015-10-14T15:22:00Z">
              <w:tcPr>
                <w:tcW w:w="2629" w:type="dxa"/>
                <w:shd w:val="clear" w:color="auto" w:fill="FFFF00"/>
              </w:tcPr>
            </w:tcPrChange>
          </w:tcPr>
          <w:p w:rsidR="001E2BF5" w:rsidRPr="00203026" w:rsidRDefault="001E2BF5" w:rsidP="004F224C">
            <w:pPr>
              <w:pStyle w:val="a0"/>
              <w:ind w:firstLineChars="50" w:firstLine="105"/>
              <w:rPr>
                <w:ins w:id="2875" w:author="Microsoft" w:date="2015-10-10T13:32:00Z"/>
                <w:rFonts w:ascii="微软雅黑" w:eastAsia="微软雅黑" w:hAnsi="微软雅黑"/>
              </w:rPr>
            </w:pPr>
          </w:p>
        </w:tc>
        <w:tc>
          <w:tcPr>
            <w:tcW w:w="1827" w:type="dxa"/>
            <w:shd w:val="clear" w:color="auto" w:fill="FFFF00"/>
            <w:tcPrChange w:id="2876" w:author="Microsoft" w:date="2015-10-14T15:22:00Z">
              <w:tcPr>
                <w:tcW w:w="2117" w:type="dxa"/>
                <w:shd w:val="clear" w:color="auto" w:fill="FFFF00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877" w:author="Microsoft" w:date="2015-10-10T13:32:00Z"/>
                <w:rFonts w:ascii="微软雅黑" w:eastAsia="微软雅黑" w:hAnsi="微软雅黑"/>
              </w:rPr>
            </w:pPr>
          </w:p>
        </w:tc>
        <w:tc>
          <w:tcPr>
            <w:tcW w:w="1874" w:type="dxa"/>
            <w:shd w:val="clear" w:color="auto" w:fill="FFFF00"/>
            <w:tcPrChange w:id="2878" w:author="Microsoft" w:date="2015-10-14T15:22:00Z">
              <w:tcPr>
                <w:tcW w:w="2217" w:type="dxa"/>
                <w:shd w:val="clear" w:color="auto" w:fill="FFFF00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879" w:author="Microsoft" w:date="2015-10-14T15:22:00Z"/>
                <w:rFonts w:ascii="微软雅黑" w:eastAsia="微软雅黑" w:hAnsi="微软雅黑"/>
              </w:rPr>
            </w:pPr>
          </w:p>
        </w:tc>
        <w:tc>
          <w:tcPr>
            <w:tcW w:w="1909" w:type="dxa"/>
            <w:shd w:val="clear" w:color="auto" w:fill="FFFF00"/>
            <w:tcPrChange w:id="2880" w:author="Microsoft" w:date="2015-10-14T15:22:00Z">
              <w:tcPr>
                <w:tcW w:w="2217" w:type="dxa"/>
                <w:shd w:val="clear" w:color="auto" w:fill="FFFF00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881" w:author="Microsoft" w:date="2015-10-10T13:32:00Z"/>
                <w:rFonts w:ascii="微软雅黑" w:eastAsia="微软雅黑" w:hAnsi="微软雅黑"/>
              </w:rPr>
            </w:pPr>
          </w:p>
        </w:tc>
        <w:tc>
          <w:tcPr>
            <w:tcW w:w="1957" w:type="dxa"/>
            <w:shd w:val="clear" w:color="auto" w:fill="FFFF00"/>
            <w:tcPrChange w:id="2882" w:author="Microsoft" w:date="2015-10-14T15:22:00Z">
              <w:tcPr>
                <w:tcW w:w="2275" w:type="dxa"/>
                <w:shd w:val="clear" w:color="auto" w:fill="FFFF00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883" w:author="Microsoft" w:date="2015-10-10T13:32:00Z"/>
                <w:rFonts w:ascii="微软雅黑" w:eastAsia="微软雅黑" w:hAnsi="微软雅黑"/>
              </w:rPr>
            </w:pPr>
          </w:p>
        </w:tc>
        <w:tc>
          <w:tcPr>
            <w:tcW w:w="1833" w:type="dxa"/>
            <w:shd w:val="clear" w:color="auto" w:fill="FFFF00"/>
            <w:tcPrChange w:id="2884" w:author="Microsoft" w:date="2015-10-14T15:22:00Z">
              <w:tcPr>
                <w:tcW w:w="2125" w:type="dxa"/>
                <w:shd w:val="clear" w:color="auto" w:fill="FFFF00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885" w:author="Microsoft" w:date="2015-10-10T13:32:00Z"/>
                <w:rFonts w:ascii="微软雅黑" w:eastAsia="微软雅黑" w:hAnsi="微软雅黑"/>
              </w:rPr>
            </w:pPr>
          </w:p>
        </w:tc>
      </w:tr>
      <w:tr w:rsidR="001E2BF5" w:rsidRPr="00286045" w:rsidTr="001E2BF5">
        <w:trPr>
          <w:trHeight w:val="344"/>
          <w:ins w:id="2886" w:author="Microsoft" w:date="2015-10-10T13:32:00Z"/>
          <w:trPrChange w:id="2887" w:author="Microsoft" w:date="2015-10-14T15:22:00Z">
            <w:trPr>
              <w:trHeight w:val="344"/>
            </w:trPr>
          </w:trPrChange>
        </w:trPr>
        <w:tc>
          <w:tcPr>
            <w:tcW w:w="2233" w:type="dxa"/>
            <w:vMerge w:val="restart"/>
            <w:tcPrChange w:id="2888" w:author="Microsoft" w:date="2015-10-14T15:22:00Z">
              <w:tcPr>
                <w:tcW w:w="2585" w:type="dxa"/>
                <w:vMerge w:val="restart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jc w:val="center"/>
              <w:rPr>
                <w:ins w:id="2889" w:author="Microsoft" w:date="2015-10-10T13:58:00Z"/>
                <w:rFonts w:ascii="微软雅黑" w:eastAsia="微软雅黑" w:hAnsi="微软雅黑"/>
              </w:rPr>
            </w:pPr>
          </w:p>
          <w:p w:rsidR="001E2BF5" w:rsidRDefault="001E2BF5" w:rsidP="004F224C">
            <w:pPr>
              <w:pStyle w:val="a0"/>
              <w:ind w:firstLineChars="0" w:firstLine="0"/>
              <w:jc w:val="center"/>
              <w:rPr>
                <w:ins w:id="2890" w:author="Microsoft" w:date="2015-10-10T13:32:00Z"/>
                <w:rFonts w:ascii="微软雅黑" w:eastAsia="微软雅黑" w:hAnsi="微软雅黑"/>
              </w:rPr>
            </w:pPr>
            <w:ins w:id="2891" w:author="Microsoft" w:date="2015-10-10T14:02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1</w:t>
              </w:r>
            </w:ins>
          </w:p>
        </w:tc>
        <w:tc>
          <w:tcPr>
            <w:tcW w:w="2315" w:type="dxa"/>
            <w:tcPrChange w:id="2892" w:author="Microsoft" w:date="2015-10-14T15:22:00Z">
              <w:tcPr>
                <w:tcW w:w="2629" w:type="dxa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893" w:author="Microsoft" w:date="2015-10-10T13:32:00Z"/>
                <w:rFonts w:ascii="微软雅黑" w:eastAsia="微软雅黑" w:hAnsi="微软雅黑"/>
              </w:rPr>
            </w:pPr>
            <w:ins w:id="2894" w:author="Microsoft" w:date="2015-10-10T13:32:00Z">
              <w:r>
                <w:rPr>
                  <w:rFonts w:ascii="微软雅黑" w:eastAsia="微软雅黑" w:hAnsi="微软雅黑" w:hint="eastAsia"/>
                </w:rPr>
                <w:t>2015-08-25</w:t>
              </w:r>
            </w:ins>
          </w:p>
        </w:tc>
        <w:tc>
          <w:tcPr>
            <w:tcW w:w="1827" w:type="dxa"/>
            <w:tcPrChange w:id="2895" w:author="Microsoft" w:date="2015-10-14T15:22:00Z">
              <w:tcPr>
                <w:tcW w:w="2117" w:type="dxa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896" w:author="Microsoft" w:date="2015-10-10T13:32:00Z"/>
                <w:rFonts w:ascii="微软雅黑" w:eastAsia="微软雅黑" w:hAnsi="微软雅黑"/>
              </w:rPr>
            </w:pPr>
          </w:p>
        </w:tc>
        <w:tc>
          <w:tcPr>
            <w:tcW w:w="1874" w:type="dxa"/>
            <w:tcPrChange w:id="2897" w:author="Microsoft" w:date="2015-10-14T15:22:00Z">
              <w:tcPr>
                <w:tcW w:w="2217" w:type="dxa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898" w:author="Microsoft" w:date="2015-10-14T15:22:00Z"/>
                <w:rFonts w:ascii="微软雅黑" w:eastAsia="微软雅黑" w:hAnsi="微软雅黑"/>
              </w:rPr>
            </w:pPr>
          </w:p>
        </w:tc>
        <w:tc>
          <w:tcPr>
            <w:tcW w:w="1909" w:type="dxa"/>
            <w:tcPrChange w:id="2899" w:author="Microsoft" w:date="2015-10-14T15:22:00Z">
              <w:tcPr>
                <w:tcW w:w="2217" w:type="dxa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900" w:author="Microsoft" w:date="2015-10-10T13:32:00Z"/>
                <w:rFonts w:ascii="微软雅黑" w:eastAsia="微软雅黑" w:hAnsi="微软雅黑"/>
              </w:rPr>
            </w:pPr>
          </w:p>
        </w:tc>
        <w:tc>
          <w:tcPr>
            <w:tcW w:w="1957" w:type="dxa"/>
            <w:tcPrChange w:id="2901" w:author="Microsoft" w:date="2015-10-14T15:22:00Z">
              <w:tcPr>
                <w:tcW w:w="2275" w:type="dxa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902" w:author="Microsoft" w:date="2015-10-10T13:32:00Z"/>
                <w:rFonts w:ascii="微软雅黑" w:eastAsia="微软雅黑" w:hAnsi="微软雅黑"/>
              </w:rPr>
            </w:pPr>
          </w:p>
        </w:tc>
        <w:tc>
          <w:tcPr>
            <w:tcW w:w="1833" w:type="dxa"/>
            <w:tcPrChange w:id="2903" w:author="Microsoft" w:date="2015-10-14T15:22:00Z">
              <w:tcPr>
                <w:tcW w:w="2125" w:type="dxa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904" w:author="Microsoft" w:date="2015-10-10T13:32:00Z"/>
                <w:rFonts w:ascii="微软雅黑" w:eastAsia="微软雅黑" w:hAnsi="微软雅黑"/>
              </w:rPr>
            </w:pPr>
          </w:p>
        </w:tc>
      </w:tr>
      <w:tr w:rsidR="001E2BF5" w:rsidTr="001E2BF5">
        <w:trPr>
          <w:trHeight w:val="356"/>
          <w:ins w:id="2905" w:author="Microsoft" w:date="2015-10-10T13:32:00Z"/>
          <w:trPrChange w:id="2906" w:author="Microsoft" w:date="2015-10-14T15:22:00Z">
            <w:trPr>
              <w:trHeight w:val="356"/>
            </w:trPr>
          </w:trPrChange>
        </w:trPr>
        <w:tc>
          <w:tcPr>
            <w:tcW w:w="2233" w:type="dxa"/>
            <w:vMerge/>
            <w:tcPrChange w:id="2907" w:author="Microsoft" w:date="2015-10-14T15:22:00Z">
              <w:tcPr>
                <w:tcW w:w="2585" w:type="dxa"/>
                <w:vMerge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08" w:author="Microsoft" w:date="2015-10-10T13:32:00Z"/>
                <w:rFonts w:ascii="微软雅黑" w:eastAsia="微软雅黑" w:hAnsi="微软雅黑"/>
              </w:rPr>
            </w:pPr>
          </w:p>
        </w:tc>
        <w:tc>
          <w:tcPr>
            <w:tcW w:w="2315" w:type="dxa"/>
            <w:tcPrChange w:id="2909" w:author="Microsoft" w:date="2015-10-14T15:22:00Z">
              <w:tcPr>
                <w:tcW w:w="2629" w:type="dxa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910" w:author="Microsoft" w:date="2015-10-10T13:32:00Z"/>
                <w:rFonts w:ascii="微软雅黑" w:eastAsia="微软雅黑" w:hAnsi="微软雅黑"/>
              </w:rPr>
            </w:pPr>
            <w:ins w:id="2911" w:author="Microsoft" w:date="2015-10-10T14:02:00Z">
              <w:r>
                <w:rPr>
                  <w:rFonts w:ascii="微软雅黑" w:eastAsia="微软雅黑" w:hAnsi="微软雅黑" w:hint="eastAsia"/>
                </w:rPr>
                <w:t>2015-08-25</w:t>
              </w:r>
            </w:ins>
          </w:p>
        </w:tc>
        <w:tc>
          <w:tcPr>
            <w:tcW w:w="1827" w:type="dxa"/>
            <w:tcPrChange w:id="2912" w:author="Microsoft" w:date="2015-10-14T15:22:00Z">
              <w:tcPr>
                <w:tcW w:w="2117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13" w:author="Microsoft" w:date="2015-10-10T13:32:00Z"/>
              </w:rPr>
            </w:pPr>
          </w:p>
        </w:tc>
        <w:tc>
          <w:tcPr>
            <w:tcW w:w="1874" w:type="dxa"/>
            <w:tcPrChange w:id="2914" w:author="Microsoft" w:date="2015-10-14T15:22:00Z">
              <w:tcPr>
                <w:tcW w:w="2217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15" w:author="Microsoft" w:date="2015-10-14T15:22:00Z"/>
              </w:rPr>
            </w:pPr>
          </w:p>
        </w:tc>
        <w:tc>
          <w:tcPr>
            <w:tcW w:w="1909" w:type="dxa"/>
            <w:tcPrChange w:id="2916" w:author="Microsoft" w:date="2015-10-14T15:22:00Z">
              <w:tcPr>
                <w:tcW w:w="2217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17" w:author="Microsoft" w:date="2015-10-10T13:32:00Z"/>
              </w:rPr>
            </w:pPr>
          </w:p>
        </w:tc>
        <w:tc>
          <w:tcPr>
            <w:tcW w:w="1957" w:type="dxa"/>
            <w:tcPrChange w:id="2918" w:author="Microsoft" w:date="2015-10-14T15:22:00Z">
              <w:tcPr>
                <w:tcW w:w="2275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19" w:author="Microsoft" w:date="2015-10-10T13:32:00Z"/>
              </w:rPr>
            </w:pPr>
          </w:p>
        </w:tc>
        <w:tc>
          <w:tcPr>
            <w:tcW w:w="1833" w:type="dxa"/>
            <w:tcPrChange w:id="2920" w:author="Microsoft" w:date="2015-10-14T15:22:00Z">
              <w:tcPr>
                <w:tcW w:w="2125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21" w:author="Microsoft" w:date="2015-10-10T13:32:00Z"/>
              </w:rPr>
            </w:pPr>
          </w:p>
        </w:tc>
      </w:tr>
      <w:tr w:rsidR="001E2BF5" w:rsidTr="001E2BF5">
        <w:trPr>
          <w:trHeight w:val="356"/>
          <w:ins w:id="2922" w:author="Microsoft" w:date="2015-10-10T13:32:00Z"/>
          <w:trPrChange w:id="2923" w:author="Microsoft" w:date="2015-10-14T15:22:00Z">
            <w:trPr>
              <w:trHeight w:val="356"/>
            </w:trPr>
          </w:trPrChange>
        </w:trPr>
        <w:tc>
          <w:tcPr>
            <w:tcW w:w="2233" w:type="dxa"/>
            <w:vMerge/>
            <w:tcPrChange w:id="2924" w:author="Microsoft" w:date="2015-10-14T15:22:00Z">
              <w:tcPr>
                <w:tcW w:w="2585" w:type="dxa"/>
                <w:vMerge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25" w:author="Microsoft" w:date="2015-10-10T13:32:00Z"/>
                <w:rFonts w:ascii="微软雅黑" w:eastAsia="微软雅黑" w:hAnsi="微软雅黑"/>
              </w:rPr>
            </w:pPr>
          </w:p>
        </w:tc>
        <w:tc>
          <w:tcPr>
            <w:tcW w:w="2315" w:type="dxa"/>
            <w:tcPrChange w:id="2926" w:author="Microsoft" w:date="2015-10-14T15:22:00Z">
              <w:tcPr>
                <w:tcW w:w="2629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27" w:author="Microsoft" w:date="2015-10-10T13:32:00Z"/>
                <w:rFonts w:ascii="微软雅黑" w:eastAsia="微软雅黑" w:hAnsi="微软雅黑"/>
              </w:rPr>
            </w:pPr>
            <w:ins w:id="2928" w:author="Microsoft" w:date="2015-10-10T14:02:00Z">
              <w:r>
                <w:rPr>
                  <w:rFonts w:ascii="微软雅黑" w:eastAsia="微软雅黑" w:hAnsi="微软雅黑" w:hint="eastAsia"/>
                </w:rPr>
                <w:t>2015-08-25</w:t>
              </w:r>
            </w:ins>
          </w:p>
        </w:tc>
        <w:tc>
          <w:tcPr>
            <w:tcW w:w="1827" w:type="dxa"/>
            <w:tcPrChange w:id="2929" w:author="Microsoft" w:date="2015-10-14T15:22:00Z">
              <w:tcPr>
                <w:tcW w:w="2117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30" w:author="Microsoft" w:date="2015-10-10T13:32:00Z"/>
              </w:rPr>
            </w:pPr>
          </w:p>
        </w:tc>
        <w:tc>
          <w:tcPr>
            <w:tcW w:w="1874" w:type="dxa"/>
            <w:tcPrChange w:id="2931" w:author="Microsoft" w:date="2015-10-14T15:22:00Z">
              <w:tcPr>
                <w:tcW w:w="2217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32" w:author="Microsoft" w:date="2015-10-14T15:22:00Z"/>
              </w:rPr>
            </w:pPr>
          </w:p>
        </w:tc>
        <w:tc>
          <w:tcPr>
            <w:tcW w:w="1909" w:type="dxa"/>
            <w:tcPrChange w:id="2933" w:author="Microsoft" w:date="2015-10-14T15:22:00Z">
              <w:tcPr>
                <w:tcW w:w="2217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34" w:author="Microsoft" w:date="2015-10-10T13:32:00Z"/>
              </w:rPr>
            </w:pPr>
          </w:p>
        </w:tc>
        <w:tc>
          <w:tcPr>
            <w:tcW w:w="1957" w:type="dxa"/>
            <w:tcPrChange w:id="2935" w:author="Microsoft" w:date="2015-10-14T15:22:00Z">
              <w:tcPr>
                <w:tcW w:w="2275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36" w:author="Microsoft" w:date="2015-10-10T13:32:00Z"/>
              </w:rPr>
            </w:pPr>
          </w:p>
        </w:tc>
        <w:tc>
          <w:tcPr>
            <w:tcW w:w="1833" w:type="dxa"/>
            <w:tcPrChange w:id="2937" w:author="Microsoft" w:date="2015-10-14T15:22:00Z">
              <w:tcPr>
                <w:tcW w:w="2125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38" w:author="Microsoft" w:date="2015-10-10T13:32:00Z"/>
              </w:rPr>
            </w:pPr>
          </w:p>
        </w:tc>
      </w:tr>
      <w:tr w:rsidR="001E2BF5" w:rsidRPr="00286045" w:rsidTr="001E2BF5">
        <w:trPr>
          <w:trHeight w:val="344"/>
          <w:ins w:id="2939" w:author="Microsoft" w:date="2015-10-10T14:05:00Z"/>
          <w:trPrChange w:id="2940" w:author="Microsoft" w:date="2015-10-14T15:22:00Z">
            <w:trPr>
              <w:trHeight w:val="344"/>
            </w:trPr>
          </w:trPrChange>
        </w:trPr>
        <w:tc>
          <w:tcPr>
            <w:tcW w:w="2233" w:type="dxa"/>
            <w:vMerge w:val="restart"/>
            <w:tcPrChange w:id="2941" w:author="Microsoft" w:date="2015-10-14T15:22:00Z">
              <w:tcPr>
                <w:tcW w:w="2585" w:type="dxa"/>
                <w:vMerge w:val="restart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jc w:val="center"/>
              <w:rPr>
                <w:ins w:id="2942" w:author="Microsoft" w:date="2015-10-10T14:05:00Z"/>
                <w:rFonts w:ascii="微软雅黑" w:eastAsia="微软雅黑" w:hAnsi="微软雅黑"/>
              </w:rPr>
            </w:pPr>
          </w:p>
          <w:p w:rsidR="001E2BF5" w:rsidRDefault="001E2BF5" w:rsidP="004F224C">
            <w:pPr>
              <w:pStyle w:val="a0"/>
              <w:ind w:firstLineChars="0" w:firstLine="0"/>
              <w:jc w:val="center"/>
              <w:rPr>
                <w:ins w:id="2943" w:author="Microsoft" w:date="2015-10-10T14:05:00Z"/>
                <w:rFonts w:ascii="微软雅黑" w:eastAsia="微软雅黑" w:hAnsi="微软雅黑"/>
              </w:rPr>
            </w:pPr>
            <w:ins w:id="2944" w:author="Microsoft" w:date="2015-10-10T14:05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2</w:t>
              </w:r>
            </w:ins>
          </w:p>
        </w:tc>
        <w:tc>
          <w:tcPr>
            <w:tcW w:w="2315" w:type="dxa"/>
            <w:tcPrChange w:id="2945" w:author="Microsoft" w:date="2015-10-14T15:22:00Z">
              <w:tcPr>
                <w:tcW w:w="2629" w:type="dxa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946" w:author="Microsoft" w:date="2015-10-10T14:05:00Z"/>
                <w:rFonts w:ascii="微软雅黑" w:eastAsia="微软雅黑" w:hAnsi="微软雅黑"/>
              </w:rPr>
            </w:pPr>
            <w:ins w:id="2947" w:author="Microsoft" w:date="2015-10-10T14:05:00Z">
              <w:r>
                <w:rPr>
                  <w:rFonts w:ascii="微软雅黑" w:eastAsia="微软雅黑" w:hAnsi="微软雅黑" w:hint="eastAsia"/>
                </w:rPr>
                <w:t>2015-08-25</w:t>
              </w:r>
            </w:ins>
          </w:p>
        </w:tc>
        <w:tc>
          <w:tcPr>
            <w:tcW w:w="1827" w:type="dxa"/>
            <w:tcPrChange w:id="2948" w:author="Microsoft" w:date="2015-10-14T15:22:00Z">
              <w:tcPr>
                <w:tcW w:w="2117" w:type="dxa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949" w:author="Microsoft" w:date="2015-10-10T14:05:00Z"/>
                <w:rFonts w:ascii="微软雅黑" w:eastAsia="微软雅黑" w:hAnsi="微软雅黑"/>
              </w:rPr>
            </w:pPr>
          </w:p>
        </w:tc>
        <w:tc>
          <w:tcPr>
            <w:tcW w:w="1874" w:type="dxa"/>
            <w:tcPrChange w:id="2950" w:author="Microsoft" w:date="2015-10-14T15:22:00Z">
              <w:tcPr>
                <w:tcW w:w="2217" w:type="dxa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951" w:author="Microsoft" w:date="2015-10-14T15:22:00Z"/>
                <w:rFonts w:ascii="微软雅黑" w:eastAsia="微软雅黑" w:hAnsi="微软雅黑"/>
              </w:rPr>
            </w:pPr>
          </w:p>
        </w:tc>
        <w:tc>
          <w:tcPr>
            <w:tcW w:w="1909" w:type="dxa"/>
            <w:tcPrChange w:id="2952" w:author="Microsoft" w:date="2015-10-14T15:22:00Z">
              <w:tcPr>
                <w:tcW w:w="2217" w:type="dxa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953" w:author="Microsoft" w:date="2015-10-10T14:05:00Z"/>
                <w:rFonts w:ascii="微软雅黑" w:eastAsia="微软雅黑" w:hAnsi="微软雅黑"/>
              </w:rPr>
            </w:pPr>
          </w:p>
        </w:tc>
        <w:tc>
          <w:tcPr>
            <w:tcW w:w="1957" w:type="dxa"/>
            <w:tcPrChange w:id="2954" w:author="Microsoft" w:date="2015-10-14T15:22:00Z">
              <w:tcPr>
                <w:tcW w:w="2275" w:type="dxa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955" w:author="Microsoft" w:date="2015-10-10T14:05:00Z"/>
                <w:rFonts w:ascii="微软雅黑" w:eastAsia="微软雅黑" w:hAnsi="微软雅黑"/>
              </w:rPr>
            </w:pPr>
          </w:p>
        </w:tc>
        <w:tc>
          <w:tcPr>
            <w:tcW w:w="1833" w:type="dxa"/>
            <w:tcPrChange w:id="2956" w:author="Microsoft" w:date="2015-10-14T15:22:00Z">
              <w:tcPr>
                <w:tcW w:w="2125" w:type="dxa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957" w:author="Microsoft" w:date="2015-10-10T14:05:00Z"/>
                <w:rFonts w:ascii="微软雅黑" w:eastAsia="微软雅黑" w:hAnsi="微软雅黑"/>
              </w:rPr>
            </w:pPr>
          </w:p>
        </w:tc>
      </w:tr>
      <w:tr w:rsidR="001E2BF5" w:rsidTr="001E2BF5">
        <w:trPr>
          <w:trHeight w:val="356"/>
          <w:ins w:id="2958" w:author="Microsoft" w:date="2015-10-10T14:05:00Z"/>
          <w:trPrChange w:id="2959" w:author="Microsoft" w:date="2015-10-14T15:22:00Z">
            <w:trPr>
              <w:trHeight w:val="356"/>
            </w:trPr>
          </w:trPrChange>
        </w:trPr>
        <w:tc>
          <w:tcPr>
            <w:tcW w:w="2233" w:type="dxa"/>
            <w:vMerge/>
            <w:tcPrChange w:id="2960" w:author="Microsoft" w:date="2015-10-14T15:22:00Z">
              <w:tcPr>
                <w:tcW w:w="2585" w:type="dxa"/>
                <w:vMerge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61" w:author="Microsoft" w:date="2015-10-10T14:05:00Z"/>
                <w:rFonts w:ascii="微软雅黑" w:eastAsia="微软雅黑" w:hAnsi="微软雅黑"/>
              </w:rPr>
            </w:pPr>
          </w:p>
        </w:tc>
        <w:tc>
          <w:tcPr>
            <w:tcW w:w="2315" w:type="dxa"/>
            <w:tcPrChange w:id="2962" w:author="Microsoft" w:date="2015-10-14T15:22:00Z">
              <w:tcPr>
                <w:tcW w:w="2629" w:type="dxa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2963" w:author="Microsoft" w:date="2015-10-10T14:05:00Z"/>
                <w:rFonts w:ascii="微软雅黑" w:eastAsia="微软雅黑" w:hAnsi="微软雅黑"/>
              </w:rPr>
            </w:pPr>
            <w:ins w:id="2964" w:author="Microsoft" w:date="2015-10-10T14:05:00Z">
              <w:r>
                <w:rPr>
                  <w:rFonts w:ascii="微软雅黑" w:eastAsia="微软雅黑" w:hAnsi="微软雅黑" w:hint="eastAsia"/>
                </w:rPr>
                <w:t>2015-08-25</w:t>
              </w:r>
            </w:ins>
          </w:p>
        </w:tc>
        <w:tc>
          <w:tcPr>
            <w:tcW w:w="1827" w:type="dxa"/>
            <w:tcPrChange w:id="2965" w:author="Microsoft" w:date="2015-10-14T15:22:00Z">
              <w:tcPr>
                <w:tcW w:w="2117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66" w:author="Microsoft" w:date="2015-10-10T14:05:00Z"/>
              </w:rPr>
            </w:pPr>
          </w:p>
        </w:tc>
        <w:tc>
          <w:tcPr>
            <w:tcW w:w="1874" w:type="dxa"/>
            <w:tcPrChange w:id="2967" w:author="Microsoft" w:date="2015-10-14T15:22:00Z">
              <w:tcPr>
                <w:tcW w:w="2217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68" w:author="Microsoft" w:date="2015-10-14T15:22:00Z"/>
              </w:rPr>
            </w:pPr>
          </w:p>
        </w:tc>
        <w:tc>
          <w:tcPr>
            <w:tcW w:w="1909" w:type="dxa"/>
            <w:tcPrChange w:id="2969" w:author="Microsoft" w:date="2015-10-14T15:22:00Z">
              <w:tcPr>
                <w:tcW w:w="2217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70" w:author="Microsoft" w:date="2015-10-10T14:05:00Z"/>
              </w:rPr>
            </w:pPr>
          </w:p>
        </w:tc>
        <w:tc>
          <w:tcPr>
            <w:tcW w:w="1957" w:type="dxa"/>
            <w:tcPrChange w:id="2971" w:author="Microsoft" w:date="2015-10-14T15:22:00Z">
              <w:tcPr>
                <w:tcW w:w="2275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72" w:author="Microsoft" w:date="2015-10-10T14:05:00Z"/>
              </w:rPr>
            </w:pPr>
          </w:p>
        </w:tc>
        <w:tc>
          <w:tcPr>
            <w:tcW w:w="1833" w:type="dxa"/>
            <w:tcPrChange w:id="2973" w:author="Microsoft" w:date="2015-10-14T15:22:00Z">
              <w:tcPr>
                <w:tcW w:w="2125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74" w:author="Microsoft" w:date="2015-10-10T14:05:00Z"/>
              </w:rPr>
            </w:pPr>
          </w:p>
        </w:tc>
      </w:tr>
      <w:tr w:rsidR="001E2BF5" w:rsidTr="001E2BF5">
        <w:trPr>
          <w:trHeight w:val="356"/>
          <w:ins w:id="2975" w:author="Microsoft" w:date="2015-10-10T14:05:00Z"/>
          <w:trPrChange w:id="2976" w:author="Microsoft" w:date="2015-10-14T15:22:00Z">
            <w:trPr>
              <w:trHeight w:val="356"/>
            </w:trPr>
          </w:trPrChange>
        </w:trPr>
        <w:tc>
          <w:tcPr>
            <w:tcW w:w="2233" w:type="dxa"/>
            <w:vMerge/>
            <w:tcPrChange w:id="2977" w:author="Microsoft" w:date="2015-10-14T15:22:00Z">
              <w:tcPr>
                <w:tcW w:w="2585" w:type="dxa"/>
                <w:vMerge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78" w:author="Microsoft" w:date="2015-10-10T14:05:00Z"/>
                <w:rFonts w:ascii="微软雅黑" w:eastAsia="微软雅黑" w:hAnsi="微软雅黑"/>
              </w:rPr>
            </w:pPr>
          </w:p>
        </w:tc>
        <w:tc>
          <w:tcPr>
            <w:tcW w:w="2315" w:type="dxa"/>
            <w:tcPrChange w:id="2979" w:author="Microsoft" w:date="2015-10-14T15:22:00Z">
              <w:tcPr>
                <w:tcW w:w="2629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80" w:author="Microsoft" w:date="2015-10-10T14:05:00Z"/>
                <w:rFonts w:ascii="微软雅黑" w:eastAsia="微软雅黑" w:hAnsi="微软雅黑"/>
              </w:rPr>
            </w:pPr>
            <w:ins w:id="2981" w:author="Microsoft" w:date="2015-10-10T14:05:00Z">
              <w:r>
                <w:rPr>
                  <w:rFonts w:ascii="微软雅黑" w:eastAsia="微软雅黑" w:hAnsi="微软雅黑" w:hint="eastAsia"/>
                </w:rPr>
                <w:t>2015-08-25</w:t>
              </w:r>
            </w:ins>
          </w:p>
        </w:tc>
        <w:tc>
          <w:tcPr>
            <w:tcW w:w="1827" w:type="dxa"/>
            <w:tcPrChange w:id="2982" w:author="Microsoft" w:date="2015-10-14T15:22:00Z">
              <w:tcPr>
                <w:tcW w:w="2117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83" w:author="Microsoft" w:date="2015-10-10T14:05:00Z"/>
              </w:rPr>
            </w:pPr>
          </w:p>
        </w:tc>
        <w:tc>
          <w:tcPr>
            <w:tcW w:w="1874" w:type="dxa"/>
            <w:tcPrChange w:id="2984" w:author="Microsoft" w:date="2015-10-14T15:22:00Z">
              <w:tcPr>
                <w:tcW w:w="2217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85" w:author="Microsoft" w:date="2015-10-14T15:22:00Z"/>
              </w:rPr>
            </w:pPr>
          </w:p>
        </w:tc>
        <w:tc>
          <w:tcPr>
            <w:tcW w:w="1909" w:type="dxa"/>
            <w:tcPrChange w:id="2986" w:author="Microsoft" w:date="2015-10-14T15:22:00Z">
              <w:tcPr>
                <w:tcW w:w="2217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87" w:author="Microsoft" w:date="2015-10-10T14:05:00Z"/>
              </w:rPr>
            </w:pPr>
          </w:p>
        </w:tc>
        <w:tc>
          <w:tcPr>
            <w:tcW w:w="1957" w:type="dxa"/>
            <w:tcPrChange w:id="2988" w:author="Microsoft" w:date="2015-10-14T15:22:00Z">
              <w:tcPr>
                <w:tcW w:w="2275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89" w:author="Microsoft" w:date="2015-10-10T14:05:00Z"/>
              </w:rPr>
            </w:pPr>
          </w:p>
        </w:tc>
        <w:tc>
          <w:tcPr>
            <w:tcW w:w="1833" w:type="dxa"/>
            <w:tcPrChange w:id="2990" w:author="Microsoft" w:date="2015-10-14T15:22:00Z">
              <w:tcPr>
                <w:tcW w:w="2125" w:type="dxa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rPr>
                <w:ins w:id="2991" w:author="Microsoft" w:date="2015-10-10T14:05:00Z"/>
              </w:rPr>
            </w:pPr>
          </w:p>
        </w:tc>
      </w:tr>
    </w:tbl>
    <w:p w:rsidR="000473E6" w:rsidRPr="001D599D" w:rsidRDefault="000473E6">
      <w:pPr>
        <w:pStyle w:val="a0"/>
        <w:ind w:firstLineChars="0" w:firstLine="0"/>
        <w:rPr>
          <w:ins w:id="2992" w:author="Microsoft" w:date="2015-09-21T16:11:00Z"/>
        </w:rPr>
        <w:pPrChange w:id="2993" w:author="Microsoft" w:date="2015-10-10T13:32:00Z">
          <w:pPr>
            <w:pStyle w:val="a0"/>
          </w:pPr>
        </w:pPrChange>
      </w:pPr>
    </w:p>
    <w:p w:rsidR="00711B0D" w:rsidRDefault="00711B0D" w:rsidP="003C64BA">
      <w:pPr>
        <w:pStyle w:val="3"/>
        <w:rPr>
          <w:ins w:id="2994" w:author="Microsoft" w:date="2015-09-21T15:53:00Z"/>
        </w:rPr>
      </w:pPr>
      <w:bookmarkStart w:id="2995" w:name="_Toc430873066"/>
      <w:r>
        <w:rPr>
          <w:rFonts w:hint="eastAsia"/>
        </w:rPr>
        <w:lastRenderedPageBreak/>
        <w:t>兑奖</w:t>
      </w:r>
      <w:ins w:id="2996" w:author="Microsoft" w:date="2015-09-22T11:16:00Z">
        <w:r w:rsidR="00FC2A7B">
          <w:rPr>
            <w:rFonts w:hint="eastAsia"/>
          </w:rPr>
          <w:t>统计</w:t>
        </w:r>
      </w:ins>
      <w:r>
        <w:t>报表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Payout Reports</w:t>
      </w:r>
      <w:r w:rsidR="00323126" w:rsidRPr="00323126">
        <w:rPr>
          <w:rFonts w:hint="eastAsia"/>
        </w:rPr>
        <w:t>）</w:t>
      </w:r>
      <w:bookmarkEnd w:id="2995"/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8A2AEE" w:rsidRPr="009A3BDA" w:rsidTr="001922A4">
        <w:trPr>
          <w:trHeight w:val="285"/>
          <w:ins w:id="2997" w:author="Microsoft" w:date="2015-09-21T16:18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8A2AEE" w:rsidRPr="00940825" w:rsidRDefault="008A2AEE" w:rsidP="001922A4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2998" w:author="Microsoft" w:date="2015-09-21T16:18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2999" w:author="Microsoft" w:date="2015-09-21T16:18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8A2AEE" w:rsidRPr="009A3BDA" w:rsidRDefault="008A2AEE" w:rsidP="001922A4">
            <w:pPr>
              <w:spacing w:before="240" w:after="0"/>
              <w:rPr>
                <w:ins w:id="3000" w:author="Microsoft" w:date="2015-09-21T16:18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3001" w:author="Microsoft" w:date="2015-09-21T16:18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8A2AEE" w:rsidRPr="009A3BDA" w:rsidTr="001922A4">
        <w:trPr>
          <w:trHeight w:val="525"/>
          <w:ins w:id="3002" w:author="Microsoft" w:date="2015-09-21T16:18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2AEE" w:rsidRPr="009A3BDA" w:rsidRDefault="008A2AEE" w:rsidP="001922A4">
            <w:pPr>
              <w:spacing w:before="240" w:after="0"/>
              <w:jc w:val="center"/>
              <w:rPr>
                <w:ins w:id="3003" w:author="Microsoft" w:date="2015-09-21T16:18:00Z"/>
                <w:rFonts w:ascii="宋体" w:hAnsi="宋体" w:cs="宋体"/>
                <w:color w:val="000000"/>
                <w:sz w:val="22"/>
                <w:szCs w:val="22"/>
              </w:rPr>
            </w:pPr>
            <w:ins w:id="3004" w:author="Microsoft" w:date="2015-09-21T16:18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方案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名称</w:t>
              </w:r>
            </w:ins>
          </w:p>
        </w:tc>
        <w:tc>
          <w:tcPr>
            <w:tcW w:w="3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2AEE" w:rsidRPr="009A3BDA" w:rsidRDefault="008A2AEE" w:rsidP="001922A4">
            <w:pPr>
              <w:spacing w:before="240" w:after="0"/>
              <w:jc w:val="center"/>
              <w:rPr>
                <w:ins w:id="3005" w:author="Microsoft" w:date="2015-09-21T16:18:00Z"/>
                <w:rFonts w:ascii="宋体" w:hAnsi="宋体" w:cs="宋体"/>
                <w:color w:val="000000"/>
                <w:sz w:val="22"/>
                <w:szCs w:val="22"/>
              </w:rPr>
            </w:pPr>
            <w:ins w:id="3006" w:author="Microsoft" w:date="2015-09-21T16:18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默认全部方案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，可进行选择；</w:t>
              </w:r>
            </w:ins>
          </w:p>
        </w:tc>
      </w:tr>
      <w:tr w:rsidR="008A2AEE" w:rsidRPr="009A3BDA" w:rsidTr="001922A4">
        <w:trPr>
          <w:trHeight w:val="399"/>
          <w:ins w:id="3007" w:author="Microsoft" w:date="2015-09-21T16:18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2AEE" w:rsidRPr="009A3BDA" w:rsidRDefault="008A2AEE" w:rsidP="001922A4">
            <w:pPr>
              <w:spacing w:before="240" w:after="0"/>
              <w:jc w:val="center"/>
              <w:rPr>
                <w:ins w:id="3008" w:author="Microsoft" w:date="2015-09-21T16:18:00Z"/>
                <w:rFonts w:ascii="宋体" w:hAnsi="宋体" w:cs="宋体"/>
                <w:color w:val="000000"/>
                <w:sz w:val="22"/>
                <w:szCs w:val="22"/>
              </w:rPr>
            </w:pPr>
            <w:ins w:id="3009" w:author="Microsoft" w:date="2015-09-21T16:18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A2AEE" w:rsidRPr="009A3BDA" w:rsidRDefault="008A2AEE" w:rsidP="001922A4">
            <w:pPr>
              <w:spacing w:before="240" w:after="0"/>
              <w:jc w:val="center"/>
              <w:rPr>
                <w:ins w:id="3010" w:author="Microsoft" w:date="2015-09-21T16:18:00Z"/>
                <w:rFonts w:ascii="宋体" w:hAnsi="宋体" w:cs="宋体"/>
                <w:color w:val="000000"/>
                <w:sz w:val="22"/>
                <w:szCs w:val="22"/>
              </w:rPr>
            </w:pPr>
            <w:ins w:id="3011" w:author="Microsoft" w:date="2015-09-21T16:18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一时间段的销售数据；</w:t>
              </w:r>
            </w:ins>
          </w:p>
        </w:tc>
      </w:tr>
    </w:tbl>
    <w:p w:rsidR="00286045" w:rsidRDefault="00286045" w:rsidP="00203026">
      <w:pPr>
        <w:pStyle w:val="a0"/>
        <w:ind w:firstLineChars="0" w:firstLine="0"/>
        <w:rPr>
          <w:ins w:id="3012" w:author="Microsoft" w:date="2015-10-10T14:08:00Z"/>
        </w:rPr>
      </w:pPr>
    </w:p>
    <w:tbl>
      <w:tblPr>
        <w:tblStyle w:val="a9"/>
        <w:tblW w:w="13948" w:type="dxa"/>
        <w:tblLook w:val="04A0" w:firstRow="1" w:lastRow="0" w:firstColumn="1" w:lastColumn="0" w:noHBand="0" w:noVBand="1"/>
        <w:tblPrChange w:id="3013" w:author="Microsoft" w:date="2015-10-14T15:30:00Z">
          <w:tblPr>
            <w:tblStyle w:val="a9"/>
            <w:tblW w:w="13948" w:type="dxa"/>
            <w:tblLook w:val="04A0" w:firstRow="1" w:lastRow="0" w:firstColumn="1" w:lastColumn="0" w:noHBand="0" w:noVBand="1"/>
          </w:tblPr>
        </w:tblPrChange>
      </w:tblPr>
      <w:tblGrid>
        <w:gridCol w:w="1660"/>
        <w:gridCol w:w="1650"/>
        <w:gridCol w:w="1327"/>
        <w:gridCol w:w="1359"/>
        <w:gridCol w:w="1381"/>
        <w:gridCol w:w="1411"/>
        <w:gridCol w:w="1332"/>
        <w:gridCol w:w="1285"/>
        <w:gridCol w:w="1285"/>
        <w:gridCol w:w="1258"/>
        <w:tblGridChange w:id="3014">
          <w:tblGrid>
            <w:gridCol w:w="113"/>
            <w:gridCol w:w="1660"/>
            <w:gridCol w:w="16"/>
            <w:gridCol w:w="1634"/>
            <w:gridCol w:w="184"/>
            <w:gridCol w:w="1143"/>
            <w:gridCol w:w="319"/>
            <w:gridCol w:w="1040"/>
            <w:gridCol w:w="459"/>
            <w:gridCol w:w="922"/>
            <w:gridCol w:w="603"/>
            <w:gridCol w:w="808"/>
            <w:gridCol w:w="751"/>
            <w:gridCol w:w="581"/>
            <w:gridCol w:w="887"/>
            <w:gridCol w:w="398"/>
            <w:gridCol w:w="1016"/>
            <w:gridCol w:w="269"/>
            <w:gridCol w:w="1145"/>
            <w:gridCol w:w="113"/>
            <w:gridCol w:w="1301"/>
          </w:tblGrid>
        </w:tblGridChange>
      </w:tblGrid>
      <w:tr w:rsidR="001E2BF5" w:rsidRPr="00286045" w:rsidTr="001E2BF5">
        <w:trPr>
          <w:trHeight w:val="378"/>
          <w:ins w:id="3015" w:author="Microsoft" w:date="2015-10-10T14:08:00Z"/>
          <w:trPrChange w:id="3016" w:author="Microsoft" w:date="2015-10-14T15:30:00Z">
            <w:trPr>
              <w:trHeight w:val="378"/>
            </w:trPr>
          </w:trPrChange>
        </w:trPr>
        <w:tc>
          <w:tcPr>
            <w:tcW w:w="1660" w:type="dxa"/>
            <w:shd w:val="clear" w:color="auto" w:fill="D9D9D9" w:themeFill="background1" w:themeFillShade="D9"/>
            <w:tcPrChange w:id="3017" w:author="Microsoft" w:date="2015-10-14T15:30:00Z">
              <w:tcPr>
                <w:tcW w:w="1789" w:type="dxa"/>
                <w:gridSpan w:val="3"/>
                <w:shd w:val="clear" w:color="auto" w:fill="D9D9D9" w:themeFill="background1" w:themeFillShade="D9"/>
              </w:tcPr>
            </w:tcPrChange>
          </w:tcPr>
          <w:p w:rsidR="001E2BF5" w:rsidRDefault="001E2BF5">
            <w:pPr>
              <w:pStyle w:val="a0"/>
              <w:ind w:firstLineChars="0" w:firstLine="0"/>
              <w:rPr>
                <w:ins w:id="3018" w:author="Microsoft" w:date="2015-10-10T14:08:00Z"/>
                <w:rFonts w:ascii="微软雅黑" w:eastAsia="微软雅黑" w:hAnsi="微软雅黑"/>
              </w:rPr>
              <w:pPrChange w:id="3019" w:author="Microsoft" w:date="2015-10-14T15:27:00Z">
                <w:pPr>
                  <w:pStyle w:val="a0"/>
                  <w:ind w:firstLineChars="50" w:firstLine="105"/>
                </w:pPr>
              </w:pPrChange>
            </w:pPr>
            <w:ins w:id="3020" w:author="Microsoft" w:date="2015-10-14T15:27:00Z">
              <w:r>
                <w:rPr>
                  <w:rFonts w:ascii="微软雅黑" w:eastAsia="微软雅黑" w:hAnsi="微软雅黑" w:hint="eastAsia"/>
                </w:rPr>
                <w:t>日期</w:t>
              </w:r>
            </w:ins>
          </w:p>
        </w:tc>
        <w:tc>
          <w:tcPr>
            <w:tcW w:w="1650" w:type="dxa"/>
            <w:shd w:val="clear" w:color="auto" w:fill="D9D9D9" w:themeFill="background1" w:themeFillShade="D9"/>
            <w:tcPrChange w:id="3021" w:author="Microsoft" w:date="2015-10-14T15:30:00Z">
              <w:tcPr>
                <w:tcW w:w="1818" w:type="dxa"/>
                <w:gridSpan w:val="2"/>
                <w:shd w:val="clear" w:color="auto" w:fill="D9D9D9" w:themeFill="background1" w:themeFillShade="D9"/>
              </w:tcPr>
            </w:tcPrChange>
          </w:tcPr>
          <w:p w:rsidR="001E2BF5" w:rsidRPr="00203026" w:rsidRDefault="001E2BF5" w:rsidP="004F224C">
            <w:pPr>
              <w:pStyle w:val="a0"/>
              <w:ind w:firstLineChars="50" w:firstLine="105"/>
              <w:rPr>
                <w:ins w:id="3022" w:author="Microsoft" w:date="2015-10-10T14:08:00Z"/>
                <w:rFonts w:ascii="微软雅黑" w:eastAsia="微软雅黑" w:hAnsi="微软雅黑"/>
              </w:rPr>
            </w:pPr>
            <w:ins w:id="3023" w:author="Microsoft" w:date="2015-10-10T14:08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1327" w:type="dxa"/>
            <w:shd w:val="clear" w:color="auto" w:fill="D9D9D9" w:themeFill="background1" w:themeFillShade="D9"/>
            <w:tcPrChange w:id="3024" w:author="Microsoft" w:date="2015-10-14T15:30:00Z">
              <w:tcPr>
                <w:tcW w:w="1462" w:type="dxa"/>
                <w:gridSpan w:val="2"/>
                <w:shd w:val="clear" w:color="auto" w:fill="D9D9D9" w:themeFill="background1" w:themeFillShade="D9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jc w:val="center"/>
              <w:rPr>
                <w:ins w:id="3025" w:author="Microsoft" w:date="2015-10-10T14:08:00Z"/>
                <w:rFonts w:ascii="微软雅黑" w:eastAsia="微软雅黑" w:hAnsi="微软雅黑"/>
              </w:rPr>
            </w:pPr>
            <w:ins w:id="3026" w:author="Microsoft" w:date="2015-10-14T15:26:00Z">
              <w:r>
                <w:rPr>
                  <w:rFonts w:ascii="微软雅黑" w:eastAsia="微软雅黑" w:hAnsi="微软雅黑" w:hint="eastAsia"/>
                </w:rPr>
                <w:t>一等奖</w:t>
              </w:r>
            </w:ins>
          </w:p>
        </w:tc>
        <w:tc>
          <w:tcPr>
            <w:tcW w:w="1359" w:type="dxa"/>
            <w:shd w:val="clear" w:color="auto" w:fill="D9D9D9" w:themeFill="background1" w:themeFillShade="D9"/>
            <w:tcPrChange w:id="3027" w:author="Microsoft" w:date="2015-10-14T15:30:00Z">
              <w:tcPr>
                <w:tcW w:w="1499" w:type="dxa"/>
                <w:gridSpan w:val="2"/>
                <w:shd w:val="clear" w:color="auto" w:fill="D9D9D9" w:themeFill="background1" w:themeFillShade="D9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jc w:val="center"/>
              <w:rPr>
                <w:ins w:id="3028" w:author="Microsoft" w:date="2015-10-14T15:24:00Z"/>
                <w:rFonts w:ascii="微软雅黑" w:eastAsia="微软雅黑" w:hAnsi="微软雅黑"/>
              </w:rPr>
            </w:pPr>
            <w:ins w:id="3029" w:author="Microsoft" w:date="2015-10-14T15:26:00Z">
              <w:r>
                <w:rPr>
                  <w:rFonts w:ascii="微软雅黑" w:eastAsia="微软雅黑" w:hAnsi="微软雅黑" w:hint="eastAsia"/>
                </w:rPr>
                <w:t>二等奖</w:t>
              </w:r>
            </w:ins>
          </w:p>
        </w:tc>
        <w:tc>
          <w:tcPr>
            <w:tcW w:w="1381" w:type="dxa"/>
            <w:shd w:val="clear" w:color="auto" w:fill="D9D9D9" w:themeFill="background1" w:themeFillShade="D9"/>
            <w:tcPrChange w:id="3030" w:author="Microsoft" w:date="2015-10-14T15:30:00Z">
              <w:tcPr>
                <w:tcW w:w="1525" w:type="dxa"/>
                <w:gridSpan w:val="2"/>
                <w:shd w:val="clear" w:color="auto" w:fill="D9D9D9" w:themeFill="background1" w:themeFillShade="D9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jc w:val="center"/>
              <w:rPr>
                <w:ins w:id="3031" w:author="Microsoft" w:date="2015-10-10T14:08:00Z"/>
                <w:rFonts w:ascii="微软雅黑" w:eastAsia="微软雅黑" w:hAnsi="微软雅黑"/>
              </w:rPr>
            </w:pPr>
            <w:ins w:id="3032" w:author="Microsoft" w:date="2015-10-14T15:26:00Z">
              <w:r>
                <w:rPr>
                  <w:rFonts w:ascii="微软雅黑" w:eastAsia="微软雅黑" w:hAnsi="微软雅黑" w:hint="eastAsia"/>
                </w:rPr>
                <w:t>三等奖</w:t>
              </w:r>
            </w:ins>
          </w:p>
        </w:tc>
        <w:tc>
          <w:tcPr>
            <w:tcW w:w="1411" w:type="dxa"/>
            <w:shd w:val="clear" w:color="auto" w:fill="D9D9D9" w:themeFill="background1" w:themeFillShade="D9"/>
            <w:tcPrChange w:id="3033" w:author="Microsoft" w:date="2015-10-14T15:30:00Z">
              <w:tcPr>
                <w:tcW w:w="1559" w:type="dxa"/>
                <w:gridSpan w:val="2"/>
                <w:shd w:val="clear" w:color="auto" w:fill="D9D9D9" w:themeFill="background1" w:themeFillShade="D9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jc w:val="center"/>
              <w:rPr>
                <w:ins w:id="3034" w:author="Microsoft" w:date="2015-10-10T14:08:00Z"/>
                <w:rFonts w:ascii="微软雅黑" w:eastAsia="微软雅黑" w:hAnsi="微软雅黑"/>
              </w:rPr>
            </w:pPr>
            <w:ins w:id="3035" w:author="Microsoft" w:date="2015-10-14T15:26:00Z">
              <w:r>
                <w:rPr>
                  <w:rFonts w:ascii="微软雅黑" w:eastAsia="微软雅黑" w:hAnsi="微软雅黑" w:hint="eastAsia"/>
                </w:rPr>
                <w:t>四等奖</w:t>
              </w:r>
            </w:ins>
          </w:p>
        </w:tc>
        <w:tc>
          <w:tcPr>
            <w:tcW w:w="1332" w:type="dxa"/>
            <w:shd w:val="clear" w:color="auto" w:fill="D9D9D9" w:themeFill="background1" w:themeFillShade="D9"/>
            <w:tcPrChange w:id="3036" w:author="Microsoft" w:date="2015-10-14T15:30:00Z">
              <w:tcPr>
                <w:tcW w:w="1468" w:type="dxa"/>
                <w:gridSpan w:val="2"/>
                <w:shd w:val="clear" w:color="auto" w:fill="D9D9D9" w:themeFill="background1" w:themeFillShade="D9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jc w:val="center"/>
              <w:rPr>
                <w:ins w:id="3037" w:author="Microsoft" w:date="2015-10-10T14:08:00Z"/>
                <w:rFonts w:ascii="微软雅黑" w:eastAsia="微软雅黑" w:hAnsi="微软雅黑"/>
              </w:rPr>
            </w:pPr>
            <w:ins w:id="3038" w:author="Microsoft" w:date="2015-10-14T15:27:00Z">
              <w:r>
                <w:rPr>
                  <w:rFonts w:ascii="微软雅黑" w:eastAsia="微软雅黑" w:hAnsi="微软雅黑" w:hint="eastAsia"/>
                </w:rPr>
                <w:t>五等奖</w:t>
              </w:r>
            </w:ins>
          </w:p>
        </w:tc>
        <w:tc>
          <w:tcPr>
            <w:tcW w:w="1285" w:type="dxa"/>
            <w:shd w:val="clear" w:color="auto" w:fill="D9D9D9" w:themeFill="background1" w:themeFillShade="D9"/>
            <w:tcPrChange w:id="3039" w:author="Microsoft" w:date="2015-10-14T15:30:00Z">
              <w:tcPr>
                <w:tcW w:w="1414" w:type="dxa"/>
                <w:gridSpan w:val="2"/>
                <w:shd w:val="clear" w:color="auto" w:fill="D9D9D9" w:themeFill="background1" w:themeFillShade="D9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jc w:val="center"/>
              <w:rPr>
                <w:ins w:id="3040" w:author="Microsoft" w:date="2015-10-14T15:26:00Z"/>
                <w:rFonts w:ascii="微软雅黑" w:eastAsia="微软雅黑" w:hAnsi="微软雅黑"/>
              </w:rPr>
            </w:pPr>
            <w:ins w:id="3041" w:author="Microsoft" w:date="2015-10-14T15:27:00Z">
              <w:r>
                <w:rPr>
                  <w:rFonts w:ascii="微软雅黑" w:eastAsia="微软雅黑" w:hAnsi="微软雅黑" w:hint="eastAsia"/>
                </w:rPr>
                <w:t>六等奖</w:t>
              </w:r>
            </w:ins>
          </w:p>
        </w:tc>
        <w:tc>
          <w:tcPr>
            <w:tcW w:w="1285" w:type="dxa"/>
            <w:shd w:val="clear" w:color="auto" w:fill="D9D9D9" w:themeFill="background1" w:themeFillShade="D9"/>
            <w:tcPrChange w:id="3042" w:author="Microsoft" w:date="2015-10-14T15:30:00Z">
              <w:tcPr>
                <w:tcW w:w="1414" w:type="dxa"/>
                <w:gridSpan w:val="2"/>
                <w:shd w:val="clear" w:color="auto" w:fill="D9D9D9" w:themeFill="background1" w:themeFillShade="D9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jc w:val="center"/>
              <w:rPr>
                <w:ins w:id="3043" w:author="Microsoft" w:date="2015-10-14T15:26:00Z"/>
                <w:rFonts w:ascii="微软雅黑" w:eastAsia="微软雅黑" w:hAnsi="微软雅黑"/>
              </w:rPr>
            </w:pPr>
            <w:ins w:id="3044" w:author="Microsoft" w:date="2015-10-14T15:27:00Z">
              <w:r>
                <w:rPr>
                  <w:rFonts w:ascii="微软雅黑" w:eastAsia="微软雅黑" w:hAnsi="微软雅黑" w:hint="eastAsia"/>
                </w:rPr>
                <w:t>七等奖</w:t>
              </w:r>
            </w:ins>
          </w:p>
        </w:tc>
        <w:tc>
          <w:tcPr>
            <w:tcW w:w="1258" w:type="dxa"/>
            <w:shd w:val="clear" w:color="auto" w:fill="D9D9D9" w:themeFill="background1" w:themeFillShade="D9"/>
            <w:tcPrChange w:id="3045" w:author="Microsoft" w:date="2015-10-14T15:30:00Z">
              <w:tcPr>
                <w:tcW w:w="1414" w:type="dxa"/>
                <w:gridSpan w:val="2"/>
                <w:shd w:val="clear" w:color="auto" w:fill="D9D9D9" w:themeFill="background1" w:themeFillShade="D9"/>
              </w:tcPr>
            </w:tcPrChange>
          </w:tcPr>
          <w:p w:rsidR="001E2BF5" w:rsidRDefault="001E2BF5" w:rsidP="004F224C">
            <w:pPr>
              <w:pStyle w:val="a0"/>
              <w:ind w:firstLineChars="0" w:firstLine="0"/>
              <w:jc w:val="center"/>
              <w:rPr>
                <w:ins w:id="3046" w:author="Microsoft" w:date="2015-10-14T15:30:00Z"/>
                <w:rFonts w:ascii="微软雅黑" w:eastAsia="微软雅黑" w:hAnsi="微软雅黑"/>
              </w:rPr>
            </w:pPr>
            <w:ins w:id="3047" w:author="Microsoft" w:date="2015-10-14T15:30:00Z">
              <w:r>
                <w:rPr>
                  <w:rFonts w:ascii="微软雅黑" w:eastAsia="微软雅黑" w:hAnsi="微软雅黑" w:hint="eastAsia"/>
                </w:rPr>
                <w:t>合计金额</w:t>
              </w:r>
            </w:ins>
          </w:p>
        </w:tc>
      </w:tr>
      <w:tr w:rsidR="001E2BF5" w:rsidRPr="00286045" w:rsidTr="001E2BF5">
        <w:trPr>
          <w:trHeight w:val="356"/>
          <w:ins w:id="3048" w:author="Microsoft" w:date="2015-10-10T14:08:00Z"/>
          <w:trPrChange w:id="3049" w:author="Microsoft" w:date="2015-10-14T15:30:00Z">
            <w:trPr>
              <w:trHeight w:val="356"/>
            </w:trPr>
          </w:trPrChange>
        </w:trPr>
        <w:tc>
          <w:tcPr>
            <w:tcW w:w="1660" w:type="dxa"/>
            <w:shd w:val="clear" w:color="auto" w:fill="FFFF00"/>
            <w:tcPrChange w:id="3050" w:author="Microsoft" w:date="2015-10-14T15:30:00Z">
              <w:tcPr>
                <w:tcW w:w="1789" w:type="dxa"/>
                <w:gridSpan w:val="3"/>
                <w:shd w:val="clear" w:color="auto" w:fill="FFFF00"/>
              </w:tcPr>
            </w:tcPrChange>
          </w:tcPr>
          <w:p w:rsidR="001E2BF5" w:rsidRDefault="001E2BF5" w:rsidP="004F224C">
            <w:pPr>
              <w:pStyle w:val="a0"/>
              <w:ind w:firstLineChars="50" w:firstLine="105"/>
              <w:rPr>
                <w:ins w:id="3051" w:author="Microsoft" w:date="2015-10-10T14:08:00Z"/>
                <w:rFonts w:ascii="微软雅黑" w:eastAsia="微软雅黑" w:hAnsi="微软雅黑"/>
              </w:rPr>
            </w:pPr>
            <w:ins w:id="3052" w:author="Microsoft" w:date="2015-10-10T14:08:00Z">
              <w:r>
                <w:rPr>
                  <w:rFonts w:ascii="微软雅黑" w:eastAsia="微软雅黑" w:hAnsi="微软雅黑" w:hint="eastAsia"/>
                </w:rPr>
                <w:t>合计</w:t>
              </w:r>
            </w:ins>
          </w:p>
        </w:tc>
        <w:tc>
          <w:tcPr>
            <w:tcW w:w="1650" w:type="dxa"/>
            <w:shd w:val="clear" w:color="auto" w:fill="FFFF00"/>
            <w:tcPrChange w:id="3053" w:author="Microsoft" w:date="2015-10-14T15:30:00Z">
              <w:tcPr>
                <w:tcW w:w="1818" w:type="dxa"/>
                <w:gridSpan w:val="2"/>
                <w:shd w:val="clear" w:color="auto" w:fill="FFFF00"/>
              </w:tcPr>
            </w:tcPrChange>
          </w:tcPr>
          <w:p w:rsidR="001E2BF5" w:rsidRPr="00203026" w:rsidRDefault="001E2BF5" w:rsidP="004F224C">
            <w:pPr>
              <w:pStyle w:val="a0"/>
              <w:ind w:firstLineChars="50" w:firstLine="105"/>
              <w:rPr>
                <w:ins w:id="3054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327" w:type="dxa"/>
            <w:shd w:val="clear" w:color="auto" w:fill="FFFF00"/>
            <w:tcPrChange w:id="3055" w:author="Microsoft" w:date="2015-10-14T15:30:00Z">
              <w:tcPr>
                <w:tcW w:w="1462" w:type="dxa"/>
                <w:gridSpan w:val="2"/>
                <w:shd w:val="clear" w:color="auto" w:fill="FFFF00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3056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359" w:type="dxa"/>
            <w:shd w:val="clear" w:color="auto" w:fill="FFFF00"/>
            <w:tcPrChange w:id="3057" w:author="Microsoft" w:date="2015-10-14T15:30:00Z">
              <w:tcPr>
                <w:tcW w:w="1499" w:type="dxa"/>
                <w:gridSpan w:val="2"/>
                <w:shd w:val="clear" w:color="auto" w:fill="FFFF00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3058" w:author="Microsoft" w:date="2015-10-14T15:24:00Z"/>
                <w:rFonts w:ascii="微软雅黑" w:eastAsia="微软雅黑" w:hAnsi="微软雅黑"/>
              </w:rPr>
            </w:pPr>
          </w:p>
        </w:tc>
        <w:tc>
          <w:tcPr>
            <w:tcW w:w="1381" w:type="dxa"/>
            <w:shd w:val="clear" w:color="auto" w:fill="FFFF00"/>
            <w:tcPrChange w:id="3059" w:author="Microsoft" w:date="2015-10-14T15:30:00Z">
              <w:tcPr>
                <w:tcW w:w="1525" w:type="dxa"/>
                <w:gridSpan w:val="2"/>
                <w:shd w:val="clear" w:color="auto" w:fill="FFFF00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3060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411" w:type="dxa"/>
            <w:shd w:val="clear" w:color="auto" w:fill="FFFF00"/>
            <w:tcPrChange w:id="3061" w:author="Microsoft" w:date="2015-10-14T15:30:00Z">
              <w:tcPr>
                <w:tcW w:w="1559" w:type="dxa"/>
                <w:gridSpan w:val="2"/>
                <w:shd w:val="clear" w:color="auto" w:fill="FFFF00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3062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332" w:type="dxa"/>
            <w:shd w:val="clear" w:color="auto" w:fill="FFFF00"/>
            <w:tcPrChange w:id="3063" w:author="Microsoft" w:date="2015-10-14T15:30:00Z">
              <w:tcPr>
                <w:tcW w:w="1468" w:type="dxa"/>
                <w:gridSpan w:val="2"/>
                <w:shd w:val="clear" w:color="auto" w:fill="FFFF00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3064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285" w:type="dxa"/>
            <w:shd w:val="clear" w:color="auto" w:fill="FFFF00"/>
            <w:tcPrChange w:id="3065" w:author="Microsoft" w:date="2015-10-14T15:30:00Z">
              <w:tcPr>
                <w:tcW w:w="1414" w:type="dxa"/>
                <w:gridSpan w:val="2"/>
                <w:shd w:val="clear" w:color="auto" w:fill="FFFF00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3066" w:author="Microsoft" w:date="2015-10-14T15:26:00Z"/>
                <w:rFonts w:ascii="微软雅黑" w:eastAsia="微软雅黑" w:hAnsi="微软雅黑"/>
              </w:rPr>
            </w:pPr>
          </w:p>
        </w:tc>
        <w:tc>
          <w:tcPr>
            <w:tcW w:w="1285" w:type="dxa"/>
            <w:shd w:val="clear" w:color="auto" w:fill="FFFF00"/>
            <w:tcPrChange w:id="3067" w:author="Microsoft" w:date="2015-10-14T15:30:00Z">
              <w:tcPr>
                <w:tcW w:w="1414" w:type="dxa"/>
                <w:gridSpan w:val="2"/>
                <w:shd w:val="clear" w:color="auto" w:fill="FFFF00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3068" w:author="Microsoft" w:date="2015-10-14T15:26:00Z"/>
                <w:rFonts w:ascii="微软雅黑" w:eastAsia="微软雅黑" w:hAnsi="微软雅黑"/>
              </w:rPr>
            </w:pPr>
          </w:p>
        </w:tc>
        <w:tc>
          <w:tcPr>
            <w:tcW w:w="1258" w:type="dxa"/>
            <w:shd w:val="clear" w:color="auto" w:fill="FFFF00"/>
            <w:tcPrChange w:id="3069" w:author="Microsoft" w:date="2015-10-14T15:30:00Z">
              <w:tcPr>
                <w:tcW w:w="1414" w:type="dxa"/>
                <w:gridSpan w:val="2"/>
                <w:shd w:val="clear" w:color="auto" w:fill="FFFF00"/>
              </w:tcPr>
            </w:tcPrChange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3070" w:author="Microsoft" w:date="2015-10-14T15:30:00Z"/>
                <w:rFonts w:ascii="微软雅黑" w:eastAsia="微软雅黑" w:hAnsi="微软雅黑"/>
              </w:rPr>
            </w:pPr>
          </w:p>
        </w:tc>
      </w:tr>
      <w:tr w:rsidR="001E2BF5" w:rsidRPr="00286045" w:rsidTr="001E2BF5">
        <w:trPr>
          <w:trHeight w:val="344"/>
          <w:ins w:id="3071" w:author="Microsoft" w:date="2015-10-10T14:08:00Z"/>
        </w:trPr>
        <w:tc>
          <w:tcPr>
            <w:tcW w:w="1660" w:type="dxa"/>
            <w:vMerge w:val="restart"/>
          </w:tcPr>
          <w:p w:rsidR="001E2BF5" w:rsidRDefault="001E2BF5">
            <w:pPr>
              <w:pStyle w:val="a0"/>
              <w:ind w:firstLineChars="0" w:firstLine="0"/>
              <w:rPr>
                <w:ins w:id="3072" w:author="Microsoft" w:date="2015-10-10T14:08:00Z"/>
                <w:rFonts w:ascii="微软雅黑" w:eastAsia="微软雅黑" w:hAnsi="微软雅黑"/>
              </w:rPr>
              <w:pPrChange w:id="3073" w:author="Microsoft" w:date="2015-10-10T14:08:00Z">
                <w:pPr>
                  <w:pStyle w:val="a0"/>
                  <w:ind w:firstLineChars="0" w:firstLine="0"/>
                  <w:jc w:val="center"/>
                </w:pPr>
              </w:pPrChange>
            </w:pPr>
          </w:p>
          <w:p w:rsidR="001E2BF5" w:rsidRDefault="001E2BF5">
            <w:pPr>
              <w:pStyle w:val="a0"/>
              <w:ind w:firstLineChars="0" w:firstLine="0"/>
              <w:rPr>
                <w:ins w:id="3074" w:author="Microsoft" w:date="2015-10-10T14:08:00Z"/>
                <w:rFonts w:ascii="微软雅黑" w:eastAsia="微软雅黑" w:hAnsi="微软雅黑"/>
              </w:rPr>
              <w:pPrChange w:id="3075" w:author="Microsoft" w:date="2015-10-10T14:08:00Z">
                <w:pPr>
                  <w:pStyle w:val="a0"/>
                  <w:ind w:firstLineChars="0" w:firstLine="0"/>
                  <w:jc w:val="center"/>
                </w:pPr>
              </w:pPrChange>
            </w:pPr>
            <w:ins w:id="3076" w:author="Microsoft" w:date="2015-10-14T15:27:00Z">
              <w:r>
                <w:rPr>
                  <w:rFonts w:ascii="微软雅黑" w:eastAsia="微软雅黑" w:hAnsi="微软雅黑" w:hint="eastAsia"/>
                </w:rPr>
                <w:t>2015-08-25</w:t>
              </w:r>
            </w:ins>
          </w:p>
        </w:tc>
        <w:tc>
          <w:tcPr>
            <w:tcW w:w="1650" w:type="dxa"/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3077" w:author="Microsoft" w:date="2015-10-10T14:08:00Z"/>
                <w:rFonts w:ascii="微软雅黑" w:eastAsia="微软雅黑" w:hAnsi="微软雅黑"/>
              </w:rPr>
            </w:pPr>
            <w:ins w:id="3078" w:author="Microsoft" w:date="2015-10-10T14:08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1</w:t>
              </w:r>
            </w:ins>
          </w:p>
        </w:tc>
        <w:tc>
          <w:tcPr>
            <w:tcW w:w="1327" w:type="dxa"/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3079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359" w:type="dxa"/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3080" w:author="Microsoft" w:date="2015-10-14T15:24:00Z"/>
                <w:rFonts w:ascii="微软雅黑" w:eastAsia="微软雅黑" w:hAnsi="微软雅黑"/>
              </w:rPr>
            </w:pPr>
          </w:p>
        </w:tc>
        <w:tc>
          <w:tcPr>
            <w:tcW w:w="1381" w:type="dxa"/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3081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411" w:type="dxa"/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3082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332" w:type="dxa"/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3083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285" w:type="dxa"/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3084" w:author="Microsoft" w:date="2015-10-14T15:26:00Z"/>
                <w:rFonts w:ascii="微软雅黑" w:eastAsia="微软雅黑" w:hAnsi="微软雅黑"/>
              </w:rPr>
            </w:pPr>
          </w:p>
        </w:tc>
        <w:tc>
          <w:tcPr>
            <w:tcW w:w="1285" w:type="dxa"/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3085" w:author="Microsoft" w:date="2015-10-14T15:26:00Z"/>
                <w:rFonts w:ascii="微软雅黑" w:eastAsia="微软雅黑" w:hAnsi="微软雅黑"/>
              </w:rPr>
            </w:pPr>
          </w:p>
        </w:tc>
        <w:tc>
          <w:tcPr>
            <w:tcW w:w="1258" w:type="dxa"/>
            <w:vMerge w:val="restart"/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3086" w:author="Microsoft" w:date="2015-10-14T15:30:00Z"/>
                <w:rFonts w:ascii="微软雅黑" w:eastAsia="微软雅黑" w:hAnsi="微软雅黑"/>
              </w:rPr>
            </w:pPr>
          </w:p>
        </w:tc>
      </w:tr>
      <w:tr w:rsidR="001E2BF5" w:rsidTr="001E2BF5">
        <w:trPr>
          <w:trHeight w:val="356"/>
          <w:ins w:id="3087" w:author="Microsoft" w:date="2015-10-10T14:08:00Z"/>
        </w:trPr>
        <w:tc>
          <w:tcPr>
            <w:tcW w:w="1660" w:type="dxa"/>
            <w:vMerge/>
          </w:tcPr>
          <w:p w:rsidR="001E2BF5" w:rsidRDefault="001E2BF5" w:rsidP="004F224C">
            <w:pPr>
              <w:pStyle w:val="a0"/>
              <w:ind w:firstLineChars="0" w:firstLine="0"/>
              <w:rPr>
                <w:ins w:id="3088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650" w:type="dxa"/>
          </w:tcPr>
          <w:p w:rsidR="001E2BF5" w:rsidRPr="00203026" w:rsidRDefault="001E2BF5" w:rsidP="004F224C">
            <w:pPr>
              <w:pStyle w:val="a0"/>
              <w:ind w:firstLineChars="0" w:firstLine="0"/>
              <w:rPr>
                <w:ins w:id="3089" w:author="Microsoft" w:date="2015-10-10T14:08:00Z"/>
                <w:rFonts w:ascii="微软雅黑" w:eastAsia="微软雅黑" w:hAnsi="微软雅黑"/>
              </w:rPr>
            </w:pPr>
            <w:ins w:id="3090" w:author="Microsoft" w:date="2015-10-10T14:08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2</w:t>
              </w:r>
            </w:ins>
          </w:p>
        </w:tc>
        <w:tc>
          <w:tcPr>
            <w:tcW w:w="1327" w:type="dxa"/>
          </w:tcPr>
          <w:p w:rsidR="001E2BF5" w:rsidRDefault="001E2BF5" w:rsidP="004F224C">
            <w:pPr>
              <w:pStyle w:val="a0"/>
              <w:ind w:firstLineChars="0" w:firstLine="0"/>
              <w:rPr>
                <w:ins w:id="3091" w:author="Microsoft" w:date="2015-10-10T14:08:00Z"/>
              </w:rPr>
            </w:pPr>
          </w:p>
        </w:tc>
        <w:tc>
          <w:tcPr>
            <w:tcW w:w="1359" w:type="dxa"/>
          </w:tcPr>
          <w:p w:rsidR="001E2BF5" w:rsidRDefault="001E2BF5" w:rsidP="004F224C">
            <w:pPr>
              <w:pStyle w:val="a0"/>
              <w:ind w:firstLineChars="0" w:firstLine="0"/>
              <w:rPr>
                <w:ins w:id="3092" w:author="Microsoft" w:date="2015-10-14T15:24:00Z"/>
              </w:rPr>
            </w:pPr>
          </w:p>
        </w:tc>
        <w:tc>
          <w:tcPr>
            <w:tcW w:w="1381" w:type="dxa"/>
          </w:tcPr>
          <w:p w:rsidR="001E2BF5" w:rsidRDefault="001E2BF5" w:rsidP="004F224C">
            <w:pPr>
              <w:pStyle w:val="a0"/>
              <w:ind w:firstLineChars="0" w:firstLine="0"/>
              <w:rPr>
                <w:ins w:id="3093" w:author="Microsoft" w:date="2015-10-10T14:08:00Z"/>
              </w:rPr>
            </w:pPr>
          </w:p>
        </w:tc>
        <w:tc>
          <w:tcPr>
            <w:tcW w:w="1411" w:type="dxa"/>
          </w:tcPr>
          <w:p w:rsidR="001E2BF5" w:rsidRDefault="001E2BF5" w:rsidP="004F224C">
            <w:pPr>
              <w:pStyle w:val="a0"/>
              <w:ind w:firstLineChars="0" w:firstLine="0"/>
              <w:rPr>
                <w:ins w:id="3094" w:author="Microsoft" w:date="2015-10-10T14:08:00Z"/>
              </w:rPr>
            </w:pPr>
          </w:p>
        </w:tc>
        <w:tc>
          <w:tcPr>
            <w:tcW w:w="1332" w:type="dxa"/>
          </w:tcPr>
          <w:p w:rsidR="001E2BF5" w:rsidRDefault="001E2BF5" w:rsidP="004F224C">
            <w:pPr>
              <w:pStyle w:val="a0"/>
              <w:ind w:firstLineChars="0" w:firstLine="0"/>
              <w:rPr>
                <w:ins w:id="3095" w:author="Microsoft" w:date="2015-10-10T14:08:00Z"/>
              </w:rPr>
            </w:pPr>
          </w:p>
        </w:tc>
        <w:tc>
          <w:tcPr>
            <w:tcW w:w="1285" w:type="dxa"/>
          </w:tcPr>
          <w:p w:rsidR="001E2BF5" w:rsidRDefault="001E2BF5" w:rsidP="004F224C">
            <w:pPr>
              <w:pStyle w:val="a0"/>
              <w:ind w:firstLineChars="0" w:firstLine="0"/>
              <w:rPr>
                <w:ins w:id="3096" w:author="Microsoft" w:date="2015-10-14T15:26:00Z"/>
              </w:rPr>
            </w:pPr>
          </w:p>
        </w:tc>
        <w:tc>
          <w:tcPr>
            <w:tcW w:w="1285" w:type="dxa"/>
          </w:tcPr>
          <w:p w:rsidR="001E2BF5" w:rsidRDefault="001E2BF5" w:rsidP="004F224C">
            <w:pPr>
              <w:pStyle w:val="a0"/>
              <w:ind w:firstLineChars="0" w:firstLine="0"/>
              <w:rPr>
                <w:ins w:id="3097" w:author="Microsoft" w:date="2015-10-14T15:26:00Z"/>
              </w:rPr>
            </w:pPr>
          </w:p>
        </w:tc>
        <w:tc>
          <w:tcPr>
            <w:tcW w:w="1258" w:type="dxa"/>
            <w:vMerge/>
          </w:tcPr>
          <w:p w:rsidR="001E2BF5" w:rsidRDefault="001E2BF5" w:rsidP="004F224C">
            <w:pPr>
              <w:pStyle w:val="a0"/>
              <w:ind w:firstLineChars="0" w:firstLine="0"/>
              <w:rPr>
                <w:ins w:id="3098" w:author="Microsoft" w:date="2015-10-14T15:30:00Z"/>
              </w:rPr>
            </w:pPr>
          </w:p>
        </w:tc>
      </w:tr>
      <w:tr w:rsidR="001E2BF5" w:rsidTr="001E2BF5">
        <w:trPr>
          <w:trHeight w:val="356"/>
          <w:ins w:id="3099" w:author="Microsoft" w:date="2015-10-10T14:08:00Z"/>
        </w:trPr>
        <w:tc>
          <w:tcPr>
            <w:tcW w:w="1660" w:type="dxa"/>
            <w:vMerge/>
          </w:tcPr>
          <w:p w:rsidR="001E2BF5" w:rsidRDefault="001E2BF5" w:rsidP="004F224C">
            <w:pPr>
              <w:pStyle w:val="a0"/>
              <w:ind w:firstLineChars="0" w:firstLine="0"/>
              <w:rPr>
                <w:ins w:id="3100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650" w:type="dxa"/>
          </w:tcPr>
          <w:p w:rsidR="001E2BF5" w:rsidRDefault="001E2BF5" w:rsidP="004F224C">
            <w:pPr>
              <w:pStyle w:val="a0"/>
              <w:ind w:firstLineChars="0" w:firstLine="0"/>
              <w:rPr>
                <w:ins w:id="3101" w:author="Microsoft" w:date="2015-10-10T14:08:00Z"/>
                <w:rFonts w:ascii="微软雅黑" w:eastAsia="微软雅黑" w:hAnsi="微软雅黑"/>
              </w:rPr>
            </w:pPr>
            <w:ins w:id="3102" w:author="Microsoft" w:date="2015-10-10T14:08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3</w:t>
              </w:r>
            </w:ins>
          </w:p>
        </w:tc>
        <w:tc>
          <w:tcPr>
            <w:tcW w:w="1327" w:type="dxa"/>
          </w:tcPr>
          <w:p w:rsidR="001E2BF5" w:rsidRDefault="001E2BF5" w:rsidP="004F224C">
            <w:pPr>
              <w:pStyle w:val="a0"/>
              <w:ind w:firstLineChars="0" w:firstLine="0"/>
              <w:rPr>
                <w:ins w:id="3103" w:author="Microsoft" w:date="2015-10-10T14:08:00Z"/>
              </w:rPr>
            </w:pPr>
          </w:p>
        </w:tc>
        <w:tc>
          <w:tcPr>
            <w:tcW w:w="1359" w:type="dxa"/>
          </w:tcPr>
          <w:p w:rsidR="001E2BF5" w:rsidRDefault="001E2BF5" w:rsidP="004F224C">
            <w:pPr>
              <w:pStyle w:val="a0"/>
              <w:ind w:firstLineChars="0" w:firstLine="0"/>
              <w:rPr>
                <w:ins w:id="3104" w:author="Microsoft" w:date="2015-10-14T15:24:00Z"/>
              </w:rPr>
            </w:pPr>
          </w:p>
        </w:tc>
        <w:tc>
          <w:tcPr>
            <w:tcW w:w="1381" w:type="dxa"/>
          </w:tcPr>
          <w:p w:rsidR="001E2BF5" w:rsidRDefault="001E2BF5" w:rsidP="004F224C">
            <w:pPr>
              <w:pStyle w:val="a0"/>
              <w:ind w:firstLineChars="0" w:firstLine="0"/>
              <w:rPr>
                <w:ins w:id="3105" w:author="Microsoft" w:date="2015-10-10T14:08:00Z"/>
              </w:rPr>
            </w:pPr>
          </w:p>
        </w:tc>
        <w:tc>
          <w:tcPr>
            <w:tcW w:w="1411" w:type="dxa"/>
          </w:tcPr>
          <w:p w:rsidR="001E2BF5" w:rsidRDefault="001E2BF5" w:rsidP="004F224C">
            <w:pPr>
              <w:pStyle w:val="a0"/>
              <w:ind w:firstLineChars="0" w:firstLine="0"/>
              <w:rPr>
                <w:ins w:id="3106" w:author="Microsoft" w:date="2015-10-10T14:08:00Z"/>
              </w:rPr>
            </w:pPr>
          </w:p>
        </w:tc>
        <w:tc>
          <w:tcPr>
            <w:tcW w:w="1332" w:type="dxa"/>
          </w:tcPr>
          <w:p w:rsidR="001E2BF5" w:rsidRDefault="001E2BF5" w:rsidP="004F224C">
            <w:pPr>
              <w:pStyle w:val="a0"/>
              <w:ind w:firstLineChars="0" w:firstLine="0"/>
              <w:rPr>
                <w:ins w:id="3107" w:author="Microsoft" w:date="2015-10-10T14:08:00Z"/>
              </w:rPr>
            </w:pPr>
          </w:p>
        </w:tc>
        <w:tc>
          <w:tcPr>
            <w:tcW w:w="1285" w:type="dxa"/>
          </w:tcPr>
          <w:p w:rsidR="001E2BF5" w:rsidRDefault="001E2BF5" w:rsidP="004F224C">
            <w:pPr>
              <w:pStyle w:val="a0"/>
              <w:ind w:firstLineChars="0" w:firstLine="0"/>
              <w:rPr>
                <w:ins w:id="3108" w:author="Microsoft" w:date="2015-10-14T15:26:00Z"/>
              </w:rPr>
            </w:pPr>
          </w:p>
        </w:tc>
        <w:tc>
          <w:tcPr>
            <w:tcW w:w="1285" w:type="dxa"/>
          </w:tcPr>
          <w:p w:rsidR="001E2BF5" w:rsidRDefault="001E2BF5" w:rsidP="004F224C">
            <w:pPr>
              <w:pStyle w:val="a0"/>
              <w:ind w:firstLineChars="0" w:firstLine="0"/>
              <w:rPr>
                <w:ins w:id="3109" w:author="Microsoft" w:date="2015-10-14T15:26:00Z"/>
              </w:rPr>
            </w:pPr>
          </w:p>
        </w:tc>
        <w:tc>
          <w:tcPr>
            <w:tcW w:w="1258" w:type="dxa"/>
            <w:vMerge/>
          </w:tcPr>
          <w:p w:rsidR="001E2BF5" w:rsidRDefault="001E2BF5" w:rsidP="004F224C">
            <w:pPr>
              <w:pStyle w:val="a0"/>
              <w:ind w:firstLineChars="0" w:firstLine="0"/>
              <w:rPr>
                <w:ins w:id="3110" w:author="Microsoft" w:date="2015-10-14T15:30:00Z"/>
              </w:rPr>
            </w:pPr>
          </w:p>
        </w:tc>
      </w:tr>
    </w:tbl>
    <w:p w:rsidR="00C124D6" w:rsidRPr="001D599D" w:rsidRDefault="00C124D6" w:rsidP="00203026">
      <w:pPr>
        <w:pStyle w:val="a0"/>
        <w:ind w:firstLineChars="0" w:firstLine="0"/>
      </w:pP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Del="00286045" w:rsidTr="00711B0D">
        <w:trPr>
          <w:del w:id="3111" w:author="Microsoft" w:date="2015-09-21T15:53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3112" w:author="Microsoft" w:date="2015-09-21T15:53:00Z"/>
              </w:rPr>
            </w:pPr>
            <w:del w:id="3113" w:author="Microsoft" w:date="2015-09-21T15:53:00Z">
              <w:r w:rsidRPr="00883F4B" w:rsidDel="00286045">
                <w:rPr>
                  <w:rFonts w:hint="eastAsia"/>
                </w:rPr>
                <w:delText>功能点编号</w:delText>
              </w:r>
            </w:del>
          </w:p>
        </w:tc>
        <w:tc>
          <w:tcPr>
            <w:tcW w:w="2505" w:type="dxa"/>
            <w:vAlign w:val="center"/>
          </w:tcPr>
          <w:p w:rsidR="00711B0D" w:rsidRPr="00883F4B" w:rsidDel="00286045" w:rsidRDefault="00711B0D" w:rsidP="00607A4B">
            <w:pPr>
              <w:rPr>
                <w:del w:id="3114" w:author="Microsoft" w:date="2015-09-21T15:53:00Z"/>
                <w:iCs/>
              </w:rPr>
            </w:pPr>
            <w:del w:id="3115" w:author="Microsoft" w:date="2015-09-21T15:53:00Z">
              <w:r w:rsidDel="00286045">
                <w:rPr>
                  <w:iCs/>
                </w:rPr>
                <w:delText>J</w:delText>
              </w:r>
              <w:r w:rsidR="00607A4B" w:rsidDel="00286045">
                <w:rPr>
                  <w:iCs/>
                </w:rPr>
                <w:delText>k100</w:delText>
              </w:r>
            </w:del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3116" w:author="Microsoft" w:date="2015-09-21T15:53:00Z"/>
              </w:rPr>
            </w:pPr>
            <w:del w:id="3117" w:author="Microsoft" w:date="2015-09-21T15:53:00Z">
              <w:r w:rsidRPr="00883F4B" w:rsidDel="00286045">
                <w:rPr>
                  <w:rFonts w:hint="eastAsia"/>
                  <w:color w:val="000000"/>
                  <w:sz w:val="22"/>
                  <w:szCs w:val="22"/>
                </w:rPr>
                <w:delText>功能</w:delText>
              </w:r>
            </w:del>
          </w:p>
        </w:tc>
        <w:tc>
          <w:tcPr>
            <w:tcW w:w="2997" w:type="dxa"/>
            <w:vAlign w:val="center"/>
          </w:tcPr>
          <w:p w:rsidR="00711B0D" w:rsidRPr="00883F4B" w:rsidDel="00286045" w:rsidRDefault="00711B0D" w:rsidP="00711B0D">
            <w:pPr>
              <w:rPr>
                <w:del w:id="3118" w:author="Microsoft" w:date="2015-09-21T15:53:00Z"/>
                <w:iCs/>
              </w:rPr>
            </w:pPr>
          </w:p>
        </w:tc>
      </w:tr>
      <w:tr w:rsidR="00711B0D" w:rsidRPr="00883F4B" w:rsidDel="00286045" w:rsidTr="00711B0D">
        <w:trPr>
          <w:del w:id="3119" w:author="Microsoft" w:date="2015-09-21T15:53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3120" w:author="Microsoft" w:date="2015-09-21T15:53:00Z"/>
              </w:rPr>
            </w:pPr>
            <w:del w:id="3121" w:author="Microsoft" w:date="2015-09-21T15:53:00Z">
              <w:r w:rsidRPr="00883F4B" w:rsidDel="00286045">
                <w:rPr>
                  <w:rFonts w:hint="eastAsia"/>
                </w:rPr>
                <w:delText>功能点名称</w:delText>
              </w:r>
            </w:del>
          </w:p>
        </w:tc>
        <w:tc>
          <w:tcPr>
            <w:tcW w:w="2505" w:type="dxa"/>
            <w:vAlign w:val="center"/>
          </w:tcPr>
          <w:p w:rsidR="00711B0D" w:rsidRPr="00883F4B" w:rsidDel="00286045" w:rsidRDefault="00624CAD" w:rsidP="00711B0D">
            <w:pPr>
              <w:rPr>
                <w:del w:id="3122" w:author="Microsoft" w:date="2015-09-21T15:53:00Z"/>
                <w:iCs/>
              </w:rPr>
            </w:pPr>
            <w:del w:id="3123" w:author="Microsoft" w:date="2015-09-21T15:53:00Z">
              <w:r w:rsidDel="00286045">
                <w:rPr>
                  <w:rFonts w:hint="eastAsia"/>
                  <w:iCs/>
                </w:rPr>
                <w:delText>兑奖</w:delText>
              </w:r>
              <w:r w:rsidDel="00286045">
                <w:rPr>
                  <w:iCs/>
                </w:rPr>
                <w:delText>报表</w:delText>
              </w:r>
            </w:del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3124" w:author="Microsoft" w:date="2015-09-21T15:53:00Z"/>
                <w:iCs/>
              </w:rPr>
            </w:pPr>
            <w:del w:id="3125" w:author="Microsoft" w:date="2015-09-21T15:53:00Z">
              <w:r w:rsidRPr="00883F4B" w:rsidDel="00286045">
                <w:rPr>
                  <w:rFonts w:hint="eastAsia"/>
                  <w:iCs/>
                </w:rPr>
                <w:delText>优先级</w:delText>
              </w:r>
            </w:del>
          </w:p>
        </w:tc>
        <w:tc>
          <w:tcPr>
            <w:tcW w:w="2997" w:type="dxa"/>
            <w:vAlign w:val="center"/>
          </w:tcPr>
          <w:p w:rsidR="00711B0D" w:rsidRPr="00883F4B" w:rsidDel="00286045" w:rsidRDefault="00711B0D" w:rsidP="00711B0D">
            <w:pPr>
              <w:rPr>
                <w:del w:id="3126" w:author="Microsoft" w:date="2015-09-21T15:53:00Z"/>
                <w:iCs/>
              </w:rPr>
            </w:pPr>
          </w:p>
        </w:tc>
      </w:tr>
      <w:tr w:rsidR="00711B0D" w:rsidRPr="00883F4B" w:rsidDel="00286045" w:rsidTr="00711B0D">
        <w:trPr>
          <w:trHeight w:val="390"/>
          <w:del w:id="3127" w:author="Microsoft" w:date="2015-09-21T15:53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3128" w:author="Microsoft" w:date="2015-09-21T15:53:00Z"/>
              </w:rPr>
            </w:pPr>
            <w:del w:id="3129" w:author="Microsoft" w:date="2015-09-21T15:53:00Z">
              <w:r w:rsidRPr="00883F4B" w:rsidDel="00286045">
                <w:rPr>
                  <w:rFonts w:hint="eastAsia"/>
                </w:rPr>
                <w:delText>功能描述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RPr="00883F4B" w:rsidDel="00286045" w:rsidRDefault="001F0F81" w:rsidP="00711B0D">
            <w:pPr>
              <w:rPr>
                <w:del w:id="3130" w:author="Microsoft" w:date="2015-09-21T15:53:00Z"/>
              </w:rPr>
            </w:pPr>
            <w:del w:id="3131" w:author="Microsoft" w:date="2015-09-21T15:53:00Z">
              <w:r w:rsidDel="00286045">
                <w:rPr>
                  <w:rFonts w:hint="eastAsia"/>
                </w:rPr>
                <w:delText>统计</w:delText>
              </w:r>
              <w:r w:rsidDel="00286045">
                <w:delText>兑奖</w:delText>
              </w:r>
              <w:r w:rsidDel="00286045">
                <w:rPr>
                  <w:rFonts w:hint="eastAsia"/>
                </w:rPr>
                <w:delText>信息</w:delText>
              </w:r>
              <w:r w:rsidDel="00286045">
                <w:delText>报表</w:delText>
              </w:r>
            </w:del>
          </w:p>
        </w:tc>
      </w:tr>
      <w:tr w:rsidR="00711B0D" w:rsidRPr="00883F4B" w:rsidDel="00286045" w:rsidTr="00711B0D">
        <w:trPr>
          <w:trHeight w:val="420"/>
          <w:del w:id="3132" w:author="Microsoft" w:date="2015-09-21T15:53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3133" w:author="Microsoft" w:date="2015-09-21T15:53:00Z"/>
              </w:rPr>
            </w:pPr>
            <w:del w:id="3134" w:author="Microsoft" w:date="2015-09-21T15:53:00Z">
              <w:r w:rsidRPr="00883F4B" w:rsidDel="00286045">
                <w:rPr>
                  <w:rFonts w:hint="eastAsia"/>
                </w:rPr>
                <w:delText>输入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Del="00286045" w:rsidRDefault="001F0F81" w:rsidP="001F0F81">
            <w:pPr>
              <w:rPr>
                <w:del w:id="3135" w:author="Microsoft" w:date="2015-09-21T15:53:00Z"/>
                <w:iCs/>
              </w:rPr>
            </w:pPr>
            <w:del w:id="3136" w:author="Microsoft" w:date="2015-09-21T15:53:00Z">
              <w:r w:rsidDel="00286045">
                <w:rPr>
                  <w:rFonts w:hint="eastAsia"/>
                  <w:iCs/>
                </w:rPr>
                <w:delText>查询条件</w:delText>
              </w:r>
              <w:r w:rsidDel="00286045">
                <w:rPr>
                  <w:iCs/>
                </w:rPr>
                <w:delText>：</w:delText>
              </w:r>
            </w:del>
          </w:p>
          <w:p w:rsidR="001F0F81" w:rsidDel="00286045" w:rsidRDefault="001F0F81" w:rsidP="001F0F81">
            <w:pPr>
              <w:rPr>
                <w:del w:id="3137" w:author="Microsoft" w:date="2015-09-21T15:53:00Z"/>
                <w:iCs/>
              </w:rPr>
            </w:pPr>
            <w:del w:id="3138" w:author="Microsoft" w:date="2015-09-21T15:53:00Z">
              <w:r w:rsidDel="00286045">
                <w:rPr>
                  <w:rFonts w:hint="eastAsia"/>
                  <w:iCs/>
                </w:rPr>
                <w:delText>公司</w:delText>
              </w:r>
              <w:r w:rsidDel="00286045">
                <w:rPr>
                  <w:iCs/>
                </w:rPr>
                <w:delText>名称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9B3116" w:rsidDel="00286045">
                <w:rPr>
                  <w:rFonts w:hint="eastAsia"/>
                  <w:iCs/>
                </w:rPr>
                <w:delText>Office</w:delText>
              </w:r>
              <w:r w:rsidR="0001547F" w:rsidDel="00286045">
                <w:rPr>
                  <w:rFonts w:hint="eastAsia"/>
                  <w:iCs/>
                </w:rPr>
                <w:delText xml:space="preserve"> Name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Del="00286045">
                <w:rPr>
                  <w:iCs/>
                </w:rPr>
                <w:delText>：</w:delText>
              </w:r>
            </w:del>
          </w:p>
          <w:p w:rsidR="001F0F81" w:rsidRPr="001F0F81" w:rsidDel="00286045" w:rsidRDefault="001F0F81" w:rsidP="001F0F81">
            <w:pPr>
              <w:rPr>
                <w:del w:id="3139" w:author="Microsoft" w:date="2015-09-21T15:53:00Z"/>
                <w:iCs/>
              </w:rPr>
            </w:pPr>
            <w:del w:id="3140" w:author="Microsoft" w:date="2015-09-21T15:53:00Z">
              <w:r w:rsidDel="00286045">
                <w:rPr>
                  <w:rFonts w:hint="eastAsia"/>
                  <w:iCs/>
                </w:rPr>
                <w:delText>方案</w:delText>
              </w:r>
              <w:r w:rsidDel="00286045">
                <w:rPr>
                  <w:iCs/>
                </w:rPr>
                <w:delText>名称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Plan Name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Del="00286045">
                <w:rPr>
                  <w:iCs/>
                </w:rPr>
                <w:delText>：</w:delText>
              </w:r>
            </w:del>
          </w:p>
        </w:tc>
      </w:tr>
      <w:tr w:rsidR="00711B0D" w:rsidRPr="00883F4B" w:rsidDel="00286045" w:rsidTr="00711B0D">
        <w:trPr>
          <w:trHeight w:val="420"/>
          <w:del w:id="3141" w:author="Microsoft" w:date="2015-09-21T15:53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3142" w:author="Microsoft" w:date="2015-09-21T15:53:00Z"/>
              </w:rPr>
            </w:pPr>
            <w:del w:id="3143" w:author="Microsoft" w:date="2015-09-21T15:53:00Z">
              <w:r w:rsidRPr="00883F4B" w:rsidDel="00286045">
                <w:rPr>
                  <w:rFonts w:hint="eastAsia"/>
                </w:rPr>
                <w:delText>输出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Del="00286045" w:rsidRDefault="001F0F81" w:rsidP="00711B0D">
            <w:pPr>
              <w:rPr>
                <w:del w:id="3144" w:author="Microsoft" w:date="2015-09-21T15:53:00Z"/>
              </w:rPr>
            </w:pPr>
            <w:del w:id="3145" w:author="Microsoft" w:date="2015-09-21T15:53:00Z">
              <w:r w:rsidDel="00286045">
                <w:rPr>
                  <w:rFonts w:hint="eastAsia"/>
                </w:rPr>
                <w:delText>兑奖</w:delText>
              </w:r>
              <w:r w:rsidDel="00286045">
                <w:delText>提成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Payout Commission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Del="00286045">
                <w:delText>：</w:delText>
              </w:r>
            </w:del>
          </w:p>
          <w:p w:rsidR="001F0F81" w:rsidDel="00286045" w:rsidRDefault="001F0F81" w:rsidP="00711B0D">
            <w:pPr>
              <w:rPr>
                <w:del w:id="3146" w:author="Microsoft" w:date="2015-09-21T15:53:00Z"/>
              </w:rPr>
            </w:pPr>
            <w:del w:id="3147" w:author="Microsoft" w:date="2015-09-21T15:53:00Z">
              <w:r w:rsidDel="00286045">
                <w:rPr>
                  <w:rFonts w:hint="eastAsia"/>
                </w:rPr>
                <w:delText>实付</w:delText>
              </w:r>
              <w:r w:rsidDel="00286045">
                <w:delText>现金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Cash Paid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Del="00286045">
                <w:rPr>
                  <w:rFonts w:hint="eastAsia"/>
                </w:rPr>
                <w:delText>：</w:delText>
              </w:r>
            </w:del>
          </w:p>
          <w:p w:rsidR="001F0F81" w:rsidDel="00286045" w:rsidRDefault="001F0F81" w:rsidP="00711B0D">
            <w:pPr>
              <w:rPr>
                <w:del w:id="3148" w:author="Microsoft" w:date="2015-09-21T15:53:00Z"/>
              </w:rPr>
            </w:pPr>
            <w:del w:id="3149" w:author="Microsoft" w:date="2015-09-21T15:53:00Z">
              <w:r w:rsidDel="00286045">
                <w:rPr>
                  <w:rFonts w:hint="eastAsia"/>
                </w:rPr>
                <w:delText>一等奖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First Prize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R="0001547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1st Prize</w:delText>
              </w:r>
              <w:r w:rsidR="0001547F" w:rsidDel="00286045">
                <w:rPr>
                  <w:rFonts w:hint="eastAsia"/>
                  <w:iCs/>
                </w:rPr>
                <w:delText>）</w:delText>
              </w:r>
              <w:r w:rsidDel="00286045">
                <w:rPr>
                  <w:rFonts w:hint="eastAsia"/>
                </w:rPr>
                <w:delText>：</w:delText>
              </w:r>
            </w:del>
          </w:p>
          <w:p w:rsidR="001F0F81" w:rsidDel="00286045" w:rsidRDefault="001F0F81" w:rsidP="00711B0D">
            <w:pPr>
              <w:rPr>
                <w:del w:id="3150" w:author="Microsoft" w:date="2015-09-21T15:53:00Z"/>
              </w:rPr>
            </w:pPr>
            <w:del w:id="3151" w:author="Microsoft" w:date="2015-09-21T15:53:00Z">
              <w:r w:rsidDel="00286045">
                <w:rPr>
                  <w:rFonts w:hint="eastAsia"/>
                </w:rPr>
                <w:delText>二等奖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Second Prize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R="0001547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2nd Prize</w:delText>
              </w:r>
              <w:r w:rsidR="0001547F" w:rsidDel="00286045">
                <w:rPr>
                  <w:rFonts w:hint="eastAsia"/>
                  <w:iCs/>
                </w:rPr>
                <w:delText>）</w:delText>
              </w:r>
              <w:r w:rsidDel="00286045">
                <w:delText>：</w:delText>
              </w:r>
            </w:del>
          </w:p>
          <w:p w:rsidR="001F0F81" w:rsidDel="00286045" w:rsidRDefault="001F0F81" w:rsidP="00711B0D">
            <w:pPr>
              <w:rPr>
                <w:del w:id="3152" w:author="Microsoft" w:date="2015-09-21T15:53:00Z"/>
              </w:rPr>
            </w:pPr>
            <w:del w:id="3153" w:author="Microsoft" w:date="2015-09-21T15:53:00Z">
              <w:r w:rsidDel="00286045">
                <w:rPr>
                  <w:rFonts w:hint="eastAsia"/>
                </w:rPr>
                <w:delText>三等奖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Third Prize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R="0001547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3rd Prize</w:delText>
              </w:r>
              <w:r w:rsidR="0001547F" w:rsidDel="00286045">
                <w:rPr>
                  <w:rFonts w:hint="eastAsia"/>
                  <w:iCs/>
                </w:rPr>
                <w:delText>）</w:delText>
              </w:r>
              <w:r w:rsidDel="00286045">
                <w:delText>：</w:delText>
              </w:r>
            </w:del>
          </w:p>
          <w:p w:rsidR="001F0F81" w:rsidDel="00286045" w:rsidRDefault="001F0F81" w:rsidP="00711B0D">
            <w:pPr>
              <w:rPr>
                <w:del w:id="3154" w:author="Microsoft" w:date="2015-09-21T15:53:00Z"/>
              </w:rPr>
            </w:pPr>
            <w:del w:id="3155" w:author="Microsoft" w:date="2015-09-21T15:53:00Z">
              <w:r w:rsidDel="00286045">
                <w:rPr>
                  <w:rFonts w:hint="eastAsia"/>
                </w:rPr>
                <w:delText>四等奖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Fourth Prize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R="0001547F" w:rsidRPr="0001547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4th Prize</w:delText>
              </w:r>
              <w:r w:rsidR="0001547F" w:rsidRPr="0001547F" w:rsidDel="00286045">
                <w:rPr>
                  <w:rFonts w:hint="eastAsia"/>
                  <w:iCs/>
                </w:rPr>
                <w:delText>）</w:delText>
              </w:r>
              <w:r w:rsidDel="00286045">
                <w:delText>：</w:delText>
              </w:r>
            </w:del>
          </w:p>
          <w:p w:rsidR="001F0F81" w:rsidDel="00286045" w:rsidRDefault="001F0F81" w:rsidP="00711B0D">
            <w:pPr>
              <w:rPr>
                <w:del w:id="3156" w:author="Microsoft" w:date="2015-09-21T15:53:00Z"/>
              </w:rPr>
            </w:pPr>
            <w:del w:id="3157" w:author="Microsoft" w:date="2015-09-21T15:53:00Z">
              <w:r w:rsidDel="00286045">
                <w:rPr>
                  <w:rFonts w:hint="eastAsia"/>
                </w:rPr>
                <w:delText>五等奖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Fifth Prize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R="0001547F" w:rsidRPr="0001547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5th Prize</w:delText>
              </w:r>
              <w:r w:rsidR="0001547F" w:rsidRPr="0001547F" w:rsidDel="00286045">
                <w:rPr>
                  <w:rFonts w:hint="eastAsia"/>
                  <w:iCs/>
                </w:rPr>
                <w:delText>）</w:delText>
              </w:r>
              <w:r w:rsidDel="00286045">
                <w:delText>：</w:delText>
              </w:r>
            </w:del>
          </w:p>
          <w:p w:rsidR="001F0F81" w:rsidDel="00286045" w:rsidRDefault="001F0F81" w:rsidP="00711B0D">
            <w:pPr>
              <w:rPr>
                <w:del w:id="3158" w:author="Microsoft" w:date="2015-09-21T15:53:00Z"/>
              </w:rPr>
            </w:pPr>
            <w:del w:id="3159" w:author="Microsoft" w:date="2015-09-21T15:53:00Z">
              <w:r w:rsidDel="00286045">
                <w:rPr>
                  <w:rFonts w:hint="eastAsia"/>
                </w:rPr>
                <w:delText>六等奖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Sixth Prize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R="0001547F" w:rsidRPr="0001547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6th Prize</w:delText>
              </w:r>
              <w:r w:rsidR="0001547F" w:rsidRPr="0001547F" w:rsidDel="00286045">
                <w:rPr>
                  <w:rFonts w:hint="eastAsia"/>
                  <w:iCs/>
                </w:rPr>
                <w:delText>）</w:delText>
              </w:r>
              <w:r w:rsidDel="00286045">
                <w:delText>：</w:delText>
              </w:r>
            </w:del>
          </w:p>
          <w:p w:rsidR="001F0F81" w:rsidDel="00286045" w:rsidRDefault="001F0F81" w:rsidP="00711B0D">
            <w:pPr>
              <w:rPr>
                <w:del w:id="3160" w:author="Microsoft" w:date="2015-09-21T15:53:00Z"/>
              </w:rPr>
            </w:pPr>
            <w:del w:id="3161" w:author="Microsoft" w:date="2015-09-21T15:53:00Z">
              <w:r w:rsidDel="00286045">
                <w:rPr>
                  <w:rFonts w:hint="eastAsia"/>
                </w:rPr>
                <w:delText>七等奖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Seventh Prize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R="0001547F" w:rsidRPr="0001547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7th Prize</w:delText>
              </w:r>
              <w:r w:rsidR="0001547F" w:rsidRPr="0001547F" w:rsidDel="00286045">
                <w:rPr>
                  <w:rFonts w:hint="eastAsia"/>
                  <w:iCs/>
                </w:rPr>
                <w:delText>）</w:delText>
              </w:r>
              <w:r w:rsidDel="00286045">
                <w:delText>：</w:delText>
              </w:r>
            </w:del>
          </w:p>
          <w:p w:rsidR="001F0F81" w:rsidDel="00286045" w:rsidRDefault="001F0F81" w:rsidP="00711B0D">
            <w:pPr>
              <w:rPr>
                <w:del w:id="3162" w:author="Microsoft" w:date="2015-09-21T15:53:00Z"/>
              </w:rPr>
            </w:pPr>
            <w:del w:id="3163" w:author="Microsoft" w:date="2015-09-21T15:53:00Z">
              <w:r w:rsidDel="00286045">
                <w:rPr>
                  <w:rFonts w:hint="eastAsia"/>
                </w:rPr>
                <w:delText>合计</w:delText>
              </w:r>
              <w:r w:rsidDel="00286045">
                <w:delText>张数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Total Tickets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Del="00286045">
                <w:delText>：</w:delText>
              </w:r>
            </w:del>
          </w:p>
          <w:p w:rsidR="001F0F81" w:rsidRPr="00883F4B" w:rsidDel="00286045" w:rsidRDefault="001F0F81" w:rsidP="00711B0D">
            <w:pPr>
              <w:rPr>
                <w:del w:id="3164" w:author="Microsoft" w:date="2015-09-21T15:53:00Z"/>
              </w:rPr>
            </w:pPr>
            <w:del w:id="3165" w:author="Microsoft" w:date="2015-09-21T15:53:00Z">
              <w:r w:rsidDel="00286045">
                <w:rPr>
                  <w:rFonts w:hint="eastAsia"/>
                </w:rPr>
                <w:delText>合计</w:delText>
              </w:r>
              <w:r w:rsidDel="00286045">
                <w:delText>金额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Total Value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Del="00286045">
                <w:delText>：</w:delText>
              </w:r>
            </w:del>
          </w:p>
        </w:tc>
      </w:tr>
      <w:tr w:rsidR="00711B0D" w:rsidRPr="00883F4B" w:rsidDel="00286045" w:rsidTr="00711B0D">
        <w:trPr>
          <w:del w:id="3166" w:author="Microsoft" w:date="2015-09-21T15:53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3167" w:author="Microsoft" w:date="2015-09-21T15:53:00Z"/>
              </w:rPr>
            </w:pPr>
            <w:del w:id="3168" w:author="Microsoft" w:date="2015-09-21T15:53:00Z">
              <w:r w:rsidRPr="00883F4B" w:rsidDel="00286045">
                <w:rPr>
                  <w:rFonts w:hint="eastAsia"/>
                </w:rPr>
                <w:delText>异常情况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RPr="00FE4DC0" w:rsidDel="00286045" w:rsidRDefault="001F0F81" w:rsidP="00711B0D">
            <w:pPr>
              <w:rPr>
                <w:del w:id="3169" w:author="Microsoft" w:date="2015-09-21T15:53:00Z"/>
                <w:noProof/>
                <w:szCs w:val="21"/>
              </w:rPr>
            </w:pPr>
            <w:del w:id="3170" w:author="Microsoft" w:date="2015-09-21T15:53:00Z">
              <w:r w:rsidDel="00286045">
                <w:rPr>
                  <w:rFonts w:hint="eastAsia"/>
                  <w:noProof/>
                  <w:szCs w:val="21"/>
                </w:rPr>
                <w:delText>无</w:delText>
              </w:r>
            </w:del>
          </w:p>
        </w:tc>
      </w:tr>
      <w:tr w:rsidR="00711B0D" w:rsidRPr="00883F4B" w:rsidDel="00286045" w:rsidTr="00711B0D">
        <w:trPr>
          <w:del w:id="3171" w:author="Microsoft" w:date="2015-09-21T15:53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3172" w:author="Microsoft" w:date="2015-09-21T15:53:00Z"/>
              </w:rPr>
            </w:pPr>
            <w:del w:id="3173" w:author="Microsoft" w:date="2015-09-21T15:53:00Z">
              <w:r w:rsidRPr="00883F4B" w:rsidDel="00286045">
                <w:rPr>
                  <w:rFonts w:hint="eastAsia"/>
                </w:rPr>
                <w:delText>约束条件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RPr="00883F4B" w:rsidDel="00286045" w:rsidRDefault="001F0F81" w:rsidP="00711B0D">
            <w:pPr>
              <w:rPr>
                <w:del w:id="3174" w:author="Microsoft" w:date="2015-09-21T15:53:00Z"/>
                <w:bCs/>
                <w:iCs/>
              </w:rPr>
            </w:pPr>
            <w:del w:id="3175" w:author="Microsoft" w:date="2015-09-21T15:53:00Z">
              <w:r w:rsidDel="00286045">
                <w:rPr>
                  <w:rFonts w:hint="eastAsia"/>
                  <w:bCs/>
                  <w:iCs/>
                </w:rPr>
                <w:delText>无</w:delText>
              </w:r>
            </w:del>
          </w:p>
        </w:tc>
      </w:tr>
      <w:tr w:rsidR="00711B0D" w:rsidRPr="00883F4B" w:rsidDel="00286045" w:rsidTr="00711B0D">
        <w:trPr>
          <w:del w:id="3176" w:author="Microsoft" w:date="2015-09-21T15:53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3177" w:author="Microsoft" w:date="2015-09-21T15:53:00Z"/>
              </w:rPr>
            </w:pPr>
            <w:del w:id="3178" w:author="Microsoft" w:date="2015-09-21T15:53:00Z">
              <w:r w:rsidRPr="00883F4B" w:rsidDel="00286045">
                <w:rPr>
                  <w:rFonts w:hint="eastAsia"/>
                </w:rPr>
                <w:delText>其它说明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RPr="00883F4B" w:rsidDel="00286045" w:rsidRDefault="001F0F81" w:rsidP="00711B0D">
            <w:pPr>
              <w:rPr>
                <w:del w:id="3179" w:author="Microsoft" w:date="2015-09-21T15:53:00Z"/>
              </w:rPr>
            </w:pPr>
            <w:del w:id="3180" w:author="Microsoft" w:date="2015-09-21T15:53:00Z">
              <w:r w:rsidDel="00286045">
                <w:rPr>
                  <w:rFonts w:hint="eastAsia"/>
                </w:rPr>
                <w:delText>无</w:delText>
              </w:r>
            </w:del>
          </w:p>
        </w:tc>
      </w:tr>
    </w:tbl>
    <w:p w:rsidR="00711B0D" w:rsidRDefault="00711B0D" w:rsidP="00711B0D">
      <w:pPr>
        <w:pStyle w:val="a0"/>
        <w:ind w:firstLineChars="0" w:firstLine="0"/>
        <w:rPr>
          <w:ins w:id="3181" w:author="Microsoft" w:date="2015-09-21T17:24:00Z"/>
        </w:rPr>
      </w:pPr>
    </w:p>
    <w:p w:rsidR="00236E7C" w:rsidRDefault="00236E7C" w:rsidP="00711B0D">
      <w:pPr>
        <w:pStyle w:val="a0"/>
        <w:ind w:firstLineChars="0" w:firstLine="0"/>
        <w:rPr>
          <w:ins w:id="3182" w:author="Microsoft" w:date="2015-09-21T17:24:00Z"/>
        </w:rPr>
      </w:pPr>
    </w:p>
    <w:p w:rsidR="00236E7C" w:rsidRDefault="00236E7C" w:rsidP="00711B0D">
      <w:pPr>
        <w:pStyle w:val="a0"/>
        <w:ind w:firstLineChars="0" w:firstLine="0"/>
        <w:rPr>
          <w:ins w:id="3183" w:author="Microsoft" w:date="2015-09-21T17:24:00Z"/>
        </w:rPr>
      </w:pPr>
    </w:p>
    <w:p w:rsidR="00236E7C" w:rsidRDefault="00236E7C" w:rsidP="00711B0D">
      <w:pPr>
        <w:pStyle w:val="a0"/>
        <w:ind w:firstLineChars="0" w:firstLine="0"/>
        <w:rPr>
          <w:ins w:id="3184" w:author="Microsoft" w:date="2015-09-21T17:24:00Z"/>
        </w:rPr>
      </w:pPr>
    </w:p>
    <w:p w:rsidR="00236E7C" w:rsidRPr="00711B0D" w:rsidRDefault="00236E7C" w:rsidP="00711B0D">
      <w:pPr>
        <w:pStyle w:val="a0"/>
        <w:ind w:firstLineChars="0" w:firstLine="0"/>
      </w:pPr>
    </w:p>
    <w:p w:rsidR="00711B0D" w:rsidRDefault="00711B0D" w:rsidP="003C64BA">
      <w:pPr>
        <w:pStyle w:val="3"/>
        <w:rPr>
          <w:ins w:id="3185" w:author="Microsoft" w:date="2015-09-22T11:32:00Z"/>
        </w:rPr>
      </w:pPr>
      <w:bookmarkStart w:id="3186" w:name="_Toc430873067"/>
      <w:r>
        <w:rPr>
          <w:rFonts w:hint="eastAsia"/>
        </w:rPr>
        <w:lastRenderedPageBreak/>
        <w:t>库存</w:t>
      </w:r>
      <w:r>
        <w:t>报表</w:t>
      </w:r>
      <w:r w:rsidR="00323126" w:rsidRPr="00323126">
        <w:rPr>
          <w:rFonts w:hint="eastAsia"/>
        </w:rPr>
        <w:t>（</w:t>
      </w:r>
      <w:r w:rsidR="00282774">
        <w:rPr>
          <w:rFonts w:hint="eastAsia"/>
        </w:rPr>
        <w:t>Inventory</w:t>
      </w:r>
      <w:r w:rsidR="00E30F97">
        <w:rPr>
          <w:rFonts w:hint="eastAsia"/>
        </w:rPr>
        <w:t xml:space="preserve"> Reports</w:t>
      </w:r>
      <w:r w:rsidR="00323126" w:rsidRPr="00323126">
        <w:rPr>
          <w:rFonts w:hint="eastAsia"/>
        </w:rPr>
        <w:t>）</w:t>
      </w:r>
      <w:bookmarkEnd w:id="3186"/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341E5D" w:rsidRPr="009A3BDA" w:rsidTr="007071F4">
        <w:trPr>
          <w:trHeight w:val="285"/>
          <w:ins w:id="3187" w:author="Microsoft" w:date="2015-09-22T11:32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341E5D" w:rsidRPr="00940825" w:rsidRDefault="00341E5D" w:rsidP="007071F4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3188" w:author="Microsoft" w:date="2015-09-22T11:32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3189" w:author="Microsoft" w:date="2015-09-22T11:32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341E5D" w:rsidRPr="009A3BDA" w:rsidRDefault="00341E5D" w:rsidP="007071F4">
            <w:pPr>
              <w:spacing w:before="240" w:after="0"/>
              <w:rPr>
                <w:ins w:id="3190" w:author="Microsoft" w:date="2015-09-22T11:32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3191" w:author="Microsoft" w:date="2015-09-22T11:32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341E5D" w:rsidRPr="009A3BDA" w:rsidTr="00203026">
        <w:trPr>
          <w:trHeight w:val="525"/>
          <w:ins w:id="3192" w:author="Microsoft" w:date="2015-09-22T11:32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1E5D" w:rsidRPr="009A3BDA" w:rsidRDefault="00341E5D" w:rsidP="007071F4">
            <w:pPr>
              <w:spacing w:before="240" w:after="0"/>
              <w:jc w:val="center"/>
              <w:rPr>
                <w:ins w:id="3193" w:author="Microsoft" w:date="2015-09-22T11:32:00Z"/>
                <w:rFonts w:ascii="宋体" w:hAnsi="宋体" w:cs="宋体"/>
                <w:color w:val="000000"/>
                <w:sz w:val="22"/>
                <w:szCs w:val="22"/>
              </w:rPr>
            </w:pPr>
            <w:ins w:id="3194" w:author="Microsoft" w:date="2015-09-22T11:32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方案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名称</w:t>
              </w:r>
            </w:ins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41E5D" w:rsidRPr="009A3BDA" w:rsidRDefault="00341E5D" w:rsidP="007071F4">
            <w:pPr>
              <w:spacing w:before="240" w:after="0"/>
              <w:jc w:val="center"/>
              <w:rPr>
                <w:ins w:id="3195" w:author="Microsoft" w:date="2015-09-22T11:32:00Z"/>
                <w:rFonts w:ascii="宋体" w:hAnsi="宋体" w:cs="宋体"/>
                <w:color w:val="000000"/>
                <w:sz w:val="22"/>
                <w:szCs w:val="22"/>
              </w:rPr>
            </w:pPr>
            <w:ins w:id="3196" w:author="Microsoft" w:date="2015-09-22T11:32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默认全部方案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，可进行选择；</w:t>
              </w:r>
            </w:ins>
          </w:p>
        </w:tc>
      </w:tr>
      <w:tr w:rsidR="00341E5D" w:rsidRPr="009A3BDA" w:rsidTr="00203026">
        <w:trPr>
          <w:trHeight w:val="525"/>
          <w:ins w:id="3197" w:author="Microsoft" w:date="2015-09-22T11:33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41E5D" w:rsidRDefault="00341E5D" w:rsidP="007071F4">
            <w:pPr>
              <w:spacing w:before="240" w:after="0"/>
              <w:jc w:val="center"/>
              <w:rPr>
                <w:ins w:id="3198" w:author="Microsoft" w:date="2015-09-22T11:33:00Z"/>
                <w:rFonts w:ascii="宋体" w:hAnsi="宋体" w:cs="宋体"/>
                <w:color w:val="000000"/>
                <w:sz w:val="22"/>
                <w:szCs w:val="22"/>
              </w:rPr>
            </w:pPr>
            <w:ins w:id="3199" w:author="Microsoft" w:date="2015-09-22T11:34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仓库</w:t>
              </w:r>
            </w:ins>
          </w:p>
        </w:tc>
        <w:tc>
          <w:tcPr>
            <w:tcW w:w="33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41E5D" w:rsidRDefault="00C733D2" w:rsidP="007071F4">
            <w:pPr>
              <w:spacing w:before="240" w:after="0"/>
              <w:jc w:val="center"/>
              <w:rPr>
                <w:ins w:id="3200" w:author="Microsoft" w:date="2015-09-22T11:33:00Z"/>
                <w:rFonts w:ascii="宋体" w:hAnsi="宋体" w:cs="宋体"/>
                <w:color w:val="000000"/>
                <w:sz w:val="22"/>
                <w:szCs w:val="22"/>
              </w:rPr>
            </w:pPr>
            <w:ins w:id="3201" w:author="Microsoft" w:date="2015-09-22T11:37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一个仓库查看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库存</w:t>
              </w:r>
            </w:ins>
            <w:ins w:id="3202" w:author="Microsoft" w:date="2015-09-22T11:44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；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默认全部；查看总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库存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；</w:t>
              </w:r>
            </w:ins>
          </w:p>
        </w:tc>
      </w:tr>
      <w:tr w:rsidR="009B60AD" w:rsidRPr="009A3BDA" w:rsidTr="00341E5D">
        <w:trPr>
          <w:trHeight w:val="525"/>
          <w:ins w:id="3203" w:author="Microsoft" w:date="2015-09-22T11:49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60AD" w:rsidRDefault="009B60AD" w:rsidP="007071F4">
            <w:pPr>
              <w:spacing w:before="240" w:after="0"/>
              <w:jc w:val="center"/>
              <w:rPr>
                <w:ins w:id="3204" w:author="Microsoft" w:date="2015-09-22T11:49:00Z"/>
                <w:rFonts w:ascii="宋体" w:hAnsi="宋体" w:cs="宋体"/>
                <w:color w:val="000000"/>
                <w:sz w:val="22"/>
                <w:szCs w:val="22"/>
              </w:rPr>
            </w:pPr>
            <w:ins w:id="3205" w:author="Microsoft" w:date="2015-09-22T11:49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</w:ins>
          </w:p>
        </w:tc>
        <w:tc>
          <w:tcPr>
            <w:tcW w:w="337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60AD" w:rsidRDefault="009B60AD" w:rsidP="007071F4">
            <w:pPr>
              <w:spacing w:before="240" w:after="0"/>
              <w:jc w:val="center"/>
              <w:rPr>
                <w:ins w:id="3206" w:author="Microsoft" w:date="2015-09-22T11:49:00Z"/>
                <w:rFonts w:ascii="宋体" w:hAnsi="宋体" w:cs="宋体" w:hint="eastAsia"/>
                <w:color w:val="000000"/>
                <w:sz w:val="22"/>
                <w:szCs w:val="22"/>
              </w:rPr>
            </w:pPr>
            <w:ins w:id="3207" w:author="Microsoft" w:date="2015-09-22T11:49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查询的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日期区间</w:t>
              </w:r>
            </w:ins>
            <w:ins w:id="3208" w:author="Microsoft" w:date="2015-11-09T14:05:00Z">
              <w:r w:rsidR="008B4356"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每一天</w:t>
              </w:r>
              <w:r w:rsidR="008B4356">
                <w:rPr>
                  <w:rFonts w:ascii="宋体" w:hAnsi="宋体" w:cs="宋体"/>
                  <w:color w:val="000000"/>
                  <w:sz w:val="22"/>
                  <w:szCs w:val="22"/>
                </w:rPr>
                <w:t>的库存</w:t>
              </w:r>
              <w:r w:rsidR="008B4356"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情况</w:t>
              </w:r>
            </w:ins>
          </w:p>
        </w:tc>
      </w:tr>
    </w:tbl>
    <w:p w:rsidR="00341E5D" w:rsidRDefault="00341E5D" w:rsidP="00341E5D">
      <w:pPr>
        <w:pStyle w:val="a0"/>
        <w:ind w:firstLineChars="0" w:firstLine="0"/>
        <w:rPr>
          <w:ins w:id="3209" w:author="Microsoft" w:date="2015-10-14T15:31:00Z"/>
        </w:rPr>
      </w:pPr>
    </w:p>
    <w:tbl>
      <w:tblPr>
        <w:tblStyle w:val="a9"/>
        <w:tblW w:w="12022" w:type="dxa"/>
        <w:tblLook w:val="04A0" w:firstRow="1" w:lastRow="0" w:firstColumn="1" w:lastColumn="0" w:noHBand="0" w:noVBand="1"/>
        <w:tblPrChange w:id="3210" w:author="Microsoft" w:date="2015-10-14T15:33:00Z">
          <w:tblPr>
            <w:tblStyle w:val="a9"/>
            <w:tblW w:w="7360" w:type="dxa"/>
            <w:tblLook w:val="04A0" w:firstRow="1" w:lastRow="0" w:firstColumn="1" w:lastColumn="0" w:noHBand="0" w:noVBand="1"/>
          </w:tblPr>
        </w:tblPrChange>
      </w:tblPr>
      <w:tblGrid>
        <w:gridCol w:w="3256"/>
        <w:gridCol w:w="3265"/>
        <w:gridCol w:w="2721"/>
        <w:gridCol w:w="2780"/>
        <w:tblGridChange w:id="3211">
          <w:tblGrid>
            <w:gridCol w:w="1660"/>
            <w:gridCol w:w="1650"/>
            <w:gridCol w:w="1381"/>
            <w:gridCol w:w="1411"/>
          </w:tblGrid>
        </w:tblGridChange>
      </w:tblGrid>
      <w:tr w:rsidR="009D7DB9" w:rsidRPr="00286045" w:rsidTr="009D7DB9">
        <w:trPr>
          <w:trHeight w:val="404"/>
          <w:ins w:id="3212" w:author="Microsoft" w:date="2015-10-14T15:31:00Z"/>
          <w:trPrChange w:id="3213" w:author="Microsoft" w:date="2015-10-14T15:33:00Z">
            <w:trPr>
              <w:trHeight w:val="378"/>
            </w:trPr>
          </w:trPrChange>
        </w:trPr>
        <w:tc>
          <w:tcPr>
            <w:tcW w:w="3256" w:type="dxa"/>
            <w:shd w:val="clear" w:color="auto" w:fill="D9D9D9" w:themeFill="background1" w:themeFillShade="D9"/>
            <w:tcPrChange w:id="3214" w:author="Microsoft" w:date="2015-10-14T15:33:00Z">
              <w:tcPr>
                <w:tcW w:w="1660" w:type="dxa"/>
                <w:shd w:val="clear" w:color="auto" w:fill="D9D9D9" w:themeFill="background1" w:themeFillShade="D9"/>
              </w:tcPr>
            </w:tcPrChange>
          </w:tcPr>
          <w:p w:rsidR="009D7DB9" w:rsidRDefault="009D7DB9">
            <w:pPr>
              <w:pStyle w:val="a0"/>
              <w:ind w:firstLineChars="0" w:firstLine="0"/>
              <w:jc w:val="center"/>
              <w:rPr>
                <w:ins w:id="3215" w:author="Microsoft" w:date="2015-10-14T15:31:00Z"/>
                <w:rFonts w:ascii="微软雅黑" w:eastAsia="微软雅黑" w:hAnsi="微软雅黑"/>
              </w:rPr>
              <w:pPrChange w:id="3216" w:author="Microsoft" w:date="2015-10-14T15:33:00Z">
                <w:pPr>
                  <w:pStyle w:val="a0"/>
                  <w:ind w:firstLineChars="0" w:firstLine="0"/>
                </w:pPr>
              </w:pPrChange>
            </w:pPr>
            <w:ins w:id="3217" w:author="Microsoft" w:date="2015-10-14T15:31:00Z">
              <w:r>
                <w:rPr>
                  <w:rFonts w:ascii="微软雅黑" w:eastAsia="微软雅黑" w:hAnsi="微软雅黑" w:hint="eastAsia"/>
                </w:rPr>
                <w:t>日期</w:t>
              </w:r>
            </w:ins>
          </w:p>
        </w:tc>
        <w:tc>
          <w:tcPr>
            <w:tcW w:w="3265" w:type="dxa"/>
            <w:shd w:val="clear" w:color="auto" w:fill="D9D9D9" w:themeFill="background1" w:themeFillShade="D9"/>
            <w:tcPrChange w:id="3218" w:author="Microsoft" w:date="2015-10-14T15:33:00Z">
              <w:tcPr>
                <w:tcW w:w="1650" w:type="dxa"/>
                <w:shd w:val="clear" w:color="auto" w:fill="D9D9D9" w:themeFill="background1" w:themeFillShade="D9"/>
              </w:tcPr>
            </w:tcPrChange>
          </w:tcPr>
          <w:p w:rsidR="009D7DB9" w:rsidRPr="00203026" w:rsidRDefault="009D7DB9" w:rsidP="001E2BF5">
            <w:pPr>
              <w:pStyle w:val="a0"/>
              <w:ind w:firstLineChars="50" w:firstLine="105"/>
              <w:rPr>
                <w:ins w:id="3219" w:author="Microsoft" w:date="2015-10-14T15:31:00Z"/>
                <w:rFonts w:ascii="微软雅黑" w:eastAsia="微软雅黑" w:hAnsi="微软雅黑"/>
              </w:rPr>
            </w:pPr>
            <w:ins w:id="3220" w:author="Microsoft" w:date="2015-10-14T15:31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2721" w:type="dxa"/>
            <w:shd w:val="clear" w:color="auto" w:fill="D9D9D9" w:themeFill="background1" w:themeFillShade="D9"/>
            <w:tcPrChange w:id="3221" w:author="Microsoft" w:date="2015-10-14T15:33:00Z">
              <w:tcPr>
                <w:tcW w:w="1381" w:type="dxa"/>
                <w:shd w:val="clear" w:color="auto" w:fill="D9D9D9" w:themeFill="background1" w:themeFillShade="D9"/>
              </w:tcPr>
            </w:tcPrChange>
          </w:tcPr>
          <w:p w:rsidR="009D7DB9" w:rsidRPr="00203026" w:rsidRDefault="009D7DB9">
            <w:pPr>
              <w:pStyle w:val="a0"/>
              <w:ind w:firstLineChars="0" w:firstLine="0"/>
              <w:rPr>
                <w:ins w:id="3222" w:author="Microsoft" w:date="2015-10-14T15:31:00Z"/>
                <w:rFonts w:ascii="微软雅黑" w:eastAsia="微软雅黑" w:hAnsi="微软雅黑"/>
              </w:rPr>
              <w:pPrChange w:id="3223" w:author="Microsoft" w:date="2015-10-14T15:32:00Z">
                <w:pPr>
                  <w:pStyle w:val="a0"/>
                  <w:ind w:firstLineChars="0" w:firstLine="0"/>
                  <w:jc w:val="center"/>
                </w:pPr>
              </w:pPrChange>
            </w:pPr>
            <w:ins w:id="3224" w:author="Microsoft" w:date="2015-10-14T15:32:00Z">
              <w:r>
                <w:rPr>
                  <w:rFonts w:ascii="微软雅黑" w:eastAsia="微软雅黑" w:hAnsi="微软雅黑" w:hint="eastAsia"/>
                </w:rPr>
                <w:t>库存</w:t>
              </w:r>
              <w:r>
                <w:rPr>
                  <w:rFonts w:ascii="微软雅黑" w:eastAsia="微软雅黑" w:hAnsi="微软雅黑"/>
                </w:rPr>
                <w:t>数量</w:t>
              </w:r>
            </w:ins>
          </w:p>
        </w:tc>
        <w:tc>
          <w:tcPr>
            <w:tcW w:w="2780" w:type="dxa"/>
            <w:shd w:val="clear" w:color="auto" w:fill="D9D9D9" w:themeFill="background1" w:themeFillShade="D9"/>
            <w:tcPrChange w:id="3225" w:author="Microsoft" w:date="2015-10-14T15:33:00Z">
              <w:tcPr>
                <w:tcW w:w="1411" w:type="dxa"/>
                <w:shd w:val="clear" w:color="auto" w:fill="D9D9D9" w:themeFill="background1" w:themeFillShade="D9"/>
              </w:tcPr>
            </w:tcPrChange>
          </w:tcPr>
          <w:p w:rsidR="009D7DB9" w:rsidRPr="00203026" w:rsidRDefault="009D7DB9" w:rsidP="001E2BF5">
            <w:pPr>
              <w:pStyle w:val="a0"/>
              <w:ind w:firstLineChars="0" w:firstLine="0"/>
              <w:jc w:val="center"/>
              <w:rPr>
                <w:ins w:id="3226" w:author="Microsoft" w:date="2015-10-14T15:31:00Z"/>
                <w:rFonts w:ascii="微软雅黑" w:eastAsia="微软雅黑" w:hAnsi="微软雅黑"/>
              </w:rPr>
            </w:pPr>
            <w:ins w:id="3227" w:author="Microsoft" w:date="2015-10-14T15:32:00Z">
              <w:r>
                <w:rPr>
                  <w:rFonts w:ascii="微软雅黑" w:eastAsia="微软雅黑" w:hAnsi="微软雅黑" w:hint="eastAsia"/>
                </w:rPr>
                <w:t>金额</w:t>
              </w:r>
            </w:ins>
          </w:p>
        </w:tc>
      </w:tr>
      <w:tr w:rsidR="009D7DB9" w:rsidRPr="00286045" w:rsidTr="009D7DB9">
        <w:trPr>
          <w:trHeight w:val="367"/>
          <w:ins w:id="3228" w:author="Microsoft" w:date="2015-10-14T15:31:00Z"/>
          <w:trPrChange w:id="3229" w:author="Microsoft" w:date="2015-10-14T15:33:00Z">
            <w:trPr>
              <w:trHeight w:val="344"/>
            </w:trPr>
          </w:trPrChange>
        </w:trPr>
        <w:tc>
          <w:tcPr>
            <w:tcW w:w="3256" w:type="dxa"/>
            <w:vMerge w:val="restart"/>
            <w:tcPrChange w:id="3230" w:author="Microsoft" w:date="2015-10-14T15:33:00Z">
              <w:tcPr>
                <w:tcW w:w="1660" w:type="dxa"/>
                <w:vMerge w:val="restart"/>
              </w:tcPr>
            </w:tcPrChange>
          </w:tcPr>
          <w:p w:rsidR="009D7DB9" w:rsidRDefault="009D7DB9" w:rsidP="001E2BF5">
            <w:pPr>
              <w:pStyle w:val="a0"/>
              <w:ind w:firstLineChars="0" w:firstLine="0"/>
              <w:rPr>
                <w:ins w:id="3231" w:author="Microsoft" w:date="2015-10-14T15:31:00Z"/>
                <w:rFonts w:ascii="微软雅黑" w:eastAsia="微软雅黑" w:hAnsi="微软雅黑"/>
              </w:rPr>
            </w:pPr>
          </w:p>
          <w:p w:rsidR="009D7DB9" w:rsidRDefault="009D7DB9">
            <w:pPr>
              <w:pStyle w:val="a0"/>
              <w:ind w:firstLineChars="0" w:firstLine="0"/>
              <w:jc w:val="center"/>
              <w:rPr>
                <w:ins w:id="3232" w:author="Microsoft" w:date="2015-10-14T15:31:00Z"/>
                <w:rFonts w:ascii="微软雅黑" w:eastAsia="微软雅黑" w:hAnsi="微软雅黑"/>
              </w:rPr>
              <w:pPrChange w:id="3233" w:author="Microsoft" w:date="2015-10-14T15:33:00Z">
                <w:pPr>
                  <w:pStyle w:val="a0"/>
                  <w:ind w:firstLineChars="0" w:firstLine="0"/>
                </w:pPr>
              </w:pPrChange>
            </w:pPr>
            <w:ins w:id="3234" w:author="Microsoft" w:date="2015-10-14T15:31:00Z">
              <w:r>
                <w:rPr>
                  <w:rFonts w:ascii="微软雅黑" w:eastAsia="微软雅黑" w:hAnsi="微软雅黑" w:hint="eastAsia"/>
                </w:rPr>
                <w:t>2015-08-25</w:t>
              </w:r>
            </w:ins>
          </w:p>
        </w:tc>
        <w:tc>
          <w:tcPr>
            <w:tcW w:w="3265" w:type="dxa"/>
            <w:tcPrChange w:id="3235" w:author="Microsoft" w:date="2015-10-14T15:33:00Z">
              <w:tcPr>
                <w:tcW w:w="1650" w:type="dxa"/>
              </w:tcPr>
            </w:tcPrChange>
          </w:tcPr>
          <w:p w:rsidR="009D7DB9" w:rsidRPr="00203026" w:rsidRDefault="009D7DB9" w:rsidP="001E2BF5">
            <w:pPr>
              <w:pStyle w:val="a0"/>
              <w:ind w:firstLineChars="0" w:firstLine="0"/>
              <w:rPr>
                <w:ins w:id="3236" w:author="Microsoft" w:date="2015-10-14T15:31:00Z"/>
                <w:rFonts w:ascii="微软雅黑" w:eastAsia="微软雅黑" w:hAnsi="微软雅黑"/>
              </w:rPr>
            </w:pPr>
            <w:ins w:id="3237" w:author="Microsoft" w:date="2015-10-14T15:31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1</w:t>
              </w:r>
            </w:ins>
          </w:p>
        </w:tc>
        <w:tc>
          <w:tcPr>
            <w:tcW w:w="2721" w:type="dxa"/>
            <w:tcPrChange w:id="3238" w:author="Microsoft" w:date="2015-10-14T15:33:00Z">
              <w:tcPr>
                <w:tcW w:w="1381" w:type="dxa"/>
              </w:tcPr>
            </w:tcPrChange>
          </w:tcPr>
          <w:p w:rsidR="009D7DB9" w:rsidRPr="00203026" w:rsidRDefault="009D7DB9" w:rsidP="001E2BF5">
            <w:pPr>
              <w:pStyle w:val="a0"/>
              <w:ind w:firstLineChars="0" w:firstLine="0"/>
              <w:rPr>
                <w:ins w:id="3239" w:author="Microsoft" w:date="2015-10-14T15:31:00Z"/>
                <w:rFonts w:ascii="微软雅黑" w:eastAsia="微软雅黑" w:hAnsi="微软雅黑"/>
              </w:rPr>
            </w:pPr>
          </w:p>
        </w:tc>
        <w:tc>
          <w:tcPr>
            <w:tcW w:w="2780" w:type="dxa"/>
            <w:tcPrChange w:id="3240" w:author="Microsoft" w:date="2015-10-14T15:33:00Z">
              <w:tcPr>
                <w:tcW w:w="1411" w:type="dxa"/>
              </w:tcPr>
            </w:tcPrChange>
          </w:tcPr>
          <w:p w:rsidR="009D7DB9" w:rsidRPr="00203026" w:rsidRDefault="009D7DB9" w:rsidP="001E2BF5">
            <w:pPr>
              <w:pStyle w:val="a0"/>
              <w:ind w:firstLineChars="0" w:firstLine="0"/>
              <w:rPr>
                <w:ins w:id="3241" w:author="Microsoft" w:date="2015-10-14T15:31:00Z"/>
                <w:rFonts w:ascii="微软雅黑" w:eastAsia="微软雅黑" w:hAnsi="微软雅黑"/>
              </w:rPr>
            </w:pPr>
          </w:p>
        </w:tc>
      </w:tr>
      <w:tr w:rsidR="009D7DB9" w:rsidTr="009D7DB9">
        <w:trPr>
          <w:trHeight w:val="380"/>
          <w:ins w:id="3242" w:author="Microsoft" w:date="2015-10-14T15:31:00Z"/>
          <w:trPrChange w:id="3243" w:author="Microsoft" w:date="2015-10-14T15:33:00Z">
            <w:trPr>
              <w:trHeight w:val="356"/>
            </w:trPr>
          </w:trPrChange>
        </w:trPr>
        <w:tc>
          <w:tcPr>
            <w:tcW w:w="3256" w:type="dxa"/>
            <w:vMerge/>
            <w:tcPrChange w:id="3244" w:author="Microsoft" w:date="2015-10-14T15:33:00Z">
              <w:tcPr>
                <w:tcW w:w="1660" w:type="dxa"/>
                <w:vMerge/>
              </w:tcPr>
            </w:tcPrChange>
          </w:tcPr>
          <w:p w:rsidR="009D7DB9" w:rsidRDefault="009D7DB9" w:rsidP="001E2BF5">
            <w:pPr>
              <w:pStyle w:val="a0"/>
              <w:ind w:firstLineChars="0" w:firstLine="0"/>
              <w:rPr>
                <w:ins w:id="3245" w:author="Microsoft" w:date="2015-10-14T15:31:00Z"/>
                <w:rFonts w:ascii="微软雅黑" w:eastAsia="微软雅黑" w:hAnsi="微软雅黑"/>
              </w:rPr>
            </w:pPr>
          </w:p>
        </w:tc>
        <w:tc>
          <w:tcPr>
            <w:tcW w:w="3265" w:type="dxa"/>
            <w:tcPrChange w:id="3246" w:author="Microsoft" w:date="2015-10-14T15:33:00Z">
              <w:tcPr>
                <w:tcW w:w="1650" w:type="dxa"/>
              </w:tcPr>
            </w:tcPrChange>
          </w:tcPr>
          <w:p w:rsidR="009D7DB9" w:rsidRPr="00203026" w:rsidRDefault="009D7DB9" w:rsidP="001E2BF5">
            <w:pPr>
              <w:pStyle w:val="a0"/>
              <w:ind w:firstLineChars="0" w:firstLine="0"/>
              <w:rPr>
                <w:ins w:id="3247" w:author="Microsoft" w:date="2015-10-14T15:31:00Z"/>
                <w:rFonts w:ascii="微软雅黑" w:eastAsia="微软雅黑" w:hAnsi="微软雅黑"/>
              </w:rPr>
            </w:pPr>
            <w:ins w:id="3248" w:author="Microsoft" w:date="2015-10-14T15:31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2</w:t>
              </w:r>
            </w:ins>
          </w:p>
        </w:tc>
        <w:tc>
          <w:tcPr>
            <w:tcW w:w="2721" w:type="dxa"/>
            <w:tcPrChange w:id="3249" w:author="Microsoft" w:date="2015-10-14T15:33:00Z">
              <w:tcPr>
                <w:tcW w:w="1381" w:type="dxa"/>
              </w:tcPr>
            </w:tcPrChange>
          </w:tcPr>
          <w:p w:rsidR="009D7DB9" w:rsidRDefault="009D7DB9" w:rsidP="001E2BF5">
            <w:pPr>
              <w:pStyle w:val="a0"/>
              <w:ind w:firstLineChars="0" w:firstLine="0"/>
              <w:rPr>
                <w:ins w:id="3250" w:author="Microsoft" w:date="2015-10-14T15:31:00Z"/>
              </w:rPr>
            </w:pPr>
          </w:p>
        </w:tc>
        <w:tc>
          <w:tcPr>
            <w:tcW w:w="2780" w:type="dxa"/>
            <w:tcPrChange w:id="3251" w:author="Microsoft" w:date="2015-10-14T15:33:00Z">
              <w:tcPr>
                <w:tcW w:w="1411" w:type="dxa"/>
              </w:tcPr>
            </w:tcPrChange>
          </w:tcPr>
          <w:p w:rsidR="009D7DB9" w:rsidRDefault="009D7DB9" w:rsidP="001E2BF5">
            <w:pPr>
              <w:pStyle w:val="a0"/>
              <w:ind w:firstLineChars="0" w:firstLine="0"/>
              <w:rPr>
                <w:ins w:id="3252" w:author="Microsoft" w:date="2015-10-14T15:31:00Z"/>
              </w:rPr>
            </w:pPr>
          </w:p>
        </w:tc>
      </w:tr>
      <w:tr w:rsidR="009D7DB9" w:rsidTr="009D7DB9">
        <w:trPr>
          <w:trHeight w:val="380"/>
          <w:ins w:id="3253" w:author="Microsoft" w:date="2015-10-14T15:31:00Z"/>
          <w:trPrChange w:id="3254" w:author="Microsoft" w:date="2015-10-14T15:33:00Z">
            <w:trPr>
              <w:trHeight w:val="356"/>
            </w:trPr>
          </w:trPrChange>
        </w:trPr>
        <w:tc>
          <w:tcPr>
            <w:tcW w:w="3256" w:type="dxa"/>
            <w:vMerge/>
            <w:tcPrChange w:id="3255" w:author="Microsoft" w:date="2015-10-14T15:33:00Z">
              <w:tcPr>
                <w:tcW w:w="1660" w:type="dxa"/>
                <w:vMerge/>
              </w:tcPr>
            </w:tcPrChange>
          </w:tcPr>
          <w:p w:rsidR="009D7DB9" w:rsidRDefault="009D7DB9" w:rsidP="001E2BF5">
            <w:pPr>
              <w:pStyle w:val="a0"/>
              <w:ind w:firstLineChars="0" w:firstLine="0"/>
              <w:rPr>
                <w:ins w:id="3256" w:author="Microsoft" w:date="2015-10-14T15:31:00Z"/>
                <w:rFonts w:ascii="微软雅黑" w:eastAsia="微软雅黑" w:hAnsi="微软雅黑"/>
              </w:rPr>
            </w:pPr>
          </w:p>
        </w:tc>
        <w:tc>
          <w:tcPr>
            <w:tcW w:w="3265" w:type="dxa"/>
            <w:tcPrChange w:id="3257" w:author="Microsoft" w:date="2015-10-14T15:33:00Z">
              <w:tcPr>
                <w:tcW w:w="1650" w:type="dxa"/>
              </w:tcPr>
            </w:tcPrChange>
          </w:tcPr>
          <w:p w:rsidR="009D7DB9" w:rsidRDefault="009D7DB9" w:rsidP="001E2BF5">
            <w:pPr>
              <w:pStyle w:val="a0"/>
              <w:ind w:firstLineChars="0" w:firstLine="0"/>
              <w:rPr>
                <w:ins w:id="3258" w:author="Microsoft" w:date="2015-10-14T15:31:00Z"/>
                <w:rFonts w:ascii="微软雅黑" w:eastAsia="微软雅黑" w:hAnsi="微软雅黑"/>
              </w:rPr>
            </w:pPr>
            <w:ins w:id="3259" w:author="Microsoft" w:date="2015-10-14T15:31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3</w:t>
              </w:r>
            </w:ins>
          </w:p>
        </w:tc>
        <w:tc>
          <w:tcPr>
            <w:tcW w:w="2721" w:type="dxa"/>
            <w:tcPrChange w:id="3260" w:author="Microsoft" w:date="2015-10-14T15:33:00Z">
              <w:tcPr>
                <w:tcW w:w="1381" w:type="dxa"/>
              </w:tcPr>
            </w:tcPrChange>
          </w:tcPr>
          <w:p w:rsidR="009D7DB9" w:rsidRDefault="009D7DB9" w:rsidP="001E2BF5">
            <w:pPr>
              <w:pStyle w:val="a0"/>
              <w:ind w:firstLineChars="0" w:firstLine="0"/>
              <w:rPr>
                <w:ins w:id="3261" w:author="Microsoft" w:date="2015-10-14T15:31:00Z"/>
              </w:rPr>
            </w:pPr>
          </w:p>
        </w:tc>
        <w:tc>
          <w:tcPr>
            <w:tcW w:w="2780" w:type="dxa"/>
            <w:tcPrChange w:id="3262" w:author="Microsoft" w:date="2015-10-14T15:33:00Z">
              <w:tcPr>
                <w:tcW w:w="1411" w:type="dxa"/>
              </w:tcPr>
            </w:tcPrChange>
          </w:tcPr>
          <w:p w:rsidR="009D7DB9" w:rsidRDefault="009D7DB9" w:rsidP="001E2BF5">
            <w:pPr>
              <w:pStyle w:val="a0"/>
              <w:ind w:firstLineChars="0" w:firstLine="0"/>
              <w:rPr>
                <w:ins w:id="3263" w:author="Microsoft" w:date="2015-10-14T15:31:00Z"/>
              </w:rPr>
            </w:pPr>
          </w:p>
        </w:tc>
      </w:tr>
    </w:tbl>
    <w:p w:rsidR="00341E5D" w:rsidRPr="001D599D" w:rsidRDefault="00341E5D">
      <w:pPr>
        <w:pStyle w:val="a0"/>
        <w:ind w:firstLineChars="0" w:firstLine="0"/>
        <w:pPrChange w:id="3264" w:author="Microsoft" w:date="2015-10-14T15:33:00Z">
          <w:pPr>
            <w:pStyle w:val="a0"/>
          </w:pPr>
        </w:pPrChange>
      </w:pP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Del="00447BD2" w:rsidTr="00711B0D">
        <w:trPr>
          <w:del w:id="3265" w:author="Microsoft" w:date="2015-09-22T13:01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3266" w:author="Microsoft" w:date="2015-09-22T13:01:00Z"/>
              </w:rPr>
            </w:pPr>
            <w:del w:id="3267" w:author="Microsoft" w:date="2015-09-22T13:01:00Z">
              <w:r w:rsidRPr="00883F4B" w:rsidDel="00447BD2">
                <w:rPr>
                  <w:rFonts w:hint="eastAsia"/>
                </w:rPr>
                <w:delText>功能点编号</w:delText>
              </w:r>
            </w:del>
          </w:p>
        </w:tc>
        <w:tc>
          <w:tcPr>
            <w:tcW w:w="2505" w:type="dxa"/>
            <w:vAlign w:val="center"/>
          </w:tcPr>
          <w:p w:rsidR="00711B0D" w:rsidRPr="00883F4B" w:rsidDel="00447BD2" w:rsidRDefault="00607A4B" w:rsidP="00607A4B">
            <w:pPr>
              <w:rPr>
                <w:del w:id="3268" w:author="Microsoft" w:date="2015-09-22T13:01:00Z"/>
                <w:iCs/>
              </w:rPr>
            </w:pPr>
            <w:del w:id="3269" w:author="Microsoft" w:date="2015-09-22T13:01:00Z">
              <w:r w:rsidDel="00447BD2">
                <w:rPr>
                  <w:iCs/>
                </w:rPr>
                <w:delText>Jk101</w:delText>
              </w:r>
            </w:del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3270" w:author="Microsoft" w:date="2015-09-22T13:01:00Z"/>
              </w:rPr>
            </w:pPr>
            <w:del w:id="3271" w:author="Microsoft" w:date="2015-09-22T13:01:00Z">
              <w:r w:rsidRPr="00883F4B" w:rsidDel="00447BD2">
                <w:rPr>
                  <w:rFonts w:hint="eastAsia"/>
                  <w:color w:val="000000"/>
                  <w:sz w:val="22"/>
                  <w:szCs w:val="22"/>
                </w:rPr>
                <w:delText>功能</w:delText>
              </w:r>
            </w:del>
          </w:p>
        </w:tc>
        <w:tc>
          <w:tcPr>
            <w:tcW w:w="2997" w:type="dxa"/>
            <w:vAlign w:val="center"/>
          </w:tcPr>
          <w:p w:rsidR="00711B0D" w:rsidRPr="00883F4B" w:rsidDel="00447BD2" w:rsidRDefault="00711B0D" w:rsidP="00711B0D">
            <w:pPr>
              <w:rPr>
                <w:del w:id="3272" w:author="Microsoft" w:date="2015-09-22T13:01:00Z"/>
                <w:iCs/>
              </w:rPr>
            </w:pPr>
          </w:p>
        </w:tc>
      </w:tr>
      <w:tr w:rsidR="00711B0D" w:rsidRPr="00883F4B" w:rsidDel="00447BD2" w:rsidTr="00711B0D">
        <w:trPr>
          <w:del w:id="3273" w:author="Microsoft" w:date="2015-09-22T13:01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3274" w:author="Microsoft" w:date="2015-09-22T13:01:00Z"/>
              </w:rPr>
            </w:pPr>
            <w:del w:id="3275" w:author="Microsoft" w:date="2015-09-22T13:01:00Z">
              <w:r w:rsidRPr="00883F4B" w:rsidDel="00447BD2">
                <w:rPr>
                  <w:rFonts w:hint="eastAsia"/>
                </w:rPr>
                <w:delText>功能点名称</w:delText>
              </w:r>
            </w:del>
          </w:p>
        </w:tc>
        <w:tc>
          <w:tcPr>
            <w:tcW w:w="2505" w:type="dxa"/>
            <w:vAlign w:val="center"/>
          </w:tcPr>
          <w:p w:rsidR="00711B0D" w:rsidRPr="00883F4B" w:rsidDel="00447BD2" w:rsidRDefault="001F0F81" w:rsidP="00711B0D">
            <w:pPr>
              <w:rPr>
                <w:del w:id="3276" w:author="Microsoft" w:date="2015-09-22T13:01:00Z"/>
                <w:iCs/>
              </w:rPr>
            </w:pPr>
            <w:del w:id="3277" w:author="Microsoft" w:date="2015-09-22T13:01:00Z">
              <w:r w:rsidDel="00447BD2">
                <w:rPr>
                  <w:rFonts w:hint="eastAsia"/>
                  <w:iCs/>
                </w:rPr>
                <w:delText>出入库</w:delText>
              </w:r>
              <w:r w:rsidDel="00447BD2">
                <w:rPr>
                  <w:iCs/>
                </w:rPr>
                <w:delText>统计报表</w:delText>
              </w:r>
            </w:del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3278" w:author="Microsoft" w:date="2015-09-22T13:01:00Z"/>
                <w:iCs/>
              </w:rPr>
            </w:pPr>
            <w:del w:id="3279" w:author="Microsoft" w:date="2015-09-22T13:01:00Z">
              <w:r w:rsidRPr="00883F4B" w:rsidDel="00447BD2">
                <w:rPr>
                  <w:rFonts w:hint="eastAsia"/>
                  <w:iCs/>
                </w:rPr>
                <w:delText>优先级</w:delText>
              </w:r>
            </w:del>
          </w:p>
        </w:tc>
        <w:tc>
          <w:tcPr>
            <w:tcW w:w="2997" w:type="dxa"/>
            <w:vAlign w:val="center"/>
          </w:tcPr>
          <w:p w:rsidR="00711B0D" w:rsidRPr="00883F4B" w:rsidDel="00447BD2" w:rsidRDefault="00711B0D" w:rsidP="00711B0D">
            <w:pPr>
              <w:rPr>
                <w:del w:id="3280" w:author="Microsoft" w:date="2015-09-22T13:01:00Z"/>
                <w:iCs/>
              </w:rPr>
            </w:pPr>
          </w:p>
        </w:tc>
      </w:tr>
      <w:tr w:rsidR="00711B0D" w:rsidRPr="00883F4B" w:rsidDel="00447BD2" w:rsidTr="00711B0D">
        <w:trPr>
          <w:trHeight w:val="390"/>
          <w:del w:id="3281" w:author="Microsoft" w:date="2015-09-22T13:01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3282" w:author="Microsoft" w:date="2015-09-22T13:01:00Z"/>
              </w:rPr>
            </w:pPr>
            <w:del w:id="3283" w:author="Microsoft" w:date="2015-09-22T13:01:00Z">
              <w:r w:rsidRPr="00883F4B" w:rsidDel="00447BD2">
                <w:rPr>
                  <w:rFonts w:hint="eastAsia"/>
                </w:rPr>
                <w:delText>功能描述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RPr="00883F4B" w:rsidDel="00447BD2" w:rsidRDefault="001F0F81" w:rsidP="00711B0D">
            <w:pPr>
              <w:rPr>
                <w:del w:id="3284" w:author="Microsoft" w:date="2015-09-22T13:01:00Z"/>
              </w:rPr>
            </w:pPr>
            <w:del w:id="3285" w:author="Microsoft" w:date="2015-09-22T13:01:00Z">
              <w:r w:rsidDel="00447BD2">
                <w:rPr>
                  <w:rFonts w:hint="eastAsia"/>
                </w:rPr>
                <w:delText>对各个</w:delText>
              </w:r>
              <w:r w:rsidDel="00447BD2">
                <w:delText>分公司</w:delText>
              </w:r>
              <w:r w:rsidDel="00447BD2">
                <w:rPr>
                  <w:rFonts w:hint="eastAsia"/>
                </w:rPr>
                <w:delText>或</w:delText>
              </w:r>
              <w:r w:rsidDel="00447BD2">
                <w:delText>代理商有库存机构的进行出入库统计；</w:delText>
              </w:r>
            </w:del>
          </w:p>
        </w:tc>
      </w:tr>
      <w:tr w:rsidR="00711B0D" w:rsidRPr="00883F4B" w:rsidDel="00447BD2" w:rsidTr="00711B0D">
        <w:trPr>
          <w:trHeight w:val="420"/>
          <w:del w:id="3286" w:author="Microsoft" w:date="2015-09-22T13:01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3287" w:author="Microsoft" w:date="2015-09-22T13:01:00Z"/>
              </w:rPr>
            </w:pPr>
            <w:del w:id="3288" w:author="Microsoft" w:date="2015-09-22T13:01:00Z">
              <w:r w:rsidRPr="00883F4B" w:rsidDel="00447BD2">
                <w:rPr>
                  <w:rFonts w:hint="eastAsia"/>
                </w:rPr>
                <w:delText>输入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Del="00447BD2" w:rsidRDefault="001F0F81" w:rsidP="001F0F81">
            <w:pPr>
              <w:rPr>
                <w:del w:id="3289" w:author="Microsoft" w:date="2015-09-22T13:01:00Z"/>
                <w:iCs/>
              </w:rPr>
            </w:pPr>
            <w:del w:id="3290" w:author="Microsoft" w:date="2015-09-22T13:01:00Z">
              <w:r w:rsidDel="00447BD2">
                <w:rPr>
                  <w:rFonts w:hint="eastAsia"/>
                  <w:iCs/>
                </w:rPr>
                <w:delText>查询</w:delText>
              </w:r>
              <w:r w:rsidDel="00447BD2">
                <w:rPr>
                  <w:iCs/>
                </w:rPr>
                <w:delText>条件：</w:delText>
              </w:r>
            </w:del>
          </w:p>
          <w:p w:rsidR="001F0F81" w:rsidDel="00447BD2" w:rsidRDefault="001F0F81" w:rsidP="001F0F81">
            <w:pPr>
              <w:rPr>
                <w:del w:id="3291" w:author="Microsoft" w:date="2015-09-22T13:01:00Z"/>
                <w:iCs/>
              </w:rPr>
            </w:pPr>
            <w:del w:id="3292" w:author="Microsoft" w:date="2015-09-22T13:01:00Z">
              <w:r w:rsidDel="00447BD2">
                <w:rPr>
                  <w:rFonts w:hint="eastAsia"/>
                  <w:iCs/>
                </w:rPr>
                <w:delText>公司名称</w:delText>
              </w:r>
              <w:r w:rsidR="00FD3CAF" w:rsidRPr="00FD3CAF" w:rsidDel="00447BD2">
                <w:rPr>
                  <w:rFonts w:hint="eastAsia"/>
                  <w:iCs/>
                </w:rPr>
                <w:delText>（</w:delText>
              </w:r>
              <w:r w:rsidR="009B3116" w:rsidDel="00447BD2">
                <w:rPr>
                  <w:rFonts w:hint="eastAsia"/>
                  <w:iCs/>
                </w:rPr>
                <w:delText>Office Name</w:delText>
              </w:r>
              <w:r w:rsidR="00FD3CAF" w:rsidRPr="00FD3CAF" w:rsidDel="00447BD2">
                <w:rPr>
                  <w:rFonts w:hint="eastAsia"/>
                  <w:iCs/>
                </w:rPr>
                <w:delText>）</w:delText>
              </w:r>
              <w:r w:rsidDel="00447BD2">
                <w:rPr>
                  <w:iCs/>
                </w:rPr>
                <w:delText>：</w:delText>
              </w:r>
            </w:del>
          </w:p>
          <w:p w:rsidR="001F0F81" w:rsidRPr="001F0F81" w:rsidDel="00447BD2" w:rsidRDefault="001F0F81" w:rsidP="001F0F81">
            <w:pPr>
              <w:rPr>
                <w:del w:id="3293" w:author="Microsoft" w:date="2015-09-22T13:01:00Z"/>
                <w:iCs/>
              </w:rPr>
            </w:pPr>
            <w:del w:id="3294" w:author="Microsoft" w:date="2015-09-22T13:01:00Z">
              <w:r w:rsidDel="00447BD2">
                <w:rPr>
                  <w:rFonts w:hint="eastAsia"/>
                  <w:iCs/>
                </w:rPr>
                <w:delText>选择</w:delText>
              </w:r>
              <w:r w:rsidDel="00447BD2">
                <w:rPr>
                  <w:iCs/>
                </w:rPr>
                <w:delText>日期</w:delText>
              </w:r>
              <w:r w:rsidR="00FD3CAF" w:rsidRPr="00FD3CAF" w:rsidDel="00447BD2">
                <w:rPr>
                  <w:rFonts w:hint="eastAsia"/>
                  <w:iCs/>
                </w:rPr>
                <w:delText>（</w:delText>
              </w:r>
              <w:r w:rsidR="009B3116" w:rsidDel="00447BD2">
                <w:rPr>
                  <w:rFonts w:hint="eastAsia"/>
                  <w:iCs/>
                </w:rPr>
                <w:delText>Date</w:delText>
              </w:r>
              <w:r w:rsidR="00FD3CAF" w:rsidRPr="00FD3CAF" w:rsidDel="00447BD2">
                <w:rPr>
                  <w:rFonts w:hint="eastAsia"/>
                  <w:iCs/>
                </w:rPr>
                <w:delText>）</w:delText>
              </w:r>
              <w:r w:rsidDel="00447BD2">
                <w:rPr>
                  <w:iCs/>
                </w:rPr>
                <w:delText>：时间段</w:delText>
              </w:r>
              <w:r w:rsidDel="00447BD2">
                <w:rPr>
                  <w:rFonts w:hint="eastAsia"/>
                  <w:iCs/>
                </w:rPr>
                <w:delText>进行</w:delText>
              </w:r>
              <w:r w:rsidDel="00447BD2">
                <w:rPr>
                  <w:iCs/>
                </w:rPr>
                <w:delText>查询</w:delText>
              </w:r>
              <w:r w:rsidDel="00447BD2">
                <w:rPr>
                  <w:rFonts w:hint="eastAsia"/>
                  <w:iCs/>
                </w:rPr>
                <w:delText>；</w:delText>
              </w:r>
            </w:del>
          </w:p>
        </w:tc>
      </w:tr>
      <w:tr w:rsidR="00711B0D" w:rsidRPr="00883F4B" w:rsidDel="00447BD2" w:rsidTr="00711B0D">
        <w:trPr>
          <w:trHeight w:val="420"/>
          <w:del w:id="3295" w:author="Microsoft" w:date="2015-09-22T13:01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3296" w:author="Microsoft" w:date="2015-09-22T13:01:00Z"/>
              </w:rPr>
            </w:pPr>
            <w:del w:id="3297" w:author="Microsoft" w:date="2015-09-22T13:01:00Z">
              <w:r w:rsidRPr="00883F4B" w:rsidDel="00447BD2">
                <w:rPr>
                  <w:rFonts w:hint="eastAsia"/>
                </w:rPr>
                <w:delText>输出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Del="00447BD2" w:rsidRDefault="001F0F81" w:rsidP="00711B0D">
            <w:pPr>
              <w:rPr>
                <w:del w:id="3298" w:author="Microsoft" w:date="2015-09-22T13:01:00Z"/>
              </w:rPr>
            </w:pPr>
            <w:del w:id="3299" w:author="Microsoft" w:date="2015-09-22T13:01:00Z">
              <w:r w:rsidDel="00447BD2">
                <w:rPr>
                  <w:rFonts w:hint="eastAsia"/>
                </w:rPr>
                <w:delText>入库</w:delText>
              </w:r>
              <w:r w:rsidR="009B3116" w:rsidDel="00447BD2">
                <w:rPr>
                  <w:rFonts w:hint="eastAsia"/>
                </w:rPr>
                <w:delText>（</w:delText>
              </w:r>
              <w:r w:rsidR="00A34A73" w:rsidDel="00447BD2">
                <w:rPr>
                  <w:rFonts w:hint="eastAsia"/>
                </w:rPr>
                <w:delText>Goods Receipts</w:delText>
              </w:r>
              <w:r w:rsidR="009B3116" w:rsidDel="00447BD2">
                <w:rPr>
                  <w:rFonts w:hint="eastAsia"/>
                </w:rPr>
                <w:delText>）</w:delText>
              </w:r>
              <w:r w:rsidDel="00447BD2">
                <w:delText>：</w:delText>
              </w:r>
            </w:del>
          </w:p>
          <w:p w:rsidR="001F0F81" w:rsidDel="00447BD2" w:rsidRDefault="001F0F81" w:rsidP="00711B0D">
            <w:pPr>
              <w:rPr>
                <w:del w:id="3300" w:author="Microsoft" w:date="2015-09-22T13:01:00Z"/>
              </w:rPr>
            </w:pPr>
            <w:del w:id="3301" w:author="Microsoft" w:date="2015-09-22T13:01:00Z">
              <w:r w:rsidDel="00447BD2">
                <w:rPr>
                  <w:rFonts w:hint="eastAsia"/>
                </w:rPr>
                <w:delText>彩票数量</w:delText>
              </w:r>
              <w:r w:rsidR="00FD3CAF" w:rsidRPr="00FD3CAF" w:rsidDel="00447BD2">
                <w:rPr>
                  <w:rFonts w:hint="eastAsia"/>
                  <w:iCs/>
                </w:rPr>
                <w:delText>（</w:delText>
              </w:r>
              <w:r w:rsidR="00A34A73" w:rsidDel="00447BD2">
                <w:rPr>
                  <w:rFonts w:hint="eastAsia"/>
                  <w:iCs/>
                </w:rPr>
                <w:delText>Tickets</w:delText>
              </w:r>
              <w:r w:rsidR="00FD3CAF" w:rsidRPr="00FD3CAF" w:rsidDel="00447BD2">
                <w:rPr>
                  <w:rFonts w:hint="eastAsia"/>
                  <w:iCs/>
                </w:rPr>
                <w:delText>）</w:delText>
              </w:r>
              <w:r w:rsidDel="00447BD2">
                <w:rPr>
                  <w:rFonts w:hint="eastAsia"/>
                </w:rPr>
                <w:delText>：分</w:delText>
              </w:r>
              <w:r w:rsidDel="00447BD2">
                <w:delText>方案显示</w:delText>
              </w:r>
            </w:del>
          </w:p>
          <w:p w:rsidR="001F0F81" w:rsidDel="00447BD2" w:rsidRDefault="001F0F81" w:rsidP="00711B0D">
            <w:pPr>
              <w:rPr>
                <w:del w:id="3302" w:author="Microsoft" w:date="2015-09-22T13:01:00Z"/>
              </w:rPr>
            </w:pPr>
            <w:del w:id="3303" w:author="Microsoft" w:date="2015-09-22T13:01:00Z">
              <w:r w:rsidDel="00447BD2">
                <w:rPr>
                  <w:rFonts w:hint="eastAsia"/>
                </w:rPr>
                <w:delText>彩票金额</w:delText>
              </w:r>
              <w:r w:rsidR="00FD3CAF" w:rsidRPr="00FD3CAF" w:rsidDel="00447BD2">
                <w:rPr>
                  <w:rFonts w:hint="eastAsia"/>
                  <w:iCs/>
                </w:rPr>
                <w:delText>（</w:delText>
              </w:r>
              <w:r w:rsidR="00A34A73" w:rsidDel="00447BD2">
                <w:rPr>
                  <w:rFonts w:hint="eastAsia"/>
                  <w:iCs/>
                </w:rPr>
                <w:delText>Value</w:delText>
              </w:r>
              <w:r w:rsidR="00FD3CAF" w:rsidRPr="00FD3CAF" w:rsidDel="00447BD2">
                <w:rPr>
                  <w:rFonts w:hint="eastAsia"/>
                  <w:iCs/>
                </w:rPr>
                <w:delText>）</w:delText>
              </w:r>
              <w:r w:rsidDel="00447BD2">
                <w:rPr>
                  <w:rFonts w:hint="eastAsia"/>
                </w:rPr>
                <w:delText>：分</w:delText>
              </w:r>
              <w:r w:rsidDel="00447BD2">
                <w:delText>方案显示；</w:delText>
              </w:r>
            </w:del>
          </w:p>
          <w:p w:rsidR="001F0F81" w:rsidDel="00447BD2" w:rsidRDefault="001F0F81" w:rsidP="00711B0D">
            <w:pPr>
              <w:rPr>
                <w:del w:id="3304" w:author="Microsoft" w:date="2015-09-22T13:01:00Z"/>
              </w:rPr>
            </w:pPr>
            <w:del w:id="3305" w:author="Microsoft" w:date="2015-09-22T13:01:00Z">
              <w:r w:rsidDel="00447BD2">
                <w:rPr>
                  <w:rFonts w:hint="eastAsia"/>
                </w:rPr>
                <w:delText>出库</w:delText>
              </w:r>
              <w:r w:rsidR="009B3116" w:rsidDel="00447BD2">
                <w:rPr>
                  <w:rFonts w:hint="eastAsia"/>
                </w:rPr>
                <w:delText>（</w:delText>
              </w:r>
              <w:r w:rsidR="00A34A73" w:rsidDel="00447BD2">
                <w:rPr>
                  <w:rFonts w:hint="eastAsia"/>
                </w:rPr>
                <w:delText>Goods Issues</w:delText>
              </w:r>
              <w:r w:rsidR="009B3116" w:rsidDel="00447BD2">
                <w:rPr>
                  <w:rFonts w:hint="eastAsia"/>
                </w:rPr>
                <w:delText>）</w:delText>
              </w:r>
              <w:r w:rsidDel="00447BD2">
                <w:delText>：</w:delText>
              </w:r>
            </w:del>
          </w:p>
          <w:p w:rsidR="001F0F81" w:rsidDel="00447BD2" w:rsidRDefault="001F0F81" w:rsidP="001F0F81">
            <w:pPr>
              <w:rPr>
                <w:del w:id="3306" w:author="Microsoft" w:date="2015-09-22T13:01:00Z"/>
              </w:rPr>
            </w:pPr>
            <w:del w:id="3307" w:author="Microsoft" w:date="2015-09-22T13:01:00Z">
              <w:r w:rsidDel="00447BD2">
                <w:rPr>
                  <w:rFonts w:hint="eastAsia"/>
                </w:rPr>
                <w:delText>彩票数量</w:delText>
              </w:r>
              <w:r w:rsidR="00FD3CAF" w:rsidRPr="00FD3CAF" w:rsidDel="00447BD2">
                <w:rPr>
                  <w:rFonts w:hint="eastAsia"/>
                  <w:iCs/>
                </w:rPr>
                <w:delText>（</w:delText>
              </w:r>
              <w:r w:rsidR="00A34A73" w:rsidDel="00447BD2">
                <w:rPr>
                  <w:rFonts w:hint="eastAsia"/>
                  <w:iCs/>
                </w:rPr>
                <w:delText>Tickets</w:delText>
              </w:r>
              <w:r w:rsidR="00FD3CAF" w:rsidRPr="00FD3CAF" w:rsidDel="00447BD2">
                <w:rPr>
                  <w:rFonts w:hint="eastAsia"/>
                  <w:iCs/>
                </w:rPr>
                <w:delText>）</w:delText>
              </w:r>
              <w:r w:rsidDel="00447BD2">
                <w:rPr>
                  <w:rFonts w:hint="eastAsia"/>
                </w:rPr>
                <w:delText>：分</w:delText>
              </w:r>
              <w:r w:rsidDel="00447BD2">
                <w:delText>方案显示</w:delText>
              </w:r>
            </w:del>
          </w:p>
          <w:p w:rsidR="001F0F81" w:rsidDel="00447BD2" w:rsidRDefault="001F0F81" w:rsidP="001F0F81">
            <w:pPr>
              <w:rPr>
                <w:del w:id="3308" w:author="Microsoft" w:date="2015-09-22T13:01:00Z"/>
              </w:rPr>
            </w:pPr>
            <w:del w:id="3309" w:author="Microsoft" w:date="2015-09-22T13:01:00Z">
              <w:r w:rsidDel="00447BD2">
                <w:rPr>
                  <w:rFonts w:hint="eastAsia"/>
                </w:rPr>
                <w:delText>彩票金额</w:delText>
              </w:r>
              <w:r w:rsidR="00FD3CAF" w:rsidRPr="00FD3CAF" w:rsidDel="00447BD2">
                <w:rPr>
                  <w:rFonts w:hint="eastAsia"/>
                  <w:iCs/>
                </w:rPr>
                <w:delText>（</w:delText>
              </w:r>
              <w:r w:rsidR="00A34A73" w:rsidDel="00447BD2">
                <w:rPr>
                  <w:rFonts w:hint="eastAsia"/>
                  <w:iCs/>
                </w:rPr>
                <w:delText>Value</w:delText>
              </w:r>
              <w:r w:rsidR="00FD3CAF" w:rsidRPr="00FD3CAF" w:rsidDel="00447BD2">
                <w:rPr>
                  <w:rFonts w:hint="eastAsia"/>
                  <w:iCs/>
                </w:rPr>
                <w:delText>）</w:delText>
              </w:r>
              <w:r w:rsidDel="00447BD2">
                <w:rPr>
                  <w:rFonts w:hint="eastAsia"/>
                </w:rPr>
                <w:delText>：分</w:delText>
              </w:r>
              <w:r w:rsidDel="00447BD2">
                <w:delText>方案显示；</w:delText>
              </w:r>
            </w:del>
          </w:p>
          <w:p w:rsidR="001F0F81" w:rsidDel="00447BD2" w:rsidRDefault="001F0F81" w:rsidP="00711B0D">
            <w:pPr>
              <w:rPr>
                <w:del w:id="3310" w:author="Microsoft" w:date="2015-09-22T13:01:00Z"/>
              </w:rPr>
            </w:pPr>
            <w:del w:id="3311" w:author="Microsoft" w:date="2015-09-22T13:01:00Z">
              <w:r w:rsidDel="00447BD2">
                <w:rPr>
                  <w:rFonts w:hint="eastAsia"/>
                </w:rPr>
                <w:delText>库存</w:delText>
              </w:r>
              <w:r w:rsidDel="00447BD2">
                <w:delText>数量</w:delText>
              </w:r>
              <w:r w:rsidR="00FD3CAF" w:rsidRPr="00FD3CAF" w:rsidDel="00447BD2">
                <w:rPr>
                  <w:rFonts w:hint="eastAsia"/>
                  <w:iCs/>
                </w:rPr>
                <w:delText>（</w:delText>
              </w:r>
              <w:r w:rsidR="00A34A73" w:rsidDel="00447BD2">
                <w:rPr>
                  <w:rFonts w:hint="eastAsia"/>
                  <w:iCs/>
                </w:rPr>
                <w:delText>Storage Quantity</w:delText>
              </w:r>
              <w:r w:rsidR="00FD3CAF" w:rsidRPr="00FD3CAF" w:rsidDel="00447BD2">
                <w:rPr>
                  <w:rFonts w:hint="eastAsia"/>
                  <w:iCs/>
                </w:rPr>
                <w:delText>）</w:delText>
              </w:r>
              <w:r w:rsidDel="00447BD2">
                <w:delText>：</w:delText>
              </w:r>
            </w:del>
          </w:p>
          <w:p w:rsidR="001F0F81" w:rsidDel="00447BD2" w:rsidRDefault="001F0F81" w:rsidP="001F0F81">
            <w:pPr>
              <w:rPr>
                <w:del w:id="3312" w:author="Microsoft" w:date="2015-09-22T13:01:00Z"/>
              </w:rPr>
            </w:pPr>
            <w:del w:id="3313" w:author="Microsoft" w:date="2015-09-22T13:01:00Z">
              <w:r w:rsidDel="00447BD2">
                <w:rPr>
                  <w:rFonts w:hint="eastAsia"/>
                </w:rPr>
                <w:delText>彩票数量</w:delText>
              </w:r>
              <w:r w:rsidR="00FD3CAF" w:rsidRPr="00FD3CAF" w:rsidDel="00447BD2">
                <w:rPr>
                  <w:rFonts w:hint="eastAsia"/>
                  <w:iCs/>
                </w:rPr>
                <w:delText>（</w:delText>
              </w:r>
              <w:r w:rsidR="00A34A73" w:rsidDel="00447BD2">
                <w:rPr>
                  <w:rFonts w:hint="eastAsia"/>
                  <w:iCs/>
                </w:rPr>
                <w:delText>Tickets</w:delText>
              </w:r>
              <w:r w:rsidR="00FD3CAF" w:rsidRPr="00FD3CAF" w:rsidDel="00447BD2">
                <w:rPr>
                  <w:rFonts w:hint="eastAsia"/>
                  <w:iCs/>
                </w:rPr>
                <w:delText>）</w:delText>
              </w:r>
              <w:r w:rsidDel="00447BD2">
                <w:rPr>
                  <w:rFonts w:hint="eastAsia"/>
                </w:rPr>
                <w:delText>：分</w:delText>
              </w:r>
              <w:r w:rsidDel="00447BD2">
                <w:delText>方案显示</w:delText>
              </w:r>
            </w:del>
          </w:p>
          <w:p w:rsidR="001F0F81" w:rsidRPr="00883F4B" w:rsidDel="00447BD2" w:rsidRDefault="001F0F81" w:rsidP="00711B0D">
            <w:pPr>
              <w:rPr>
                <w:del w:id="3314" w:author="Microsoft" w:date="2015-09-22T13:01:00Z"/>
              </w:rPr>
            </w:pPr>
            <w:del w:id="3315" w:author="Microsoft" w:date="2015-09-22T13:01:00Z">
              <w:r w:rsidDel="00447BD2">
                <w:rPr>
                  <w:rFonts w:hint="eastAsia"/>
                </w:rPr>
                <w:delText>彩票金额</w:delText>
              </w:r>
              <w:r w:rsidR="00FD3CAF" w:rsidRPr="00FD3CAF" w:rsidDel="00447BD2">
                <w:rPr>
                  <w:rFonts w:hint="eastAsia"/>
                  <w:iCs/>
                </w:rPr>
                <w:delText>（</w:delText>
              </w:r>
              <w:r w:rsidR="00A34A73" w:rsidDel="00447BD2">
                <w:rPr>
                  <w:rFonts w:hint="eastAsia"/>
                  <w:iCs/>
                </w:rPr>
                <w:delText>Value</w:delText>
              </w:r>
              <w:r w:rsidR="00FD3CAF" w:rsidRPr="00FD3CAF" w:rsidDel="00447BD2">
                <w:rPr>
                  <w:rFonts w:hint="eastAsia"/>
                  <w:iCs/>
                </w:rPr>
                <w:delText>）</w:delText>
              </w:r>
              <w:r w:rsidDel="00447BD2">
                <w:rPr>
                  <w:rFonts w:hint="eastAsia"/>
                </w:rPr>
                <w:delText>：分</w:delText>
              </w:r>
              <w:r w:rsidDel="00447BD2">
                <w:delText>方案显示</w:delText>
              </w:r>
            </w:del>
          </w:p>
        </w:tc>
      </w:tr>
      <w:tr w:rsidR="00711B0D" w:rsidRPr="00883F4B" w:rsidDel="00447BD2" w:rsidTr="00711B0D">
        <w:trPr>
          <w:del w:id="3316" w:author="Microsoft" w:date="2015-09-22T13:01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3317" w:author="Microsoft" w:date="2015-09-22T13:01:00Z"/>
              </w:rPr>
            </w:pPr>
            <w:del w:id="3318" w:author="Microsoft" w:date="2015-09-22T13:01:00Z">
              <w:r w:rsidRPr="00883F4B" w:rsidDel="00447BD2">
                <w:rPr>
                  <w:rFonts w:hint="eastAsia"/>
                </w:rPr>
                <w:delText>异常情况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RPr="00FE4DC0" w:rsidDel="00447BD2" w:rsidRDefault="001F0F81" w:rsidP="00711B0D">
            <w:pPr>
              <w:rPr>
                <w:del w:id="3319" w:author="Microsoft" w:date="2015-09-22T13:01:00Z"/>
                <w:noProof/>
                <w:szCs w:val="21"/>
              </w:rPr>
            </w:pPr>
            <w:del w:id="3320" w:author="Microsoft" w:date="2015-09-22T13:01:00Z">
              <w:r w:rsidDel="00447BD2">
                <w:rPr>
                  <w:rFonts w:hint="eastAsia"/>
                  <w:noProof/>
                  <w:szCs w:val="21"/>
                </w:rPr>
                <w:delText>无</w:delText>
              </w:r>
            </w:del>
          </w:p>
        </w:tc>
      </w:tr>
      <w:tr w:rsidR="00711B0D" w:rsidRPr="00883F4B" w:rsidDel="00447BD2" w:rsidTr="00711B0D">
        <w:trPr>
          <w:del w:id="3321" w:author="Microsoft" w:date="2015-09-22T13:01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3322" w:author="Microsoft" w:date="2015-09-22T13:01:00Z"/>
              </w:rPr>
            </w:pPr>
            <w:del w:id="3323" w:author="Microsoft" w:date="2015-09-22T13:01:00Z">
              <w:r w:rsidRPr="00883F4B" w:rsidDel="00447BD2">
                <w:rPr>
                  <w:rFonts w:hint="eastAsia"/>
                </w:rPr>
                <w:delText>约束条件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RPr="00883F4B" w:rsidDel="00447BD2" w:rsidRDefault="001F0F81" w:rsidP="00711B0D">
            <w:pPr>
              <w:rPr>
                <w:del w:id="3324" w:author="Microsoft" w:date="2015-09-22T13:01:00Z"/>
                <w:bCs/>
                <w:iCs/>
              </w:rPr>
            </w:pPr>
            <w:del w:id="3325" w:author="Microsoft" w:date="2015-09-22T13:01:00Z">
              <w:r w:rsidDel="00447BD2">
                <w:rPr>
                  <w:rFonts w:hint="eastAsia"/>
                  <w:bCs/>
                  <w:iCs/>
                </w:rPr>
                <w:delText>无</w:delText>
              </w:r>
            </w:del>
          </w:p>
        </w:tc>
      </w:tr>
      <w:tr w:rsidR="00711B0D" w:rsidRPr="00883F4B" w:rsidDel="00447BD2" w:rsidTr="00711B0D">
        <w:trPr>
          <w:del w:id="3326" w:author="Microsoft" w:date="2015-09-22T13:01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3327" w:author="Microsoft" w:date="2015-09-22T13:01:00Z"/>
              </w:rPr>
            </w:pPr>
            <w:del w:id="3328" w:author="Microsoft" w:date="2015-09-22T13:01:00Z">
              <w:r w:rsidRPr="00883F4B" w:rsidDel="00447BD2">
                <w:rPr>
                  <w:rFonts w:hint="eastAsia"/>
                </w:rPr>
                <w:delText>其它说明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RPr="00883F4B" w:rsidDel="00447BD2" w:rsidRDefault="001F0F81" w:rsidP="00711B0D">
            <w:pPr>
              <w:rPr>
                <w:del w:id="3329" w:author="Microsoft" w:date="2015-09-22T13:01:00Z"/>
              </w:rPr>
            </w:pPr>
            <w:del w:id="3330" w:author="Microsoft" w:date="2015-09-22T13:01:00Z">
              <w:r w:rsidDel="00447BD2">
                <w:rPr>
                  <w:rFonts w:hint="eastAsia"/>
                </w:rPr>
                <w:delText>按</w:delText>
              </w:r>
              <w:r w:rsidDel="00447BD2">
                <w:delText>日期顺序排列，</w:delText>
              </w:r>
              <w:r w:rsidR="00C040E5" w:rsidDel="00447BD2">
                <w:rPr>
                  <w:rFonts w:hint="eastAsia"/>
                </w:rPr>
                <w:delText>库存</w:delText>
              </w:r>
              <w:r w:rsidR="00C040E5" w:rsidDel="00447BD2">
                <w:delText>数量是每次入库，出库对应相应</w:delText>
              </w:r>
              <w:r w:rsidR="00C040E5" w:rsidDel="00447BD2">
                <w:rPr>
                  <w:rFonts w:hint="eastAsia"/>
                </w:rPr>
                <w:delText>进行</w:delText>
              </w:r>
              <w:r w:rsidDel="00447BD2">
                <w:delText>变化；</w:delText>
              </w:r>
            </w:del>
          </w:p>
        </w:tc>
      </w:tr>
    </w:tbl>
    <w:p w:rsidR="00711B0D" w:rsidRPr="001F0F81" w:rsidDel="009D7DB9" w:rsidRDefault="00711B0D">
      <w:pPr>
        <w:pStyle w:val="a0"/>
        <w:ind w:firstLineChars="0" w:firstLine="0"/>
        <w:rPr>
          <w:del w:id="3331" w:author="Microsoft" w:date="2015-10-14T15:33:00Z"/>
        </w:rPr>
        <w:pPrChange w:id="3332" w:author="Microsoft" w:date="2015-10-14T15:32:00Z">
          <w:pPr>
            <w:pStyle w:val="a0"/>
          </w:pPr>
        </w:pPrChange>
      </w:pPr>
    </w:p>
    <w:p w:rsidR="00994B3F" w:rsidRDefault="00994B3F">
      <w:pPr>
        <w:widowControl/>
        <w:spacing w:before="0" w:after="0"/>
        <w:jc w:val="left"/>
        <w:rPr>
          <w:ins w:id="3333" w:author="Microsoft" w:date="2015-09-23T16:49:00Z"/>
        </w:rPr>
      </w:pPr>
    </w:p>
    <w:p w:rsidR="0072538C" w:rsidRDefault="0072538C" w:rsidP="0078428D">
      <w:pPr>
        <w:pStyle w:val="a0"/>
        <w:ind w:leftChars="-67" w:hangingChars="67" w:hanging="141"/>
        <w:sectPr w:rsidR="0072538C" w:rsidSect="0072538C">
          <w:pgSz w:w="16838" w:h="11906" w:orient="landscape"/>
          <w:pgMar w:top="1797" w:right="1440" w:bottom="1134" w:left="1440" w:header="851" w:footer="992" w:gutter="0"/>
          <w:cols w:space="425"/>
          <w:docGrid w:linePitch="312"/>
        </w:sectPr>
      </w:pPr>
    </w:p>
    <w:p w:rsidR="0078428D" w:rsidRPr="0078428D" w:rsidRDefault="0078428D" w:rsidP="0078428D">
      <w:pPr>
        <w:pStyle w:val="a0"/>
        <w:ind w:leftChars="-67" w:hangingChars="67" w:hanging="141"/>
      </w:pPr>
    </w:p>
    <w:p w:rsidR="00B40D9D" w:rsidRDefault="00B40D9D">
      <w:pPr>
        <w:pStyle w:val="1"/>
      </w:pPr>
      <w:bookmarkStart w:id="3334" w:name="_Toc430873068"/>
      <w:r>
        <w:rPr>
          <w:rFonts w:hint="eastAsia"/>
        </w:rPr>
        <w:t>附件</w:t>
      </w:r>
      <w:bookmarkEnd w:id="3334"/>
    </w:p>
    <w:p w:rsidR="00B40D9D" w:rsidRDefault="00B40D9D" w:rsidP="00B40D9D">
      <w:pPr>
        <w:pStyle w:val="2"/>
      </w:pPr>
      <w:bookmarkStart w:id="3335" w:name="_Toc430873069"/>
      <w:r>
        <w:rPr>
          <w:rFonts w:hint="eastAsia"/>
        </w:rPr>
        <w:t>箱签</w:t>
      </w:r>
      <w:r>
        <w:t>，盒签</w:t>
      </w:r>
      <w:r>
        <w:rPr>
          <w:rFonts w:hint="eastAsia"/>
        </w:rPr>
        <w:t>条形码</w:t>
      </w:r>
      <w:r>
        <w:t>分解</w:t>
      </w:r>
      <w:bookmarkEnd w:id="3335"/>
    </w:p>
    <w:p w:rsidR="00B40D9D" w:rsidRDefault="00B40D9D" w:rsidP="00B40D9D">
      <w:pPr>
        <w:pStyle w:val="a0"/>
      </w:pPr>
      <w:r>
        <w:rPr>
          <w:rFonts w:hint="eastAsia"/>
        </w:rPr>
        <w:t>箱签</w:t>
      </w:r>
      <w:r>
        <w:t>扫描结果列表：</w:t>
      </w:r>
    </w:p>
    <w:p w:rsidR="00B40D9D" w:rsidRDefault="00B40D9D" w:rsidP="0062263C">
      <w:pPr>
        <w:pStyle w:val="a0"/>
        <w:ind w:leftChars="-270" w:left="-426" w:hangingChars="67" w:hanging="141"/>
      </w:pPr>
      <w:r>
        <w:rPr>
          <w:noProof/>
          <w:lang w:bidi="km-KH"/>
        </w:rPr>
        <w:drawing>
          <wp:inline distT="0" distB="0" distL="0" distR="0">
            <wp:extent cx="6210144" cy="914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623" cy="9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9D" w:rsidRDefault="00B40D9D" w:rsidP="00B40D9D">
      <w:pPr>
        <w:pStyle w:val="a0"/>
      </w:pPr>
      <w:r>
        <w:rPr>
          <w:rFonts w:hint="eastAsia"/>
        </w:rPr>
        <w:t>盒签</w:t>
      </w:r>
      <w:r>
        <w:t>扫描结果列表：</w:t>
      </w:r>
    </w:p>
    <w:p w:rsidR="00994B3F" w:rsidRDefault="00B40D9D" w:rsidP="0062263C">
      <w:pPr>
        <w:pStyle w:val="a0"/>
        <w:ind w:leftChars="-270" w:left="-567" w:firstLineChars="0" w:firstLine="0"/>
        <w:rPr>
          <w:ins w:id="3336" w:author="Microsoft" w:date="2015-09-23T16:50:00Z"/>
        </w:rPr>
        <w:sectPr w:rsidR="00994B3F" w:rsidSect="0072538C">
          <w:pgSz w:w="11906" w:h="16838"/>
          <w:pgMar w:top="1440" w:right="1134" w:bottom="1440" w:left="1797" w:header="851" w:footer="992" w:gutter="0"/>
          <w:cols w:space="425"/>
          <w:docGrid w:linePitch="312"/>
        </w:sectPr>
      </w:pPr>
      <w:r>
        <w:rPr>
          <w:noProof/>
          <w:lang w:bidi="km-KH"/>
        </w:rPr>
        <w:drawing>
          <wp:inline distT="0" distB="0" distL="0" distR="0">
            <wp:extent cx="6282321" cy="5619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2295" cy="56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9D" w:rsidRPr="00B40D9D" w:rsidRDefault="00B40D9D" w:rsidP="0062263C">
      <w:pPr>
        <w:pStyle w:val="a0"/>
        <w:ind w:leftChars="-270" w:left="-567" w:firstLineChars="0" w:firstLine="0"/>
      </w:pPr>
    </w:p>
    <w:p w:rsidR="00B40D9D" w:rsidRDefault="00B40D9D" w:rsidP="00B40D9D">
      <w:pPr>
        <w:pStyle w:val="2"/>
      </w:pPr>
      <w:bookmarkStart w:id="3337" w:name="_Toc430873070"/>
      <w:r>
        <w:rPr>
          <w:rFonts w:hint="eastAsia"/>
        </w:rPr>
        <w:t>各</w:t>
      </w:r>
      <w:r>
        <w:t>流程图</w:t>
      </w:r>
      <w:bookmarkEnd w:id="3337"/>
    </w:p>
    <w:p w:rsidR="00B40D9D" w:rsidRDefault="00B40D9D" w:rsidP="00B40D9D">
      <w:pPr>
        <w:pStyle w:val="a0"/>
      </w:pPr>
      <w:r>
        <w:object w:dxaOrig="5580" w:dyaOrig="10801">
          <v:shape id="_x0000_i1027" type="#_x0000_t75" style="width:279pt;height:540pt" o:ole="">
            <v:imagedata r:id="rId18" o:title=""/>
          </v:shape>
          <o:OLEObject Type="Embed" ProgID="Visio.Drawing.15" ShapeID="_x0000_i1027" DrawAspect="Content" ObjectID="_1508764607" r:id="rId19"/>
        </w:object>
      </w:r>
    </w:p>
    <w:p w:rsidR="00994B3F" w:rsidRPr="0072538C" w:rsidRDefault="00B40D9D" w:rsidP="0072538C">
      <w:pPr>
        <w:pStyle w:val="a0"/>
        <w:ind w:leftChars="-67" w:hangingChars="67" w:hanging="141"/>
        <w:rPr>
          <w:ins w:id="3338" w:author="Microsoft" w:date="2015-09-23T16:50:00Z"/>
        </w:rPr>
        <w:sectPr w:rsidR="00994B3F" w:rsidRPr="0072538C" w:rsidSect="0072538C">
          <w:pgSz w:w="11906" w:h="16838"/>
          <w:pgMar w:top="1440" w:right="1134" w:bottom="1440" w:left="1797" w:header="851" w:footer="992" w:gutter="0"/>
          <w:cols w:space="425"/>
          <w:docGrid w:linePitch="312"/>
        </w:sectPr>
      </w:pPr>
      <w:r>
        <w:object w:dxaOrig="9916" w:dyaOrig="13470">
          <v:shape id="_x0000_i1028" type="#_x0000_t75" style="width:456.75pt;height:617.25pt" o:ole="">
            <v:imagedata r:id="rId20" o:title=""/>
          </v:shape>
          <o:OLEObject Type="Embed" ProgID="Visio.Drawing.15" ShapeID="_x0000_i1028" DrawAspect="Content" ObjectID="_1508764608" r:id="rId21"/>
        </w:object>
      </w:r>
    </w:p>
    <w:p w:rsidR="0072538C" w:rsidRDefault="00994B3F" w:rsidP="0072538C">
      <w:pPr>
        <w:pStyle w:val="a0"/>
        <w:ind w:firstLineChars="0" w:firstLine="0"/>
        <w:sectPr w:rsidR="0072538C" w:rsidSect="0072538C">
          <w:pgSz w:w="16838" w:h="11906" w:orient="landscape"/>
          <w:pgMar w:top="1797" w:right="1440" w:bottom="1134" w:left="1440" w:header="851" w:footer="992" w:gutter="0"/>
          <w:cols w:space="425"/>
          <w:docGrid w:linePitch="312"/>
        </w:sectPr>
      </w:pPr>
      <w:r>
        <w:object w:dxaOrig="14220" w:dyaOrig="9795">
          <v:shape id="_x0000_i1029" type="#_x0000_t75" style="width:694.5pt;height:385.5pt" o:ole="">
            <v:imagedata r:id="rId22" o:title=""/>
          </v:shape>
          <o:OLEObject Type="Embed" ProgID="Visio.Drawing.15" ShapeID="_x0000_i1029" DrawAspect="Content" ObjectID="_1508764609" r:id="rId23"/>
        </w:object>
      </w:r>
    </w:p>
    <w:p w:rsidR="0072538C" w:rsidRDefault="00A33400" w:rsidP="00A33400">
      <w:pPr>
        <w:pStyle w:val="a0"/>
        <w:ind w:left="315" w:hangingChars="150" w:hanging="315"/>
        <w:sectPr w:rsidR="0072538C" w:rsidSect="0072538C">
          <w:pgSz w:w="16838" w:h="11906" w:orient="landscape"/>
          <w:pgMar w:top="1797" w:right="1440" w:bottom="1134" w:left="1440" w:header="851" w:footer="992" w:gutter="0"/>
          <w:cols w:space="425"/>
          <w:docGrid w:linePitch="312"/>
        </w:sectPr>
      </w:pPr>
      <w:r>
        <w:lastRenderedPageBreak/>
        <w:t xml:space="preserve"> </w:t>
      </w:r>
      <w:r w:rsidR="00B40D9D">
        <w:object w:dxaOrig="10935" w:dyaOrig="9990">
          <v:shape id="_x0000_i1030" type="#_x0000_t75" style="width:546pt;height:396pt" o:ole="">
            <v:imagedata r:id="rId24" o:title=""/>
          </v:shape>
          <o:OLEObject Type="Embed" ProgID="Visio.Drawing.15" ShapeID="_x0000_i1030" DrawAspect="Content" ObjectID="_1508764610" r:id="rId25"/>
        </w:object>
      </w:r>
    </w:p>
    <w:p w:rsidR="004E4B4F" w:rsidRDefault="00B40D9D" w:rsidP="00B40D9D">
      <w:pPr>
        <w:pStyle w:val="a0"/>
        <w:ind w:leftChars="-67" w:hangingChars="67" w:hanging="141"/>
        <w:sectPr w:rsidR="004E4B4F" w:rsidSect="0072538C">
          <w:pgSz w:w="16838" w:h="11906" w:orient="landscape"/>
          <w:pgMar w:top="1797" w:right="1440" w:bottom="1134" w:left="1440" w:header="851" w:footer="992" w:gutter="0"/>
          <w:cols w:space="425"/>
          <w:docGrid w:linePitch="312"/>
        </w:sectPr>
      </w:pPr>
      <w:r>
        <w:object w:dxaOrig="13140" w:dyaOrig="10170">
          <v:shape id="_x0000_i1031" type="#_x0000_t75" style="width:651pt;height:402pt" o:ole="">
            <v:imagedata r:id="rId26" o:title=""/>
          </v:shape>
          <o:OLEObject Type="Embed" ProgID="Visio.Drawing.15" ShapeID="_x0000_i1031" DrawAspect="Content" ObjectID="_1508764611" r:id="rId27"/>
        </w:object>
      </w:r>
    </w:p>
    <w:p w:rsidR="00994B3F" w:rsidRDefault="00994B3F" w:rsidP="004E4B4F">
      <w:pPr>
        <w:pStyle w:val="a0"/>
        <w:ind w:leftChars="-202" w:hangingChars="202" w:hanging="424"/>
        <w:rPr>
          <w:ins w:id="3339" w:author="Microsoft" w:date="2015-09-23T16:51:00Z"/>
        </w:rPr>
        <w:sectPr w:rsidR="00994B3F" w:rsidSect="0072538C">
          <w:pgSz w:w="11906" w:h="16838"/>
          <w:pgMar w:top="1440" w:right="1134" w:bottom="1440" w:left="1797" w:header="851" w:footer="992" w:gutter="0"/>
          <w:cols w:space="425"/>
          <w:docGrid w:linePitch="312"/>
        </w:sectPr>
      </w:pPr>
      <w:r>
        <w:object w:dxaOrig="9285" w:dyaOrig="11835">
          <v:shape id="_x0000_i1032" type="#_x0000_t75" style="width:474.75pt;height:605.25pt" o:ole="">
            <v:imagedata r:id="rId28" o:title=""/>
          </v:shape>
          <o:OLEObject Type="Embed" ProgID="Visio.Drawing.15" ShapeID="_x0000_i1032" DrawAspect="Content" ObjectID="_1508764612" r:id="rId29"/>
        </w:object>
      </w:r>
    </w:p>
    <w:p w:rsidR="00994B3F" w:rsidRDefault="00394B67" w:rsidP="00994B3F">
      <w:pPr>
        <w:pStyle w:val="a0"/>
        <w:ind w:leftChars="-202" w:rightChars="-46" w:right="-97" w:hangingChars="202" w:hanging="424"/>
        <w:rPr>
          <w:ins w:id="3340" w:author="Microsoft" w:date="2015-09-23T16:52:00Z"/>
        </w:rPr>
        <w:sectPr w:rsidR="00994B3F" w:rsidSect="0072538C">
          <w:pgSz w:w="11906" w:h="16838"/>
          <w:pgMar w:top="1440" w:right="1134" w:bottom="1440" w:left="1797" w:header="851" w:footer="992" w:gutter="0"/>
          <w:cols w:space="425"/>
          <w:docGrid w:linePitch="312"/>
        </w:sectPr>
      </w:pPr>
      <w:r>
        <w:rPr>
          <w:noProof/>
        </w:rPr>
        <w:lastRenderedPageBreak/>
        <w:object w:dxaOrig="1440" w:dyaOrig="1440">
          <v:shape id="_x0000_s1035" type="#_x0000_t75" style="position:absolute;left:0;text-align:left;margin-left:0;margin-top:0;width:303.75pt;height:615.75pt;z-index:251659264;mso-position-horizontal:left;mso-position-horizontal-relative:text;mso-position-vertical-relative:text">
            <v:imagedata r:id="rId30" o:title=""/>
            <w10:wrap type="square" side="right"/>
          </v:shape>
          <o:OLEObject Type="Embed" ProgID="Visio.Drawing.15" ShapeID="_x0000_s1035" DrawAspect="Content" ObjectID="_1508764614" r:id="rId31"/>
        </w:object>
      </w:r>
      <w:r w:rsidR="00994B3F">
        <w:br w:type="textWrapping" w:clear="all"/>
      </w:r>
    </w:p>
    <w:p w:rsidR="00994B3F" w:rsidDel="00994B3F" w:rsidRDefault="00994B3F">
      <w:pPr>
        <w:widowControl/>
        <w:spacing w:before="0" w:after="0"/>
        <w:jc w:val="left"/>
        <w:rPr>
          <w:del w:id="3341" w:author="Microsoft" w:date="2015-09-23T16:56:00Z"/>
        </w:rPr>
      </w:pPr>
      <w:r>
        <w:object w:dxaOrig="6015" w:dyaOrig="7786">
          <v:shape id="_x0000_i1033" type="#_x0000_t75" style="width:420.75pt;height:498.75pt" o:ole="">
            <v:imagedata r:id="rId32" o:title=""/>
          </v:shape>
          <o:OLEObject Type="Embed" ProgID="Visio.Drawing.15" ShapeID="_x0000_i1033" DrawAspect="Content" ObjectID="_1508764613" r:id="rId33"/>
        </w:object>
      </w:r>
    </w:p>
    <w:p w:rsidR="00B40D9D" w:rsidRPr="00B40D9D" w:rsidRDefault="00B40D9D" w:rsidP="00994B3F">
      <w:pPr>
        <w:widowControl/>
        <w:spacing w:before="0" w:after="0"/>
        <w:jc w:val="left"/>
      </w:pPr>
    </w:p>
    <w:sectPr w:rsidR="00B40D9D" w:rsidRPr="00B40D9D" w:rsidSect="0072538C">
      <w:pgSz w:w="11906" w:h="16838"/>
      <w:pgMar w:top="1440" w:right="1134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841" w:rsidRDefault="006D3841" w:rsidP="00B47348">
      <w:pPr>
        <w:spacing w:before="0" w:after="0"/>
      </w:pPr>
      <w:r>
        <w:separator/>
      </w:r>
    </w:p>
  </w:endnote>
  <w:endnote w:type="continuationSeparator" w:id="0">
    <w:p w:rsidR="006D3841" w:rsidRDefault="006D3841" w:rsidP="00B473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5152053"/>
      <w:docPartObj>
        <w:docPartGallery w:val="Page Numbers (Bottom of Page)"/>
        <w:docPartUnique/>
      </w:docPartObj>
    </w:sdtPr>
    <w:sdtContent>
      <w:p w:rsidR="00394B67" w:rsidRDefault="00394B6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ED1" w:rsidRPr="00291ED1">
          <w:rPr>
            <w:noProof/>
            <w:lang w:val="zh-CN"/>
          </w:rPr>
          <w:t>93</w:t>
        </w:r>
        <w:r>
          <w:rPr>
            <w:noProof/>
            <w:lang w:val="zh-CN"/>
          </w:rPr>
          <w:fldChar w:fldCharType="end"/>
        </w:r>
      </w:p>
    </w:sdtContent>
  </w:sdt>
  <w:p w:rsidR="00394B67" w:rsidRDefault="00394B6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841" w:rsidRDefault="006D3841" w:rsidP="00B47348">
      <w:pPr>
        <w:spacing w:before="0" w:after="0"/>
      </w:pPr>
      <w:r>
        <w:separator/>
      </w:r>
    </w:p>
  </w:footnote>
  <w:footnote w:type="continuationSeparator" w:id="0">
    <w:p w:rsidR="006D3841" w:rsidRDefault="006D3841" w:rsidP="00B473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B67" w:rsidRDefault="00394B67" w:rsidP="00C0119E">
    <w:pPr>
      <w:pStyle w:val="a4"/>
    </w:pPr>
    <w:r>
      <w:rPr>
        <w:rFonts w:hint="eastAsia"/>
      </w:rPr>
      <w:t>华彩</w:t>
    </w:r>
    <w:r>
      <w:t>控股有限</w:t>
    </w:r>
    <w:r>
      <w:rPr>
        <w:rFonts w:hint="eastAsia"/>
      </w:rPr>
      <w:t>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0D37"/>
    <w:multiLevelType w:val="hybridMultilevel"/>
    <w:tmpl w:val="13784284"/>
    <w:lvl w:ilvl="0" w:tplc="93E4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D254B5"/>
    <w:multiLevelType w:val="hybridMultilevel"/>
    <w:tmpl w:val="CC5EB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225114"/>
    <w:multiLevelType w:val="hybridMultilevel"/>
    <w:tmpl w:val="5E9C0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5275A50"/>
    <w:multiLevelType w:val="hybridMultilevel"/>
    <w:tmpl w:val="6C6CF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5F41E7D"/>
    <w:multiLevelType w:val="hybridMultilevel"/>
    <w:tmpl w:val="CC1E1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6470989"/>
    <w:multiLevelType w:val="hybridMultilevel"/>
    <w:tmpl w:val="135E6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7475C9A"/>
    <w:multiLevelType w:val="hybridMultilevel"/>
    <w:tmpl w:val="DA9AD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FC2DD5"/>
    <w:multiLevelType w:val="hybridMultilevel"/>
    <w:tmpl w:val="059CA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C276086"/>
    <w:multiLevelType w:val="hybridMultilevel"/>
    <w:tmpl w:val="D5FA8C38"/>
    <w:lvl w:ilvl="0" w:tplc="DDDCDE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E516255"/>
    <w:multiLevelType w:val="hybridMultilevel"/>
    <w:tmpl w:val="218C7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FF67F25"/>
    <w:multiLevelType w:val="multilevel"/>
    <w:tmpl w:val="6412A1C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eastAsia="宋体" w:hint="eastAsia"/>
        <w:b/>
        <w:i w:val="0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eastAsia="宋体" w:hint="eastAsia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color w:val="auto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120A2F80"/>
    <w:multiLevelType w:val="hybridMultilevel"/>
    <w:tmpl w:val="36ACC1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21C7043"/>
    <w:multiLevelType w:val="hybridMultilevel"/>
    <w:tmpl w:val="34202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6DC23FD"/>
    <w:multiLevelType w:val="hybridMultilevel"/>
    <w:tmpl w:val="D28E0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CAD59B0"/>
    <w:multiLevelType w:val="hybridMultilevel"/>
    <w:tmpl w:val="EEE0B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EC63CC5"/>
    <w:multiLevelType w:val="hybridMultilevel"/>
    <w:tmpl w:val="24426D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1BF4459"/>
    <w:multiLevelType w:val="hybridMultilevel"/>
    <w:tmpl w:val="A0C2B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6832FF2"/>
    <w:multiLevelType w:val="hybridMultilevel"/>
    <w:tmpl w:val="6B16C7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9543184"/>
    <w:multiLevelType w:val="hybridMultilevel"/>
    <w:tmpl w:val="C256E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9E8542C"/>
    <w:multiLevelType w:val="hybridMultilevel"/>
    <w:tmpl w:val="21227FBC"/>
    <w:lvl w:ilvl="0" w:tplc="DDB4FA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C2D0807"/>
    <w:multiLevelType w:val="hybridMultilevel"/>
    <w:tmpl w:val="6D666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2FF7520D"/>
    <w:multiLevelType w:val="hybridMultilevel"/>
    <w:tmpl w:val="F86A92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18F6A5C"/>
    <w:multiLevelType w:val="hybridMultilevel"/>
    <w:tmpl w:val="B9EE7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30A4418"/>
    <w:multiLevelType w:val="hybridMultilevel"/>
    <w:tmpl w:val="37D42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3656319"/>
    <w:multiLevelType w:val="hybridMultilevel"/>
    <w:tmpl w:val="BB147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4626136"/>
    <w:multiLevelType w:val="hybridMultilevel"/>
    <w:tmpl w:val="68560A24"/>
    <w:lvl w:ilvl="0" w:tplc="DDDCDE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49044F7"/>
    <w:multiLevelType w:val="hybridMultilevel"/>
    <w:tmpl w:val="17104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56657EC"/>
    <w:multiLevelType w:val="hybridMultilevel"/>
    <w:tmpl w:val="A3B6F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36DA794D"/>
    <w:multiLevelType w:val="hybridMultilevel"/>
    <w:tmpl w:val="8E8AA74A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9">
    <w:nsid w:val="37C117C5"/>
    <w:multiLevelType w:val="hybridMultilevel"/>
    <w:tmpl w:val="C1964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3ABD135F"/>
    <w:multiLevelType w:val="hybridMultilevel"/>
    <w:tmpl w:val="ACFA6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3B2821C1"/>
    <w:multiLevelType w:val="hybridMultilevel"/>
    <w:tmpl w:val="5C105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3B945AAD"/>
    <w:multiLevelType w:val="hybridMultilevel"/>
    <w:tmpl w:val="BCC0C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3D454060"/>
    <w:multiLevelType w:val="hybridMultilevel"/>
    <w:tmpl w:val="DBF27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3E3950E2"/>
    <w:multiLevelType w:val="hybridMultilevel"/>
    <w:tmpl w:val="6B1EB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40286DE7"/>
    <w:multiLevelType w:val="hybridMultilevel"/>
    <w:tmpl w:val="17B61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4BF04F4"/>
    <w:multiLevelType w:val="hybridMultilevel"/>
    <w:tmpl w:val="A1AA8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454829F3"/>
    <w:multiLevelType w:val="hybridMultilevel"/>
    <w:tmpl w:val="1020F3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45C30F65"/>
    <w:multiLevelType w:val="hybridMultilevel"/>
    <w:tmpl w:val="78527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49227446"/>
    <w:multiLevelType w:val="hybridMultilevel"/>
    <w:tmpl w:val="04CC8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49DC325D"/>
    <w:multiLevelType w:val="hybridMultilevel"/>
    <w:tmpl w:val="BF6C0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4D050277"/>
    <w:multiLevelType w:val="hybridMultilevel"/>
    <w:tmpl w:val="73421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4E6706F7"/>
    <w:multiLevelType w:val="hybridMultilevel"/>
    <w:tmpl w:val="F190D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509361D3"/>
    <w:multiLevelType w:val="hybridMultilevel"/>
    <w:tmpl w:val="90B61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52A559AA"/>
    <w:multiLevelType w:val="hybridMultilevel"/>
    <w:tmpl w:val="F2FC3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545C0D9D"/>
    <w:multiLevelType w:val="hybridMultilevel"/>
    <w:tmpl w:val="EA80C0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54A5024D"/>
    <w:multiLevelType w:val="hybridMultilevel"/>
    <w:tmpl w:val="CEAE8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560C4A08"/>
    <w:multiLevelType w:val="hybridMultilevel"/>
    <w:tmpl w:val="B9A6C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5AE43149"/>
    <w:multiLevelType w:val="hybridMultilevel"/>
    <w:tmpl w:val="F1DAC8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5C0C6F5E"/>
    <w:multiLevelType w:val="hybridMultilevel"/>
    <w:tmpl w:val="0E1EE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5F017548"/>
    <w:multiLevelType w:val="hybridMultilevel"/>
    <w:tmpl w:val="5C4C5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5F3304B3"/>
    <w:multiLevelType w:val="hybridMultilevel"/>
    <w:tmpl w:val="F8489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60CC3DE1"/>
    <w:multiLevelType w:val="hybridMultilevel"/>
    <w:tmpl w:val="6240CD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65BE7123"/>
    <w:multiLevelType w:val="hybridMultilevel"/>
    <w:tmpl w:val="490E1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>
    <w:nsid w:val="695065EF"/>
    <w:multiLevelType w:val="hybridMultilevel"/>
    <w:tmpl w:val="97087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69A36667"/>
    <w:multiLevelType w:val="hybridMultilevel"/>
    <w:tmpl w:val="6090F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6DB808E0"/>
    <w:multiLevelType w:val="hybridMultilevel"/>
    <w:tmpl w:val="7438F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7008331F"/>
    <w:multiLevelType w:val="hybridMultilevel"/>
    <w:tmpl w:val="B720E8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710C3072"/>
    <w:multiLevelType w:val="hybridMultilevel"/>
    <w:tmpl w:val="84AE8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71D30245"/>
    <w:multiLevelType w:val="hybridMultilevel"/>
    <w:tmpl w:val="514423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723F2503"/>
    <w:multiLevelType w:val="hybridMultilevel"/>
    <w:tmpl w:val="1C02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72480DFC"/>
    <w:multiLevelType w:val="hybridMultilevel"/>
    <w:tmpl w:val="2BB8A0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72986FD0"/>
    <w:multiLevelType w:val="hybridMultilevel"/>
    <w:tmpl w:val="2FDC6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72D76CD7"/>
    <w:multiLevelType w:val="hybridMultilevel"/>
    <w:tmpl w:val="A82076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730563D6"/>
    <w:multiLevelType w:val="hybridMultilevel"/>
    <w:tmpl w:val="ACF84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73B664EF"/>
    <w:multiLevelType w:val="hybridMultilevel"/>
    <w:tmpl w:val="6D70D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77165FD9"/>
    <w:multiLevelType w:val="hybridMultilevel"/>
    <w:tmpl w:val="A5C2A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7A8C3063"/>
    <w:multiLevelType w:val="hybridMultilevel"/>
    <w:tmpl w:val="91BA00AE"/>
    <w:lvl w:ilvl="0" w:tplc="D96EE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AF97EFC"/>
    <w:multiLevelType w:val="hybridMultilevel"/>
    <w:tmpl w:val="14681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7B7D4249"/>
    <w:multiLevelType w:val="hybridMultilevel"/>
    <w:tmpl w:val="72128F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45"/>
  </w:num>
  <w:num w:numId="3">
    <w:abstractNumId w:val="65"/>
  </w:num>
  <w:num w:numId="4">
    <w:abstractNumId w:val="38"/>
  </w:num>
  <w:num w:numId="5">
    <w:abstractNumId w:val="2"/>
  </w:num>
  <w:num w:numId="6">
    <w:abstractNumId w:val="58"/>
  </w:num>
  <w:num w:numId="7">
    <w:abstractNumId w:val="3"/>
  </w:num>
  <w:num w:numId="8">
    <w:abstractNumId w:val="35"/>
  </w:num>
  <w:num w:numId="9">
    <w:abstractNumId w:val="30"/>
  </w:num>
  <w:num w:numId="10">
    <w:abstractNumId w:val="55"/>
  </w:num>
  <w:num w:numId="11">
    <w:abstractNumId w:val="66"/>
  </w:num>
  <w:num w:numId="12">
    <w:abstractNumId w:val="33"/>
  </w:num>
  <w:num w:numId="13">
    <w:abstractNumId w:val="21"/>
  </w:num>
  <w:num w:numId="14">
    <w:abstractNumId w:val="8"/>
  </w:num>
  <w:num w:numId="15">
    <w:abstractNumId w:val="25"/>
  </w:num>
  <w:num w:numId="16">
    <w:abstractNumId w:val="67"/>
  </w:num>
  <w:num w:numId="17">
    <w:abstractNumId w:val="50"/>
  </w:num>
  <w:num w:numId="18">
    <w:abstractNumId w:val="52"/>
  </w:num>
  <w:num w:numId="19">
    <w:abstractNumId w:val="43"/>
  </w:num>
  <w:num w:numId="20">
    <w:abstractNumId w:val="11"/>
  </w:num>
  <w:num w:numId="21">
    <w:abstractNumId w:val="22"/>
  </w:num>
  <w:num w:numId="22">
    <w:abstractNumId w:val="20"/>
  </w:num>
  <w:num w:numId="23">
    <w:abstractNumId w:val="46"/>
  </w:num>
  <w:num w:numId="24">
    <w:abstractNumId w:val="9"/>
  </w:num>
  <w:num w:numId="25">
    <w:abstractNumId w:val="18"/>
  </w:num>
  <w:num w:numId="26">
    <w:abstractNumId w:val="42"/>
  </w:num>
  <w:num w:numId="27">
    <w:abstractNumId w:val="7"/>
  </w:num>
  <w:num w:numId="28">
    <w:abstractNumId w:val="60"/>
  </w:num>
  <w:num w:numId="29">
    <w:abstractNumId w:val="59"/>
  </w:num>
  <w:num w:numId="30">
    <w:abstractNumId w:val="14"/>
  </w:num>
  <w:num w:numId="31">
    <w:abstractNumId w:val="26"/>
  </w:num>
  <w:num w:numId="32">
    <w:abstractNumId w:val="57"/>
  </w:num>
  <w:num w:numId="33">
    <w:abstractNumId w:val="41"/>
  </w:num>
  <w:num w:numId="34">
    <w:abstractNumId w:val="40"/>
  </w:num>
  <w:num w:numId="35">
    <w:abstractNumId w:val="49"/>
  </w:num>
  <w:num w:numId="36">
    <w:abstractNumId w:val="44"/>
  </w:num>
  <w:num w:numId="37">
    <w:abstractNumId w:val="32"/>
  </w:num>
  <w:num w:numId="38">
    <w:abstractNumId w:val="64"/>
  </w:num>
  <w:num w:numId="39">
    <w:abstractNumId w:val="19"/>
  </w:num>
  <w:num w:numId="40">
    <w:abstractNumId w:val="0"/>
  </w:num>
  <w:num w:numId="41">
    <w:abstractNumId w:val="23"/>
  </w:num>
  <w:num w:numId="42">
    <w:abstractNumId w:val="51"/>
  </w:num>
  <w:num w:numId="43">
    <w:abstractNumId w:val="48"/>
  </w:num>
  <w:num w:numId="44">
    <w:abstractNumId w:val="62"/>
  </w:num>
  <w:num w:numId="45">
    <w:abstractNumId w:val="36"/>
  </w:num>
  <w:num w:numId="46">
    <w:abstractNumId w:val="68"/>
  </w:num>
  <w:num w:numId="47">
    <w:abstractNumId w:val="6"/>
  </w:num>
  <w:num w:numId="48">
    <w:abstractNumId w:val="27"/>
  </w:num>
  <w:num w:numId="49">
    <w:abstractNumId w:val="1"/>
  </w:num>
  <w:num w:numId="50">
    <w:abstractNumId w:val="24"/>
  </w:num>
  <w:num w:numId="51">
    <w:abstractNumId w:val="39"/>
  </w:num>
  <w:num w:numId="52">
    <w:abstractNumId w:val="63"/>
  </w:num>
  <w:num w:numId="53">
    <w:abstractNumId w:val="31"/>
  </w:num>
  <w:num w:numId="54">
    <w:abstractNumId w:val="56"/>
  </w:num>
  <w:num w:numId="55">
    <w:abstractNumId w:val="15"/>
  </w:num>
  <w:num w:numId="56">
    <w:abstractNumId w:val="47"/>
  </w:num>
  <w:num w:numId="57">
    <w:abstractNumId w:val="34"/>
  </w:num>
  <w:num w:numId="58">
    <w:abstractNumId w:val="13"/>
  </w:num>
  <w:num w:numId="59">
    <w:abstractNumId w:val="5"/>
  </w:num>
  <w:num w:numId="60">
    <w:abstractNumId w:val="16"/>
  </w:num>
  <w:num w:numId="61">
    <w:abstractNumId w:val="53"/>
  </w:num>
  <w:num w:numId="62">
    <w:abstractNumId w:val="69"/>
  </w:num>
  <w:num w:numId="63">
    <w:abstractNumId w:val="37"/>
  </w:num>
  <w:num w:numId="64">
    <w:abstractNumId w:val="12"/>
  </w:num>
  <w:num w:numId="65">
    <w:abstractNumId w:val="28"/>
  </w:num>
  <w:num w:numId="66">
    <w:abstractNumId w:val="17"/>
  </w:num>
  <w:num w:numId="67">
    <w:abstractNumId w:val="61"/>
  </w:num>
  <w:num w:numId="68">
    <w:abstractNumId w:val="54"/>
  </w:num>
  <w:num w:numId="69">
    <w:abstractNumId w:val="4"/>
  </w:num>
  <w:num w:numId="70">
    <w:abstractNumId w:val="29"/>
  </w:num>
  <w:numIdMacAtCleanup w:val="6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">
    <w15:presenceInfo w15:providerId="None" w15:userId="Microsof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D0"/>
    <w:rsid w:val="0000063A"/>
    <w:rsid w:val="00003290"/>
    <w:rsid w:val="000042E7"/>
    <w:rsid w:val="00004C48"/>
    <w:rsid w:val="00004EBA"/>
    <w:rsid w:val="000067FA"/>
    <w:rsid w:val="0000782D"/>
    <w:rsid w:val="0001177D"/>
    <w:rsid w:val="0001547F"/>
    <w:rsid w:val="00015FA6"/>
    <w:rsid w:val="00017049"/>
    <w:rsid w:val="0001712B"/>
    <w:rsid w:val="000200D3"/>
    <w:rsid w:val="000201BA"/>
    <w:rsid w:val="00020500"/>
    <w:rsid w:val="00022D54"/>
    <w:rsid w:val="000247EA"/>
    <w:rsid w:val="000255AC"/>
    <w:rsid w:val="00026E46"/>
    <w:rsid w:val="0002741D"/>
    <w:rsid w:val="00030E4B"/>
    <w:rsid w:val="00031892"/>
    <w:rsid w:val="00031E4C"/>
    <w:rsid w:val="000321AA"/>
    <w:rsid w:val="0003476B"/>
    <w:rsid w:val="0004029E"/>
    <w:rsid w:val="0004145E"/>
    <w:rsid w:val="000425B8"/>
    <w:rsid w:val="0004375B"/>
    <w:rsid w:val="00043AF4"/>
    <w:rsid w:val="00044CFE"/>
    <w:rsid w:val="00045024"/>
    <w:rsid w:val="00045876"/>
    <w:rsid w:val="000464DC"/>
    <w:rsid w:val="00046A54"/>
    <w:rsid w:val="000473E6"/>
    <w:rsid w:val="00047F56"/>
    <w:rsid w:val="000500CB"/>
    <w:rsid w:val="00050E63"/>
    <w:rsid w:val="000512AA"/>
    <w:rsid w:val="000512D0"/>
    <w:rsid w:val="00051E5F"/>
    <w:rsid w:val="00056A25"/>
    <w:rsid w:val="000630DB"/>
    <w:rsid w:val="000661DC"/>
    <w:rsid w:val="00070D70"/>
    <w:rsid w:val="00071AA1"/>
    <w:rsid w:val="00072244"/>
    <w:rsid w:val="00075A0B"/>
    <w:rsid w:val="000803CA"/>
    <w:rsid w:val="00081494"/>
    <w:rsid w:val="000823DB"/>
    <w:rsid w:val="00082567"/>
    <w:rsid w:val="00083041"/>
    <w:rsid w:val="00084141"/>
    <w:rsid w:val="0008547E"/>
    <w:rsid w:val="000859E3"/>
    <w:rsid w:val="0009004B"/>
    <w:rsid w:val="00091AA8"/>
    <w:rsid w:val="00091FB3"/>
    <w:rsid w:val="000929EF"/>
    <w:rsid w:val="00092C46"/>
    <w:rsid w:val="00093B00"/>
    <w:rsid w:val="000A4019"/>
    <w:rsid w:val="000A5988"/>
    <w:rsid w:val="000A6C56"/>
    <w:rsid w:val="000B0ED9"/>
    <w:rsid w:val="000B1FB5"/>
    <w:rsid w:val="000B2D54"/>
    <w:rsid w:val="000B5681"/>
    <w:rsid w:val="000B7525"/>
    <w:rsid w:val="000C1DBB"/>
    <w:rsid w:val="000C30B3"/>
    <w:rsid w:val="000C5914"/>
    <w:rsid w:val="000C59B6"/>
    <w:rsid w:val="000C622A"/>
    <w:rsid w:val="000C73F8"/>
    <w:rsid w:val="000D07B9"/>
    <w:rsid w:val="000D1E10"/>
    <w:rsid w:val="000D3C41"/>
    <w:rsid w:val="000D4F43"/>
    <w:rsid w:val="000D5E76"/>
    <w:rsid w:val="000D6415"/>
    <w:rsid w:val="000E192D"/>
    <w:rsid w:val="000E3003"/>
    <w:rsid w:val="000E31EE"/>
    <w:rsid w:val="000E3A96"/>
    <w:rsid w:val="000E3BA9"/>
    <w:rsid w:val="000E4EB5"/>
    <w:rsid w:val="000E56C7"/>
    <w:rsid w:val="000E7057"/>
    <w:rsid w:val="000F07DE"/>
    <w:rsid w:val="000F0822"/>
    <w:rsid w:val="000F0B9B"/>
    <w:rsid w:val="000F0CFD"/>
    <w:rsid w:val="000F12AC"/>
    <w:rsid w:val="000F1CA2"/>
    <w:rsid w:val="000F2C10"/>
    <w:rsid w:val="0010030D"/>
    <w:rsid w:val="0010237D"/>
    <w:rsid w:val="001035B2"/>
    <w:rsid w:val="00107009"/>
    <w:rsid w:val="00107E3F"/>
    <w:rsid w:val="00113EF8"/>
    <w:rsid w:val="00114A75"/>
    <w:rsid w:val="00114B09"/>
    <w:rsid w:val="00115044"/>
    <w:rsid w:val="00115AEE"/>
    <w:rsid w:val="001178DB"/>
    <w:rsid w:val="00117D5B"/>
    <w:rsid w:val="00122BC5"/>
    <w:rsid w:val="00122E16"/>
    <w:rsid w:val="001237EB"/>
    <w:rsid w:val="001267A3"/>
    <w:rsid w:val="0013019F"/>
    <w:rsid w:val="00131744"/>
    <w:rsid w:val="0013448B"/>
    <w:rsid w:val="00135DEF"/>
    <w:rsid w:val="00136C60"/>
    <w:rsid w:val="00136D21"/>
    <w:rsid w:val="00137344"/>
    <w:rsid w:val="00140B8D"/>
    <w:rsid w:val="00141CED"/>
    <w:rsid w:val="00142D68"/>
    <w:rsid w:val="0014316A"/>
    <w:rsid w:val="0014341C"/>
    <w:rsid w:val="00143D30"/>
    <w:rsid w:val="00145752"/>
    <w:rsid w:val="00147668"/>
    <w:rsid w:val="001477FF"/>
    <w:rsid w:val="00151744"/>
    <w:rsid w:val="00152DFE"/>
    <w:rsid w:val="00153A0F"/>
    <w:rsid w:val="00153D92"/>
    <w:rsid w:val="001543F1"/>
    <w:rsid w:val="00155482"/>
    <w:rsid w:val="001600C1"/>
    <w:rsid w:val="00160A97"/>
    <w:rsid w:val="00160D76"/>
    <w:rsid w:val="001634EE"/>
    <w:rsid w:val="001660BC"/>
    <w:rsid w:val="00166362"/>
    <w:rsid w:val="001668F3"/>
    <w:rsid w:val="00166BC7"/>
    <w:rsid w:val="0017317C"/>
    <w:rsid w:val="00175AD1"/>
    <w:rsid w:val="0018045F"/>
    <w:rsid w:val="00181E8B"/>
    <w:rsid w:val="00181FE2"/>
    <w:rsid w:val="001861CE"/>
    <w:rsid w:val="00191A5C"/>
    <w:rsid w:val="00191E5D"/>
    <w:rsid w:val="001922A4"/>
    <w:rsid w:val="00192E30"/>
    <w:rsid w:val="00192F00"/>
    <w:rsid w:val="00196F16"/>
    <w:rsid w:val="001A0883"/>
    <w:rsid w:val="001A1F65"/>
    <w:rsid w:val="001A35C2"/>
    <w:rsid w:val="001A6CD9"/>
    <w:rsid w:val="001A732E"/>
    <w:rsid w:val="001A7562"/>
    <w:rsid w:val="001B67C2"/>
    <w:rsid w:val="001C23E7"/>
    <w:rsid w:val="001C23F0"/>
    <w:rsid w:val="001C4CBD"/>
    <w:rsid w:val="001C4F99"/>
    <w:rsid w:val="001C6C7F"/>
    <w:rsid w:val="001C7F12"/>
    <w:rsid w:val="001D20B5"/>
    <w:rsid w:val="001D4491"/>
    <w:rsid w:val="001D527D"/>
    <w:rsid w:val="001D599D"/>
    <w:rsid w:val="001D6ACB"/>
    <w:rsid w:val="001E1610"/>
    <w:rsid w:val="001E1C3C"/>
    <w:rsid w:val="001E2BF5"/>
    <w:rsid w:val="001E2D23"/>
    <w:rsid w:val="001E4CF4"/>
    <w:rsid w:val="001E4D55"/>
    <w:rsid w:val="001F0F81"/>
    <w:rsid w:val="001F1A89"/>
    <w:rsid w:val="001F41AA"/>
    <w:rsid w:val="001F4EBD"/>
    <w:rsid w:val="001F500D"/>
    <w:rsid w:val="00203026"/>
    <w:rsid w:val="00205911"/>
    <w:rsid w:val="00205A68"/>
    <w:rsid w:val="00206EEC"/>
    <w:rsid w:val="00207CE4"/>
    <w:rsid w:val="002106CF"/>
    <w:rsid w:val="00216B3F"/>
    <w:rsid w:val="00220B5D"/>
    <w:rsid w:val="00220F46"/>
    <w:rsid w:val="002212FE"/>
    <w:rsid w:val="00222775"/>
    <w:rsid w:val="00224AA4"/>
    <w:rsid w:val="00224DD2"/>
    <w:rsid w:val="00225A87"/>
    <w:rsid w:val="00225F00"/>
    <w:rsid w:val="002272AF"/>
    <w:rsid w:val="0023051E"/>
    <w:rsid w:val="00233A0A"/>
    <w:rsid w:val="00233E7C"/>
    <w:rsid w:val="00234229"/>
    <w:rsid w:val="0023445E"/>
    <w:rsid w:val="002346B6"/>
    <w:rsid w:val="00236200"/>
    <w:rsid w:val="00236E7C"/>
    <w:rsid w:val="0024130D"/>
    <w:rsid w:val="002465F4"/>
    <w:rsid w:val="00251095"/>
    <w:rsid w:val="00255669"/>
    <w:rsid w:val="00255BFC"/>
    <w:rsid w:val="00256E24"/>
    <w:rsid w:val="0025775D"/>
    <w:rsid w:val="002601CA"/>
    <w:rsid w:val="0026066E"/>
    <w:rsid w:val="00264784"/>
    <w:rsid w:val="002651A7"/>
    <w:rsid w:val="00266726"/>
    <w:rsid w:val="002675CA"/>
    <w:rsid w:val="00273678"/>
    <w:rsid w:val="0027469B"/>
    <w:rsid w:val="00275488"/>
    <w:rsid w:val="00275C8F"/>
    <w:rsid w:val="00277E03"/>
    <w:rsid w:val="002803DB"/>
    <w:rsid w:val="002807B2"/>
    <w:rsid w:val="00282774"/>
    <w:rsid w:val="00283360"/>
    <w:rsid w:val="0028395E"/>
    <w:rsid w:val="00283AA8"/>
    <w:rsid w:val="00286045"/>
    <w:rsid w:val="00287DF4"/>
    <w:rsid w:val="002911B8"/>
    <w:rsid w:val="00291ED1"/>
    <w:rsid w:val="0029252A"/>
    <w:rsid w:val="002941CB"/>
    <w:rsid w:val="00294450"/>
    <w:rsid w:val="00296127"/>
    <w:rsid w:val="00296273"/>
    <w:rsid w:val="002965C5"/>
    <w:rsid w:val="002A1806"/>
    <w:rsid w:val="002A523A"/>
    <w:rsid w:val="002A71D3"/>
    <w:rsid w:val="002B22AD"/>
    <w:rsid w:val="002B3CFC"/>
    <w:rsid w:val="002B67CF"/>
    <w:rsid w:val="002C3C03"/>
    <w:rsid w:val="002C46D7"/>
    <w:rsid w:val="002C56AB"/>
    <w:rsid w:val="002D4239"/>
    <w:rsid w:val="002D505B"/>
    <w:rsid w:val="002D72E5"/>
    <w:rsid w:val="002D73D6"/>
    <w:rsid w:val="002D7ACA"/>
    <w:rsid w:val="002E0C5D"/>
    <w:rsid w:val="002E0CC1"/>
    <w:rsid w:val="002E1520"/>
    <w:rsid w:val="002E1DAA"/>
    <w:rsid w:val="002E2693"/>
    <w:rsid w:val="002E37B0"/>
    <w:rsid w:val="002E5C59"/>
    <w:rsid w:val="002E61AB"/>
    <w:rsid w:val="002E6960"/>
    <w:rsid w:val="002F1076"/>
    <w:rsid w:val="0030057F"/>
    <w:rsid w:val="0030280C"/>
    <w:rsid w:val="003050C3"/>
    <w:rsid w:val="00310396"/>
    <w:rsid w:val="00311E0D"/>
    <w:rsid w:val="00312CCC"/>
    <w:rsid w:val="00314151"/>
    <w:rsid w:val="00315448"/>
    <w:rsid w:val="00316439"/>
    <w:rsid w:val="00320584"/>
    <w:rsid w:val="00322E8C"/>
    <w:rsid w:val="00323126"/>
    <w:rsid w:val="0032342E"/>
    <w:rsid w:val="003252ED"/>
    <w:rsid w:val="00326201"/>
    <w:rsid w:val="003273E9"/>
    <w:rsid w:val="0032779F"/>
    <w:rsid w:val="003304C4"/>
    <w:rsid w:val="00332442"/>
    <w:rsid w:val="0033364B"/>
    <w:rsid w:val="00334E05"/>
    <w:rsid w:val="00335FF0"/>
    <w:rsid w:val="00341CE1"/>
    <w:rsid w:val="00341E5D"/>
    <w:rsid w:val="00343A97"/>
    <w:rsid w:val="00344C07"/>
    <w:rsid w:val="0034584A"/>
    <w:rsid w:val="00347588"/>
    <w:rsid w:val="00347DDF"/>
    <w:rsid w:val="00350ACD"/>
    <w:rsid w:val="003519FC"/>
    <w:rsid w:val="00352E94"/>
    <w:rsid w:val="00353E88"/>
    <w:rsid w:val="00354338"/>
    <w:rsid w:val="00354C0B"/>
    <w:rsid w:val="003552B5"/>
    <w:rsid w:val="00357147"/>
    <w:rsid w:val="003573C6"/>
    <w:rsid w:val="003630A5"/>
    <w:rsid w:val="003648BF"/>
    <w:rsid w:val="00366E94"/>
    <w:rsid w:val="0036733D"/>
    <w:rsid w:val="003677A1"/>
    <w:rsid w:val="003732D9"/>
    <w:rsid w:val="00374DDA"/>
    <w:rsid w:val="003752E1"/>
    <w:rsid w:val="00375CB9"/>
    <w:rsid w:val="00376757"/>
    <w:rsid w:val="003802BF"/>
    <w:rsid w:val="00382C85"/>
    <w:rsid w:val="00385067"/>
    <w:rsid w:val="00385F93"/>
    <w:rsid w:val="0038791D"/>
    <w:rsid w:val="00390352"/>
    <w:rsid w:val="003918B0"/>
    <w:rsid w:val="00394B67"/>
    <w:rsid w:val="00396348"/>
    <w:rsid w:val="003967F2"/>
    <w:rsid w:val="003A0216"/>
    <w:rsid w:val="003A3A5A"/>
    <w:rsid w:val="003A400D"/>
    <w:rsid w:val="003A4F16"/>
    <w:rsid w:val="003A7850"/>
    <w:rsid w:val="003B016B"/>
    <w:rsid w:val="003B086E"/>
    <w:rsid w:val="003B1632"/>
    <w:rsid w:val="003B30BD"/>
    <w:rsid w:val="003B48E4"/>
    <w:rsid w:val="003B648A"/>
    <w:rsid w:val="003B742F"/>
    <w:rsid w:val="003C1E1B"/>
    <w:rsid w:val="003C54BF"/>
    <w:rsid w:val="003C64BA"/>
    <w:rsid w:val="003D0A22"/>
    <w:rsid w:val="003D0EF5"/>
    <w:rsid w:val="003D329D"/>
    <w:rsid w:val="003D5B6D"/>
    <w:rsid w:val="003E16A6"/>
    <w:rsid w:val="003E1D1D"/>
    <w:rsid w:val="003E2736"/>
    <w:rsid w:val="003E3470"/>
    <w:rsid w:val="003E37E8"/>
    <w:rsid w:val="003E3B1A"/>
    <w:rsid w:val="003E3C8B"/>
    <w:rsid w:val="003E632F"/>
    <w:rsid w:val="003E77B5"/>
    <w:rsid w:val="003F0269"/>
    <w:rsid w:val="003F06EB"/>
    <w:rsid w:val="003F0F4F"/>
    <w:rsid w:val="003F1F8B"/>
    <w:rsid w:val="003F2588"/>
    <w:rsid w:val="003F2D7B"/>
    <w:rsid w:val="003F4435"/>
    <w:rsid w:val="003F723D"/>
    <w:rsid w:val="00401216"/>
    <w:rsid w:val="00404553"/>
    <w:rsid w:val="004055EB"/>
    <w:rsid w:val="00410A2B"/>
    <w:rsid w:val="00410CAA"/>
    <w:rsid w:val="00411243"/>
    <w:rsid w:val="00415036"/>
    <w:rsid w:val="00417604"/>
    <w:rsid w:val="00420337"/>
    <w:rsid w:val="004212D8"/>
    <w:rsid w:val="00421533"/>
    <w:rsid w:val="00421CDD"/>
    <w:rsid w:val="00422715"/>
    <w:rsid w:val="0042322C"/>
    <w:rsid w:val="004248A6"/>
    <w:rsid w:val="00424ED5"/>
    <w:rsid w:val="0043589E"/>
    <w:rsid w:val="00436FC9"/>
    <w:rsid w:val="00437D5C"/>
    <w:rsid w:val="0044035B"/>
    <w:rsid w:val="0044254F"/>
    <w:rsid w:val="004439BA"/>
    <w:rsid w:val="00443A85"/>
    <w:rsid w:val="00444194"/>
    <w:rsid w:val="0044546F"/>
    <w:rsid w:val="004456FE"/>
    <w:rsid w:val="004476D8"/>
    <w:rsid w:val="00447BD2"/>
    <w:rsid w:val="00450E5C"/>
    <w:rsid w:val="00454BE8"/>
    <w:rsid w:val="00457CBE"/>
    <w:rsid w:val="00462CFB"/>
    <w:rsid w:val="00465FC9"/>
    <w:rsid w:val="00471469"/>
    <w:rsid w:val="004715D7"/>
    <w:rsid w:val="004727A6"/>
    <w:rsid w:val="00473AEF"/>
    <w:rsid w:val="004747D0"/>
    <w:rsid w:val="004759ED"/>
    <w:rsid w:val="0048094C"/>
    <w:rsid w:val="00480DD5"/>
    <w:rsid w:val="00483084"/>
    <w:rsid w:val="00485B84"/>
    <w:rsid w:val="0049404A"/>
    <w:rsid w:val="00494FBD"/>
    <w:rsid w:val="0049557D"/>
    <w:rsid w:val="0049737E"/>
    <w:rsid w:val="004A4470"/>
    <w:rsid w:val="004A563E"/>
    <w:rsid w:val="004A7494"/>
    <w:rsid w:val="004B0DC7"/>
    <w:rsid w:val="004B16F5"/>
    <w:rsid w:val="004B3107"/>
    <w:rsid w:val="004B38AB"/>
    <w:rsid w:val="004B4605"/>
    <w:rsid w:val="004B6D96"/>
    <w:rsid w:val="004C1D16"/>
    <w:rsid w:val="004C21AC"/>
    <w:rsid w:val="004C3F00"/>
    <w:rsid w:val="004C5CB0"/>
    <w:rsid w:val="004C6D4E"/>
    <w:rsid w:val="004D1B67"/>
    <w:rsid w:val="004D200D"/>
    <w:rsid w:val="004D6849"/>
    <w:rsid w:val="004E06C9"/>
    <w:rsid w:val="004E0A7F"/>
    <w:rsid w:val="004E4B4F"/>
    <w:rsid w:val="004E5408"/>
    <w:rsid w:val="004E550A"/>
    <w:rsid w:val="004E693A"/>
    <w:rsid w:val="004E73D9"/>
    <w:rsid w:val="004F224C"/>
    <w:rsid w:val="004F5CB2"/>
    <w:rsid w:val="004F7B9D"/>
    <w:rsid w:val="00500D7B"/>
    <w:rsid w:val="00501329"/>
    <w:rsid w:val="005019FF"/>
    <w:rsid w:val="005029D4"/>
    <w:rsid w:val="00503071"/>
    <w:rsid w:val="00504BBC"/>
    <w:rsid w:val="00505E17"/>
    <w:rsid w:val="00507D48"/>
    <w:rsid w:val="00512F12"/>
    <w:rsid w:val="00513D20"/>
    <w:rsid w:val="00514E60"/>
    <w:rsid w:val="005153E1"/>
    <w:rsid w:val="0051778E"/>
    <w:rsid w:val="00522ECB"/>
    <w:rsid w:val="00523782"/>
    <w:rsid w:val="00523FCC"/>
    <w:rsid w:val="00525BEC"/>
    <w:rsid w:val="00527AFE"/>
    <w:rsid w:val="005303A4"/>
    <w:rsid w:val="0053273B"/>
    <w:rsid w:val="00535A5F"/>
    <w:rsid w:val="00536101"/>
    <w:rsid w:val="00536510"/>
    <w:rsid w:val="00536D6B"/>
    <w:rsid w:val="00536E07"/>
    <w:rsid w:val="0053703D"/>
    <w:rsid w:val="00540395"/>
    <w:rsid w:val="005404A3"/>
    <w:rsid w:val="005405D7"/>
    <w:rsid w:val="0054329A"/>
    <w:rsid w:val="00543EA2"/>
    <w:rsid w:val="00544706"/>
    <w:rsid w:val="00545741"/>
    <w:rsid w:val="005463B0"/>
    <w:rsid w:val="005528EA"/>
    <w:rsid w:val="0055410D"/>
    <w:rsid w:val="00555427"/>
    <w:rsid w:val="00560A3F"/>
    <w:rsid w:val="00561656"/>
    <w:rsid w:val="005635A1"/>
    <w:rsid w:val="00564CE3"/>
    <w:rsid w:val="00565654"/>
    <w:rsid w:val="00566688"/>
    <w:rsid w:val="00566786"/>
    <w:rsid w:val="00574F56"/>
    <w:rsid w:val="0057668B"/>
    <w:rsid w:val="005779C8"/>
    <w:rsid w:val="00577CBD"/>
    <w:rsid w:val="00583041"/>
    <w:rsid w:val="005845BF"/>
    <w:rsid w:val="005847DD"/>
    <w:rsid w:val="005851BF"/>
    <w:rsid w:val="005855DB"/>
    <w:rsid w:val="00585C8E"/>
    <w:rsid w:val="005907CD"/>
    <w:rsid w:val="00591C1A"/>
    <w:rsid w:val="00593A4E"/>
    <w:rsid w:val="005943E6"/>
    <w:rsid w:val="00594877"/>
    <w:rsid w:val="00594B1F"/>
    <w:rsid w:val="00595558"/>
    <w:rsid w:val="00597C08"/>
    <w:rsid w:val="005A0C59"/>
    <w:rsid w:val="005A0CBC"/>
    <w:rsid w:val="005A149C"/>
    <w:rsid w:val="005A173F"/>
    <w:rsid w:val="005A3223"/>
    <w:rsid w:val="005A4811"/>
    <w:rsid w:val="005A4A4B"/>
    <w:rsid w:val="005A5130"/>
    <w:rsid w:val="005A5B3B"/>
    <w:rsid w:val="005A6476"/>
    <w:rsid w:val="005A6DDE"/>
    <w:rsid w:val="005A755A"/>
    <w:rsid w:val="005B22CC"/>
    <w:rsid w:val="005B23EE"/>
    <w:rsid w:val="005B3303"/>
    <w:rsid w:val="005B40EB"/>
    <w:rsid w:val="005B4256"/>
    <w:rsid w:val="005B4744"/>
    <w:rsid w:val="005B4D27"/>
    <w:rsid w:val="005C02D5"/>
    <w:rsid w:val="005C14FE"/>
    <w:rsid w:val="005C15AA"/>
    <w:rsid w:val="005C17A9"/>
    <w:rsid w:val="005C17D6"/>
    <w:rsid w:val="005C2123"/>
    <w:rsid w:val="005C26A8"/>
    <w:rsid w:val="005C439F"/>
    <w:rsid w:val="005C4CBB"/>
    <w:rsid w:val="005D0423"/>
    <w:rsid w:val="005D08D7"/>
    <w:rsid w:val="005D2E70"/>
    <w:rsid w:val="005D2F0C"/>
    <w:rsid w:val="005D36CF"/>
    <w:rsid w:val="005D3E29"/>
    <w:rsid w:val="005D48F5"/>
    <w:rsid w:val="005D4ABD"/>
    <w:rsid w:val="005D5272"/>
    <w:rsid w:val="005D64C9"/>
    <w:rsid w:val="005E2C70"/>
    <w:rsid w:val="005E2FDA"/>
    <w:rsid w:val="005E3BF6"/>
    <w:rsid w:val="005E53AF"/>
    <w:rsid w:val="005E7195"/>
    <w:rsid w:val="005F23CA"/>
    <w:rsid w:val="005F25C5"/>
    <w:rsid w:val="005F28CB"/>
    <w:rsid w:val="005F2D4D"/>
    <w:rsid w:val="005F5CB3"/>
    <w:rsid w:val="005F6CAF"/>
    <w:rsid w:val="00600786"/>
    <w:rsid w:val="00601760"/>
    <w:rsid w:val="00604E31"/>
    <w:rsid w:val="00605952"/>
    <w:rsid w:val="00605BE9"/>
    <w:rsid w:val="00607995"/>
    <w:rsid w:val="00607A4B"/>
    <w:rsid w:val="006105F7"/>
    <w:rsid w:val="00617297"/>
    <w:rsid w:val="00617B95"/>
    <w:rsid w:val="00620840"/>
    <w:rsid w:val="0062263C"/>
    <w:rsid w:val="006229BA"/>
    <w:rsid w:val="00623F05"/>
    <w:rsid w:val="00624CAD"/>
    <w:rsid w:val="006261E8"/>
    <w:rsid w:val="00626304"/>
    <w:rsid w:val="00626DAD"/>
    <w:rsid w:val="0063315A"/>
    <w:rsid w:val="00633D00"/>
    <w:rsid w:val="00634AE6"/>
    <w:rsid w:val="00635203"/>
    <w:rsid w:val="00636250"/>
    <w:rsid w:val="00636D5D"/>
    <w:rsid w:val="006414BF"/>
    <w:rsid w:val="00642909"/>
    <w:rsid w:val="00644214"/>
    <w:rsid w:val="00646CB9"/>
    <w:rsid w:val="00647783"/>
    <w:rsid w:val="0065152C"/>
    <w:rsid w:val="00651834"/>
    <w:rsid w:val="006526BE"/>
    <w:rsid w:val="00654074"/>
    <w:rsid w:val="006566D9"/>
    <w:rsid w:val="006606F7"/>
    <w:rsid w:val="00660CD7"/>
    <w:rsid w:val="00663827"/>
    <w:rsid w:val="00667334"/>
    <w:rsid w:val="00670318"/>
    <w:rsid w:val="00670E9E"/>
    <w:rsid w:val="00673107"/>
    <w:rsid w:val="006749E3"/>
    <w:rsid w:val="00674E57"/>
    <w:rsid w:val="00674EC8"/>
    <w:rsid w:val="0067560B"/>
    <w:rsid w:val="00675A2F"/>
    <w:rsid w:val="00676B75"/>
    <w:rsid w:val="00676E60"/>
    <w:rsid w:val="00680F22"/>
    <w:rsid w:val="00681165"/>
    <w:rsid w:val="006847F5"/>
    <w:rsid w:val="00686A01"/>
    <w:rsid w:val="00686B31"/>
    <w:rsid w:val="00692B89"/>
    <w:rsid w:val="00695BFF"/>
    <w:rsid w:val="006960B5"/>
    <w:rsid w:val="006A3263"/>
    <w:rsid w:val="006A6548"/>
    <w:rsid w:val="006A7448"/>
    <w:rsid w:val="006B0891"/>
    <w:rsid w:val="006B2ED5"/>
    <w:rsid w:val="006B47A3"/>
    <w:rsid w:val="006B4B15"/>
    <w:rsid w:val="006B4D8C"/>
    <w:rsid w:val="006B5D2B"/>
    <w:rsid w:val="006B7A49"/>
    <w:rsid w:val="006B7E50"/>
    <w:rsid w:val="006C0210"/>
    <w:rsid w:val="006C0E42"/>
    <w:rsid w:val="006C2071"/>
    <w:rsid w:val="006C280E"/>
    <w:rsid w:val="006C31AE"/>
    <w:rsid w:val="006C404A"/>
    <w:rsid w:val="006C4371"/>
    <w:rsid w:val="006C52A9"/>
    <w:rsid w:val="006C5DB7"/>
    <w:rsid w:val="006D2F8E"/>
    <w:rsid w:val="006D3841"/>
    <w:rsid w:val="006D4244"/>
    <w:rsid w:val="006D4ECD"/>
    <w:rsid w:val="006D56AC"/>
    <w:rsid w:val="006D5BEA"/>
    <w:rsid w:val="006D79C4"/>
    <w:rsid w:val="006E0A87"/>
    <w:rsid w:val="006E1496"/>
    <w:rsid w:val="006E1788"/>
    <w:rsid w:val="006E1DB9"/>
    <w:rsid w:val="006E21C9"/>
    <w:rsid w:val="006E320F"/>
    <w:rsid w:val="006E397E"/>
    <w:rsid w:val="006E66DF"/>
    <w:rsid w:val="006F06BF"/>
    <w:rsid w:val="006F1DF8"/>
    <w:rsid w:val="006F33E9"/>
    <w:rsid w:val="006F5719"/>
    <w:rsid w:val="006F631C"/>
    <w:rsid w:val="006F6F17"/>
    <w:rsid w:val="00703FF3"/>
    <w:rsid w:val="007071F4"/>
    <w:rsid w:val="007073DF"/>
    <w:rsid w:val="00711B0D"/>
    <w:rsid w:val="00712596"/>
    <w:rsid w:val="00713C05"/>
    <w:rsid w:val="00714AB7"/>
    <w:rsid w:val="00714C0C"/>
    <w:rsid w:val="007150C0"/>
    <w:rsid w:val="00715A18"/>
    <w:rsid w:val="007160CC"/>
    <w:rsid w:val="00716785"/>
    <w:rsid w:val="00717E69"/>
    <w:rsid w:val="00723205"/>
    <w:rsid w:val="00723BFC"/>
    <w:rsid w:val="00723C0A"/>
    <w:rsid w:val="00724130"/>
    <w:rsid w:val="0072538C"/>
    <w:rsid w:val="00725BF0"/>
    <w:rsid w:val="00727AF9"/>
    <w:rsid w:val="007316DC"/>
    <w:rsid w:val="007324C5"/>
    <w:rsid w:val="007344E2"/>
    <w:rsid w:val="00740551"/>
    <w:rsid w:val="00740F0D"/>
    <w:rsid w:val="00742537"/>
    <w:rsid w:val="00742F23"/>
    <w:rsid w:val="00743965"/>
    <w:rsid w:val="00743CA3"/>
    <w:rsid w:val="00744FB2"/>
    <w:rsid w:val="007467ED"/>
    <w:rsid w:val="00751DE4"/>
    <w:rsid w:val="00751E78"/>
    <w:rsid w:val="00754245"/>
    <w:rsid w:val="00754D81"/>
    <w:rsid w:val="00755755"/>
    <w:rsid w:val="00755C0C"/>
    <w:rsid w:val="00761500"/>
    <w:rsid w:val="007617C2"/>
    <w:rsid w:val="00764B79"/>
    <w:rsid w:val="0076681F"/>
    <w:rsid w:val="00766E88"/>
    <w:rsid w:val="00767EAD"/>
    <w:rsid w:val="0077256C"/>
    <w:rsid w:val="00774B7C"/>
    <w:rsid w:val="007766D6"/>
    <w:rsid w:val="00777544"/>
    <w:rsid w:val="007800A6"/>
    <w:rsid w:val="00780FF7"/>
    <w:rsid w:val="00782861"/>
    <w:rsid w:val="0078428D"/>
    <w:rsid w:val="00786A92"/>
    <w:rsid w:val="00791645"/>
    <w:rsid w:val="00792636"/>
    <w:rsid w:val="00792A73"/>
    <w:rsid w:val="00792CBC"/>
    <w:rsid w:val="00792ED8"/>
    <w:rsid w:val="00793468"/>
    <w:rsid w:val="007A1B1A"/>
    <w:rsid w:val="007A2113"/>
    <w:rsid w:val="007A2601"/>
    <w:rsid w:val="007A2898"/>
    <w:rsid w:val="007A2DDC"/>
    <w:rsid w:val="007A2E6A"/>
    <w:rsid w:val="007A40BA"/>
    <w:rsid w:val="007A642A"/>
    <w:rsid w:val="007A6C42"/>
    <w:rsid w:val="007B186A"/>
    <w:rsid w:val="007B2033"/>
    <w:rsid w:val="007B38DB"/>
    <w:rsid w:val="007B39BF"/>
    <w:rsid w:val="007C1CA6"/>
    <w:rsid w:val="007C25A2"/>
    <w:rsid w:val="007C2BE7"/>
    <w:rsid w:val="007C2DD3"/>
    <w:rsid w:val="007C3E32"/>
    <w:rsid w:val="007C52ED"/>
    <w:rsid w:val="007C70A7"/>
    <w:rsid w:val="007C70CC"/>
    <w:rsid w:val="007D1B8C"/>
    <w:rsid w:val="007D454D"/>
    <w:rsid w:val="007D7976"/>
    <w:rsid w:val="007D7C52"/>
    <w:rsid w:val="007E028D"/>
    <w:rsid w:val="007E5904"/>
    <w:rsid w:val="007F0855"/>
    <w:rsid w:val="007F1F25"/>
    <w:rsid w:val="007F3BF0"/>
    <w:rsid w:val="007F4084"/>
    <w:rsid w:val="007F7086"/>
    <w:rsid w:val="008002AC"/>
    <w:rsid w:val="0080064B"/>
    <w:rsid w:val="008033FB"/>
    <w:rsid w:val="00804DB6"/>
    <w:rsid w:val="00804DC6"/>
    <w:rsid w:val="0080616A"/>
    <w:rsid w:val="00806336"/>
    <w:rsid w:val="0081114A"/>
    <w:rsid w:val="00811915"/>
    <w:rsid w:val="00813080"/>
    <w:rsid w:val="00817D2F"/>
    <w:rsid w:val="00820809"/>
    <w:rsid w:val="00824CB2"/>
    <w:rsid w:val="008253E7"/>
    <w:rsid w:val="00827501"/>
    <w:rsid w:val="008306A6"/>
    <w:rsid w:val="00834972"/>
    <w:rsid w:val="00837676"/>
    <w:rsid w:val="00841566"/>
    <w:rsid w:val="0084257B"/>
    <w:rsid w:val="0084419E"/>
    <w:rsid w:val="00844C04"/>
    <w:rsid w:val="00845546"/>
    <w:rsid w:val="008517B2"/>
    <w:rsid w:val="00852554"/>
    <w:rsid w:val="008525F5"/>
    <w:rsid w:val="00855332"/>
    <w:rsid w:val="00860DB5"/>
    <w:rsid w:val="008618C4"/>
    <w:rsid w:val="00863F56"/>
    <w:rsid w:val="008641CF"/>
    <w:rsid w:val="00864D3D"/>
    <w:rsid w:val="00866874"/>
    <w:rsid w:val="0087007B"/>
    <w:rsid w:val="008730E6"/>
    <w:rsid w:val="00873F71"/>
    <w:rsid w:val="00874601"/>
    <w:rsid w:val="00875F29"/>
    <w:rsid w:val="008764AD"/>
    <w:rsid w:val="0087676C"/>
    <w:rsid w:val="00877B82"/>
    <w:rsid w:val="00877EB3"/>
    <w:rsid w:val="00880044"/>
    <w:rsid w:val="00881115"/>
    <w:rsid w:val="008819C0"/>
    <w:rsid w:val="00883C5A"/>
    <w:rsid w:val="00884E71"/>
    <w:rsid w:val="00887223"/>
    <w:rsid w:val="008878B2"/>
    <w:rsid w:val="00891F60"/>
    <w:rsid w:val="008927E1"/>
    <w:rsid w:val="008950DC"/>
    <w:rsid w:val="008A02AB"/>
    <w:rsid w:val="008A2AEE"/>
    <w:rsid w:val="008A3952"/>
    <w:rsid w:val="008A452D"/>
    <w:rsid w:val="008A5618"/>
    <w:rsid w:val="008A6A4B"/>
    <w:rsid w:val="008A6ECF"/>
    <w:rsid w:val="008A768D"/>
    <w:rsid w:val="008B2893"/>
    <w:rsid w:val="008B4356"/>
    <w:rsid w:val="008B5EA2"/>
    <w:rsid w:val="008B5F74"/>
    <w:rsid w:val="008B6742"/>
    <w:rsid w:val="008B7445"/>
    <w:rsid w:val="008C4371"/>
    <w:rsid w:val="008C6475"/>
    <w:rsid w:val="008C66B9"/>
    <w:rsid w:val="008D10B2"/>
    <w:rsid w:val="008D1327"/>
    <w:rsid w:val="008D24BE"/>
    <w:rsid w:val="008D30FF"/>
    <w:rsid w:val="008D32FD"/>
    <w:rsid w:val="008D55D4"/>
    <w:rsid w:val="008D6EAF"/>
    <w:rsid w:val="008E296B"/>
    <w:rsid w:val="008E3398"/>
    <w:rsid w:val="008E3CC4"/>
    <w:rsid w:val="008E4790"/>
    <w:rsid w:val="008E53C7"/>
    <w:rsid w:val="008E5A19"/>
    <w:rsid w:val="008E6205"/>
    <w:rsid w:val="008E6621"/>
    <w:rsid w:val="008E6C1B"/>
    <w:rsid w:val="008E6E02"/>
    <w:rsid w:val="008E7057"/>
    <w:rsid w:val="008F1CA5"/>
    <w:rsid w:val="008F430F"/>
    <w:rsid w:val="008F689A"/>
    <w:rsid w:val="008F6C84"/>
    <w:rsid w:val="008F6EF0"/>
    <w:rsid w:val="008F7721"/>
    <w:rsid w:val="008F7F02"/>
    <w:rsid w:val="009016F5"/>
    <w:rsid w:val="00902709"/>
    <w:rsid w:val="0090460C"/>
    <w:rsid w:val="00905C2B"/>
    <w:rsid w:val="009061E1"/>
    <w:rsid w:val="0090622F"/>
    <w:rsid w:val="00906E49"/>
    <w:rsid w:val="00916511"/>
    <w:rsid w:val="0091711B"/>
    <w:rsid w:val="0092178D"/>
    <w:rsid w:val="00921D58"/>
    <w:rsid w:val="00921FB1"/>
    <w:rsid w:val="009229FC"/>
    <w:rsid w:val="00924995"/>
    <w:rsid w:val="009253EC"/>
    <w:rsid w:val="009261A9"/>
    <w:rsid w:val="009359B4"/>
    <w:rsid w:val="00936361"/>
    <w:rsid w:val="009422FD"/>
    <w:rsid w:val="00942BD6"/>
    <w:rsid w:val="009439A8"/>
    <w:rsid w:val="009440FE"/>
    <w:rsid w:val="00944530"/>
    <w:rsid w:val="00944826"/>
    <w:rsid w:val="00944A57"/>
    <w:rsid w:val="00945838"/>
    <w:rsid w:val="009504E1"/>
    <w:rsid w:val="009531ED"/>
    <w:rsid w:val="00954380"/>
    <w:rsid w:val="00954BEA"/>
    <w:rsid w:val="00954F66"/>
    <w:rsid w:val="009551A6"/>
    <w:rsid w:val="00957004"/>
    <w:rsid w:val="0095755D"/>
    <w:rsid w:val="00960BD2"/>
    <w:rsid w:val="00962607"/>
    <w:rsid w:val="00965CCD"/>
    <w:rsid w:val="00967131"/>
    <w:rsid w:val="00970B45"/>
    <w:rsid w:val="00971389"/>
    <w:rsid w:val="00971A5C"/>
    <w:rsid w:val="009770F2"/>
    <w:rsid w:val="0098080C"/>
    <w:rsid w:val="00980B1C"/>
    <w:rsid w:val="00980FDA"/>
    <w:rsid w:val="00982557"/>
    <w:rsid w:val="00983063"/>
    <w:rsid w:val="00984F16"/>
    <w:rsid w:val="00985277"/>
    <w:rsid w:val="0099174E"/>
    <w:rsid w:val="009927D8"/>
    <w:rsid w:val="00993629"/>
    <w:rsid w:val="00994B3F"/>
    <w:rsid w:val="009964B5"/>
    <w:rsid w:val="00997D61"/>
    <w:rsid w:val="009A29EE"/>
    <w:rsid w:val="009A319F"/>
    <w:rsid w:val="009A55DA"/>
    <w:rsid w:val="009A66A0"/>
    <w:rsid w:val="009A68F8"/>
    <w:rsid w:val="009B3116"/>
    <w:rsid w:val="009B37C1"/>
    <w:rsid w:val="009B4769"/>
    <w:rsid w:val="009B4819"/>
    <w:rsid w:val="009B60AD"/>
    <w:rsid w:val="009B7847"/>
    <w:rsid w:val="009C2A16"/>
    <w:rsid w:val="009C2A20"/>
    <w:rsid w:val="009C3328"/>
    <w:rsid w:val="009C3E25"/>
    <w:rsid w:val="009C6597"/>
    <w:rsid w:val="009D0353"/>
    <w:rsid w:val="009D0964"/>
    <w:rsid w:val="009D6322"/>
    <w:rsid w:val="009D7D5F"/>
    <w:rsid w:val="009D7DB9"/>
    <w:rsid w:val="009E065B"/>
    <w:rsid w:val="009E168B"/>
    <w:rsid w:val="009E3920"/>
    <w:rsid w:val="009E4F73"/>
    <w:rsid w:val="009E750F"/>
    <w:rsid w:val="009E7A91"/>
    <w:rsid w:val="009F07E0"/>
    <w:rsid w:val="009F39F2"/>
    <w:rsid w:val="009F3A31"/>
    <w:rsid w:val="009F4629"/>
    <w:rsid w:val="009F5098"/>
    <w:rsid w:val="009F536B"/>
    <w:rsid w:val="009F767F"/>
    <w:rsid w:val="009F7773"/>
    <w:rsid w:val="009F778D"/>
    <w:rsid w:val="00A01F74"/>
    <w:rsid w:val="00A023B6"/>
    <w:rsid w:val="00A02812"/>
    <w:rsid w:val="00A07674"/>
    <w:rsid w:val="00A07A34"/>
    <w:rsid w:val="00A10BCD"/>
    <w:rsid w:val="00A13440"/>
    <w:rsid w:val="00A13D35"/>
    <w:rsid w:val="00A14541"/>
    <w:rsid w:val="00A14612"/>
    <w:rsid w:val="00A1711E"/>
    <w:rsid w:val="00A20341"/>
    <w:rsid w:val="00A2049A"/>
    <w:rsid w:val="00A2053C"/>
    <w:rsid w:val="00A213A3"/>
    <w:rsid w:val="00A21E85"/>
    <w:rsid w:val="00A25499"/>
    <w:rsid w:val="00A30E17"/>
    <w:rsid w:val="00A314A0"/>
    <w:rsid w:val="00A314DD"/>
    <w:rsid w:val="00A31C46"/>
    <w:rsid w:val="00A320A4"/>
    <w:rsid w:val="00A33400"/>
    <w:rsid w:val="00A34111"/>
    <w:rsid w:val="00A34A73"/>
    <w:rsid w:val="00A35D0F"/>
    <w:rsid w:val="00A37276"/>
    <w:rsid w:val="00A3780D"/>
    <w:rsid w:val="00A40746"/>
    <w:rsid w:val="00A436C6"/>
    <w:rsid w:val="00A43EA7"/>
    <w:rsid w:val="00A46360"/>
    <w:rsid w:val="00A465BC"/>
    <w:rsid w:val="00A46FA9"/>
    <w:rsid w:val="00A4740F"/>
    <w:rsid w:val="00A50BC3"/>
    <w:rsid w:val="00A51949"/>
    <w:rsid w:val="00A560F9"/>
    <w:rsid w:val="00A566C2"/>
    <w:rsid w:val="00A60E7E"/>
    <w:rsid w:val="00A6504A"/>
    <w:rsid w:val="00A65EEC"/>
    <w:rsid w:val="00A6669E"/>
    <w:rsid w:val="00A71B59"/>
    <w:rsid w:val="00A732BA"/>
    <w:rsid w:val="00A7450A"/>
    <w:rsid w:val="00A761FA"/>
    <w:rsid w:val="00A80A2F"/>
    <w:rsid w:val="00A823C4"/>
    <w:rsid w:val="00A839C9"/>
    <w:rsid w:val="00A839D6"/>
    <w:rsid w:val="00A84ECF"/>
    <w:rsid w:val="00A864F1"/>
    <w:rsid w:val="00A9045B"/>
    <w:rsid w:val="00A91F51"/>
    <w:rsid w:val="00A96CCC"/>
    <w:rsid w:val="00AA0873"/>
    <w:rsid w:val="00AA5316"/>
    <w:rsid w:val="00AB3E1C"/>
    <w:rsid w:val="00AB4781"/>
    <w:rsid w:val="00AB57F2"/>
    <w:rsid w:val="00AB6C9C"/>
    <w:rsid w:val="00AB7C1E"/>
    <w:rsid w:val="00AC134A"/>
    <w:rsid w:val="00AC4558"/>
    <w:rsid w:val="00AC6D5D"/>
    <w:rsid w:val="00AC7712"/>
    <w:rsid w:val="00AC78B4"/>
    <w:rsid w:val="00AD08B1"/>
    <w:rsid w:val="00AD15C0"/>
    <w:rsid w:val="00AD330B"/>
    <w:rsid w:val="00AD367E"/>
    <w:rsid w:val="00AD4F3D"/>
    <w:rsid w:val="00AD530F"/>
    <w:rsid w:val="00AE061F"/>
    <w:rsid w:val="00AE128B"/>
    <w:rsid w:val="00AE33EC"/>
    <w:rsid w:val="00AE38B1"/>
    <w:rsid w:val="00AE449E"/>
    <w:rsid w:val="00AE47AA"/>
    <w:rsid w:val="00AE54E2"/>
    <w:rsid w:val="00AE5C93"/>
    <w:rsid w:val="00AF0491"/>
    <w:rsid w:val="00AF2D02"/>
    <w:rsid w:val="00AF3BCC"/>
    <w:rsid w:val="00AF4885"/>
    <w:rsid w:val="00AF73C9"/>
    <w:rsid w:val="00AF77D6"/>
    <w:rsid w:val="00B006A2"/>
    <w:rsid w:val="00B03272"/>
    <w:rsid w:val="00B04D35"/>
    <w:rsid w:val="00B04EF5"/>
    <w:rsid w:val="00B0552A"/>
    <w:rsid w:val="00B05532"/>
    <w:rsid w:val="00B10669"/>
    <w:rsid w:val="00B10F8B"/>
    <w:rsid w:val="00B1104F"/>
    <w:rsid w:val="00B14978"/>
    <w:rsid w:val="00B14D0B"/>
    <w:rsid w:val="00B2069C"/>
    <w:rsid w:val="00B2149B"/>
    <w:rsid w:val="00B21AF0"/>
    <w:rsid w:val="00B246BD"/>
    <w:rsid w:val="00B2490B"/>
    <w:rsid w:val="00B25F63"/>
    <w:rsid w:val="00B26271"/>
    <w:rsid w:val="00B26E17"/>
    <w:rsid w:val="00B275EB"/>
    <w:rsid w:val="00B32749"/>
    <w:rsid w:val="00B328C2"/>
    <w:rsid w:val="00B339D2"/>
    <w:rsid w:val="00B33E8F"/>
    <w:rsid w:val="00B40992"/>
    <w:rsid w:val="00B40D9D"/>
    <w:rsid w:val="00B411F7"/>
    <w:rsid w:val="00B42125"/>
    <w:rsid w:val="00B4370D"/>
    <w:rsid w:val="00B439AD"/>
    <w:rsid w:val="00B45374"/>
    <w:rsid w:val="00B45534"/>
    <w:rsid w:val="00B45558"/>
    <w:rsid w:val="00B4598B"/>
    <w:rsid w:val="00B4661D"/>
    <w:rsid w:val="00B47348"/>
    <w:rsid w:val="00B51B16"/>
    <w:rsid w:val="00B54BBA"/>
    <w:rsid w:val="00B54F2C"/>
    <w:rsid w:val="00B55B5E"/>
    <w:rsid w:val="00B61423"/>
    <w:rsid w:val="00B62B37"/>
    <w:rsid w:val="00B62FAB"/>
    <w:rsid w:val="00B67BB6"/>
    <w:rsid w:val="00B71444"/>
    <w:rsid w:val="00B7215F"/>
    <w:rsid w:val="00B728A5"/>
    <w:rsid w:val="00B73383"/>
    <w:rsid w:val="00B73D81"/>
    <w:rsid w:val="00B75E5A"/>
    <w:rsid w:val="00B76902"/>
    <w:rsid w:val="00B84719"/>
    <w:rsid w:val="00B8562C"/>
    <w:rsid w:val="00B90248"/>
    <w:rsid w:val="00B922D0"/>
    <w:rsid w:val="00B9387A"/>
    <w:rsid w:val="00B9397D"/>
    <w:rsid w:val="00B94A28"/>
    <w:rsid w:val="00B96CBD"/>
    <w:rsid w:val="00BA0B04"/>
    <w:rsid w:val="00BA17A1"/>
    <w:rsid w:val="00BA34BE"/>
    <w:rsid w:val="00BA4320"/>
    <w:rsid w:val="00BA5725"/>
    <w:rsid w:val="00BB173B"/>
    <w:rsid w:val="00BB196C"/>
    <w:rsid w:val="00BB19E1"/>
    <w:rsid w:val="00BB1E62"/>
    <w:rsid w:val="00BB220E"/>
    <w:rsid w:val="00BB35A0"/>
    <w:rsid w:val="00BB5F94"/>
    <w:rsid w:val="00BC1659"/>
    <w:rsid w:val="00BC2D1C"/>
    <w:rsid w:val="00BC5CF4"/>
    <w:rsid w:val="00BC7B02"/>
    <w:rsid w:val="00BD180B"/>
    <w:rsid w:val="00BD39EC"/>
    <w:rsid w:val="00BD5E52"/>
    <w:rsid w:val="00BD6F13"/>
    <w:rsid w:val="00BD792E"/>
    <w:rsid w:val="00BE07B0"/>
    <w:rsid w:val="00BE1112"/>
    <w:rsid w:val="00BE3A57"/>
    <w:rsid w:val="00BE4E15"/>
    <w:rsid w:val="00BE6F13"/>
    <w:rsid w:val="00BF246F"/>
    <w:rsid w:val="00BF6184"/>
    <w:rsid w:val="00C0040B"/>
    <w:rsid w:val="00C0119E"/>
    <w:rsid w:val="00C0263C"/>
    <w:rsid w:val="00C02B78"/>
    <w:rsid w:val="00C02D04"/>
    <w:rsid w:val="00C032E2"/>
    <w:rsid w:val="00C040E5"/>
    <w:rsid w:val="00C10251"/>
    <w:rsid w:val="00C10E2D"/>
    <w:rsid w:val="00C124D6"/>
    <w:rsid w:val="00C12AD6"/>
    <w:rsid w:val="00C13B25"/>
    <w:rsid w:val="00C13F04"/>
    <w:rsid w:val="00C15A5F"/>
    <w:rsid w:val="00C15D3F"/>
    <w:rsid w:val="00C16791"/>
    <w:rsid w:val="00C16D18"/>
    <w:rsid w:val="00C204A7"/>
    <w:rsid w:val="00C208FE"/>
    <w:rsid w:val="00C20A8C"/>
    <w:rsid w:val="00C20B4E"/>
    <w:rsid w:val="00C221A0"/>
    <w:rsid w:val="00C25E0B"/>
    <w:rsid w:val="00C26EDC"/>
    <w:rsid w:val="00C272D9"/>
    <w:rsid w:val="00C30DFE"/>
    <w:rsid w:val="00C313BA"/>
    <w:rsid w:val="00C328F7"/>
    <w:rsid w:val="00C3452A"/>
    <w:rsid w:val="00C34754"/>
    <w:rsid w:val="00C35B33"/>
    <w:rsid w:val="00C371FE"/>
    <w:rsid w:val="00C417B4"/>
    <w:rsid w:val="00C43FB1"/>
    <w:rsid w:val="00C449D4"/>
    <w:rsid w:val="00C44FDF"/>
    <w:rsid w:val="00C456C9"/>
    <w:rsid w:val="00C45DF8"/>
    <w:rsid w:val="00C47A84"/>
    <w:rsid w:val="00C50703"/>
    <w:rsid w:val="00C52BD0"/>
    <w:rsid w:val="00C53738"/>
    <w:rsid w:val="00C53B80"/>
    <w:rsid w:val="00C53BD7"/>
    <w:rsid w:val="00C54024"/>
    <w:rsid w:val="00C54CE2"/>
    <w:rsid w:val="00C60FFE"/>
    <w:rsid w:val="00C6175E"/>
    <w:rsid w:val="00C632F7"/>
    <w:rsid w:val="00C6393E"/>
    <w:rsid w:val="00C640C6"/>
    <w:rsid w:val="00C655FA"/>
    <w:rsid w:val="00C66011"/>
    <w:rsid w:val="00C66FAD"/>
    <w:rsid w:val="00C673A6"/>
    <w:rsid w:val="00C6772F"/>
    <w:rsid w:val="00C70BB8"/>
    <w:rsid w:val="00C7168E"/>
    <w:rsid w:val="00C7200E"/>
    <w:rsid w:val="00C721DE"/>
    <w:rsid w:val="00C724C4"/>
    <w:rsid w:val="00C733D2"/>
    <w:rsid w:val="00C73928"/>
    <w:rsid w:val="00C74180"/>
    <w:rsid w:val="00C75681"/>
    <w:rsid w:val="00C7673A"/>
    <w:rsid w:val="00C81DDE"/>
    <w:rsid w:val="00C86552"/>
    <w:rsid w:val="00C87185"/>
    <w:rsid w:val="00C87919"/>
    <w:rsid w:val="00C90960"/>
    <w:rsid w:val="00C93AC3"/>
    <w:rsid w:val="00C93FF1"/>
    <w:rsid w:val="00C94EE7"/>
    <w:rsid w:val="00C950B9"/>
    <w:rsid w:val="00C96CBF"/>
    <w:rsid w:val="00C97E11"/>
    <w:rsid w:val="00CA0B0F"/>
    <w:rsid w:val="00CA0D30"/>
    <w:rsid w:val="00CA1A89"/>
    <w:rsid w:val="00CA2AB0"/>
    <w:rsid w:val="00CA3A7C"/>
    <w:rsid w:val="00CA6042"/>
    <w:rsid w:val="00CB0C95"/>
    <w:rsid w:val="00CB5B20"/>
    <w:rsid w:val="00CB707B"/>
    <w:rsid w:val="00CC0E7E"/>
    <w:rsid w:val="00CC5D6E"/>
    <w:rsid w:val="00CC7666"/>
    <w:rsid w:val="00CD02A7"/>
    <w:rsid w:val="00CD0FF9"/>
    <w:rsid w:val="00CD2225"/>
    <w:rsid w:val="00CD2260"/>
    <w:rsid w:val="00CD5DAF"/>
    <w:rsid w:val="00CD6231"/>
    <w:rsid w:val="00CD7CC8"/>
    <w:rsid w:val="00CE0942"/>
    <w:rsid w:val="00CE3CA3"/>
    <w:rsid w:val="00CE5657"/>
    <w:rsid w:val="00CF0BAF"/>
    <w:rsid w:val="00CF2456"/>
    <w:rsid w:val="00CF2831"/>
    <w:rsid w:val="00CF379A"/>
    <w:rsid w:val="00CF4F8C"/>
    <w:rsid w:val="00CF4F8F"/>
    <w:rsid w:val="00CF659A"/>
    <w:rsid w:val="00CF703A"/>
    <w:rsid w:val="00D02012"/>
    <w:rsid w:val="00D05D52"/>
    <w:rsid w:val="00D06900"/>
    <w:rsid w:val="00D102E3"/>
    <w:rsid w:val="00D1076C"/>
    <w:rsid w:val="00D11F93"/>
    <w:rsid w:val="00D133C2"/>
    <w:rsid w:val="00D15647"/>
    <w:rsid w:val="00D16177"/>
    <w:rsid w:val="00D205EF"/>
    <w:rsid w:val="00D21ABB"/>
    <w:rsid w:val="00D267BD"/>
    <w:rsid w:val="00D33430"/>
    <w:rsid w:val="00D33AB2"/>
    <w:rsid w:val="00D423B3"/>
    <w:rsid w:val="00D43768"/>
    <w:rsid w:val="00D44098"/>
    <w:rsid w:val="00D44DBB"/>
    <w:rsid w:val="00D4518C"/>
    <w:rsid w:val="00D46544"/>
    <w:rsid w:val="00D4669A"/>
    <w:rsid w:val="00D50E97"/>
    <w:rsid w:val="00D54DB6"/>
    <w:rsid w:val="00D55180"/>
    <w:rsid w:val="00D55654"/>
    <w:rsid w:val="00D56815"/>
    <w:rsid w:val="00D6041D"/>
    <w:rsid w:val="00D656EF"/>
    <w:rsid w:val="00D6679A"/>
    <w:rsid w:val="00D67B3B"/>
    <w:rsid w:val="00D70D52"/>
    <w:rsid w:val="00D72632"/>
    <w:rsid w:val="00D72DAD"/>
    <w:rsid w:val="00D74CF6"/>
    <w:rsid w:val="00D75688"/>
    <w:rsid w:val="00D75F7F"/>
    <w:rsid w:val="00D7660B"/>
    <w:rsid w:val="00D76644"/>
    <w:rsid w:val="00D7707B"/>
    <w:rsid w:val="00D803F3"/>
    <w:rsid w:val="00D82DE5"/>
    <w:rsid w:val="00D8315F"/>
    <w:rsid w:val="00D83407"/>
    <w:rsid w:val="00D864BE"/>
    <w:rsid w:val="00D86B8A"/>
    <w:rsid w:val="00D875AA"/>
    <w:rsid w:val="00D9036E"/>
    <w:rsid w:val="00D93046"/>
    <w:rsid w:val="00D95ABE"/>
    <w:rsid w:val="00D965E5"/>
    <w:rsid w:val="00DA08F8"/>
    <w:rsid w:val="00DA1DD0"/>
    <w:rsid w:val="00DA5366"/>
    <w:rsid w:val="00DA74F4"/>
    <w:rsid w:val="00DB051A"/>
    <w:rsid w:val="00DB0AF5"/>
    <w:rsid w:val="00DB1D2A"/>
    <w:rsid w:val="00DB22A7"/>
    <w:rsid w:val="00DB28C4"/>
    <w:rsid w:val="00DB45CE"/>
    <w:rsid w:val="00DB6993"/>
    <w:rsid w:val="00DC11B2"/>
    <w:rsid w:val="00DC1292"/>
    <w:rsid w:val="00DC23AC"/>
    <w:rsid w:val="00DC4CF9"/>
    <w:rsid w:val="00DC4F06"/>
    <w:rsid w:val="00DC6172"/>
    <w:rsid w:val="00DC7716"/>
    <w:rsid w:val="00DC7B20"/>
    <w:rsid w:val="00DD24CD"/>
    <w:rsid w:val="00DD392F"/>
    <w:rsid w:val="00DD6B1F"/>
    <w:rsid w:val="00DE08DB"/>
    <w:rsid w:val="00DE0C17"/>
    <w:rsid w:val="00DE3E5F"/>
    <w:rsid w:val="00DE7524"/>
    <w:rsid w:val="00DF0F7A"/>
    <w:rsid w:val="00DF1915"/>
    <w:rsid w:val="00DF1DF0"/>
    <w:rsid w:val="00DF1F7B"/>
    <w:rsid w:val="00E00750"/>
    <w:rsid w:val="00E00BC2"/>
    <w:rsid w:val="00E054D8"/>
    <w:rsid w:val="00E06729"/>
    <w:rsid w:val="00E11C50"/>
    <w:rsid w:val="00E14093"/>
    <w:rsid w:val="00E155E2"/>
    <w:rsid w:val="00E15A35"/>
    <w:rsid w:val="00E17565"/>
    <w:rsid w:val="00E23398"/>
    <w:rsid w:val="00E25489"/>
    <w:rsid w:val="00E26D07"/>
    <w:rsid w:val="00E30F97"/>
    <w:rsid w:val="00E31E45"/>
    <w:rsid w:val="00E32C61"/>
    <w:rsid w:val="00E35788"/>
    <w:rsid w:val="00E362FD"/>
    <w:rsid w:val="00E363EE"/>
    <w:rsid w:val="00E36B27"/>
    <w:rsid w:val="00E37CED"/>
    <w:rsid w:val="00E41891"/>
    <w:rsid w:val="00E41BAC"/>
    <w:rsid w:val="00E42CD0"/>
    <w:rsid w:val="00E4504C"/>
    <w:rsid w:val="00E50A74"/>
    <w:rsid w:val="00E55577"/>
    <w:rsid w:val="00E55822"/>
    <w:rsid w:val="00E55A52"/>
    <w:rsid w:val="00E562F4"/>
    <w:rsid w:val="00E62EC3"/>
    <w:rsid w:val="00E64116"/>
    <w:rsid w:val="00E65CD9"/>
    <w:rsid w:val="00E70B92"/>
    <w:rsid w:val="00E70F00"/>
    <w:rsid w:val="00E70F78"/>
    <w:rsid w:val="00E71732"/>
    <w:rsid w:val="00E72A0F"/>
    <w:rsid w:val="00E740EB"/>
    <w:rsid w:val="00E74ADF"/>
    <w:rsid w:val="00E751A5"/>
    <w:rsid w:val="00E770F7"/>
    <w:rsid w:val="00E829E7"/>
    <w:rsid w:val="00E83FBE"/>
    <w:rsid w:val="00E853AE"/>
    <w:rsid w:val="00E86FDA"/>
    <w:rsid w:val="00E87197"/>
    <w:rsid w:val="00E90AF4"/>
    <w:rsid w:val="00E91D7A"/>
    <w:rsid w:val="00E91FCF"/>
    <w:rsid w:val="00E943F6"/>
    <w:rsid w:val="00E95C5C"/>
    <w:rsid w:val="00E9707E"/>
    <w:rsid w:val="00EA074C"/>
    <w:rsid w:val="00EA4FA7"/>
    <w:rsid w:val="00EA7203"/>
    <w:rsid w:val="00EB2C2B"/>
    <w:rsid w:val="00EB44E9"/>
    <w:rsid w:val="00EB73EB"/>
    <w:rsid w:val="00EC18B6"/>
    <w:rsid w:val="00EC2ED6"/>
    <w:rsid w:val="00ED02B7"/>
    <w:rsid w:val="00ED13E6"/>
    <w:rsid w:val="00ED4DD8"/>
    <w:rsid w:val="00ED62AF"/>
    <w:rsid w:val="00ED7058"/>
    <w:rsid w:val="00ED7F9D"/>
    <w:rsid w:val="00EE0855"/>
    <w:rsid w:val="00EE2200"/>
    <w:rsid w:val="00EE3D44"/>
    <w:rsid w:val="00EE4FD6"/>
    <w:rsid w:val="00EE5759"/>
    <w:rsid w:val="00EE5994"/>
    <w:rsid w:val="00EE77B7"/>
    <w:rsid w:val="00EF04B9"/>
    <w:rsid w:val="00EF1B12"/>
    <w:rsid w:val="00EF203E"/>
    <w:rsid w:val="00EF289F"/>
    <w:rsid w:val="00EF324F"/>
    <w:rsid w:val="00EF4988"/>
    <w:rsid w:val="00EF56E3"/>
    <w:rsid w:val="00F00832"/>
    <w:rsid w:val="00F024D6"/>
    <w:rsid w:val="00F02B0B"/>
    <w:rsid w:val="00F02BF7"/>
    <w:rsid w:val="00F02F42"/>
    <w:rsid w:val="00F035C0"/>
    <w:rsid w:val="00F05E9D"/>
    <w:rsid w:val="00F07322"/>
    <w:rsid w:val="00F12B63"/>
    <w:rsid w:val="00F12DD6"/>
    <w:rsid w:val="00F1319E"/>
    <w:rsid w:val="00F13D8B"/>
    <w:rsid w:val="00F142FA"/>
    <w:rsid w:val="00F144BD"/>
    <w:rsid w:val="00F15BAF"/>
    <w:rsid w:val="00F167B7"/>
    <w:rsid w:val="00F17532"/>
    <w:rsid w:val="00F205EE"/>
    <w:rsid w:val="00F21577"/>
    <w:rsid w:val="00F21595"/>
    <w:rsid w:val="00F31E11"/>
    <w:rsid w:val="00F32F8F"/>
    <w:rsid w:val="00F33D09"/>
    <w:rsid w:val="00F34384"/>
    <w:rsid w:val="00F34C2F"/>
    <w:rsid w:val="00F35F25"/>
    <w:rsid w:val="00F363CF"/>
    <w:rsid w:val="00F36F20"/>
    <w:rsid w:val="00F3750F"/>
    <w:rsid w:val="00F37A9E"/>
    <w:rsid w:val="00F37AD9"/>
    <w:rsid w:val="00F44B3A"/>
    <w:rsid w:val="00F4538D"/>
    <w:rsid w:val="00F46D22"/>
    <w:rsid w:val="00F470C0"/>
    <w:rsid w:val="00F5336C"/>
    <w:rsid w:val="00F5439C"/>
    <w:rsid w:val="00F5714D"/>
    <w:rsid w:val="00F61094"/>
    <w:rsid w:val="00F6628F"/>
    <w:rsid w:val="00F665E9"/>
    <w:rsid w:val="00F670A7"/>
    <w:rsid w:val="00F707E2"/>
    <w:rsid w:val="00F71C5F"/>
    <w:rsid w:val="00F763A9"/>
    <w:rsid w:val="00F76BA4"/>
    <w:rsid w:val="00F76D21"/>
    <w:rsid w:val="00F802B0"/>
    <w:rsid w:val="00F81531"/>
    <w:rsid w:val="00F81EC5"/>
    <w:rsid w:val="00F828EB"/>
    <w:rsid w:val="00F82F69"/>
    <w:rsid w:val="00F83264"/>
    <w:rsid w:val="00F83BA1"/>
    <w:rsid w:val="00F84E35"/>
    <w:rsid w:val="00F85737"/>
    <w:rsid w:val="00F866CC"/>
    <w:rsid w:val="00F87BA7"/>
    <w:rsid w:val="00F9000B"/>
    <w:rsid w:val="00F92081"/>
    <w:rsid w:val="00F9630D"/>
    <w:rsid w:val="00F97D96"/>
    <w:rsid w:val="00FA3232"/>
    <w:rsid w:val="00FA7997"/>
    <w:rsid w:val="00FB0E7E"/>
    <w:rsid w:val="00FB341B"/>
    <w:rsid w:val="00FB4444"/>
    <w:rsid w:val="00FB6DFE"/>
    <w:rsid w:val="00FC103E"/>
    <w:rsid w:val="00FC2A7B"/>
    <w:rsid w:val="00FC31E5"/>
    <w:rsid w:val="00FC3F98"/>
    <w:rsid w:val="00FC4913"/>
    <w:rsid w:val="00FC510C"/>
    <w:rsid w:val="00FC5562"/>
    <w:rsid w:val="00FC5690"/>
    <w:rsid w:val="00FC6454"/>
    <w:rsid w:val="00FD0634"/>
    <w:rsid w:val="00FD3CAF"/>
    <w:rsid w:val="00FD47E1"/>
    <w:rsid w:val="00FD4B0A"/>
    <w:rsid w:val="00FE03DF"/>
    <w:rsid w:val="00FE0918"/>
    <w:rsid w:val="00FE18F9"/>
    <w:rsid w:val="00FE4DC9"/>
    <w:rsid w:val="00FE5BC9"/>
    <w:rsid w:val="00FE5E8A"/>
    <w:rsid w:val="00FE6240"/>
    <w:rsid w:val="00FF0140"/>
    <w:rsid w:val="00FF0DDA"/>
    <w:rsid w:val="00FF59E8"/>
    <w:rsid w:val="00FF5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1FF86A-0864-4637-84F2-9484927D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348"/>
    <w:pPr>
      <w:widowControl w:val="0"/>
      <w:spacing w:before="120" w:after="12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 chapter heading,Heading 1,H1,Level 1 Head,PIM 1,Section Head,h1,l1,1,Heading 0,章,Header 1,Header1,A MAJOR/BOLD,Company Index,Chapter Name,Datasheet title,Fab-1,level 1,heading 1,Head1,1st level,H11,H12,H13,H14,H15,H16,H17,标书1,L1,boc,ÕÂ±êÌâ,Head"/>
    <w:basedOn w:val="a"/>
    <w:next w:val="a0"/>
    <w:link w:val="1Char"/>
    <w:autoRedefine/>
    <w:qFormat/>
    <w:rsid w:val="00B47348"/>
    <w:pPr>
      <w:keepNext/>
      <w:keepLines/>
      <w:numPr>
        <w:numId w:val="1"/>
      </w:numPr>
      <w:spacing w:before="240" w:after="240" w:line="578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2 main heading,Heading 2 Hidden,Heading 2 CCBS,Titre3,H2,Level 2 Head,heading 2,PIM2,2nd level,h2,2,Header 2,l2,Titre2,Head 2,2.标题 2,HD2,Fab-2,sect 1.2,H21,sect 1.21,H22,sect 1.22,H211,sect 1.211,H23,sect 1.23,H212,sect 1.212,Courseware #,chn,ISO1"/>
    <w:basedOn w:val="1"/>
    <w:next w:val="a0"/>
    <w:link w:val="2Char"/>
    <w:autoRedefine/>
    <w:qFormat/>
    <w:rsid w:val="005E3BF6"/>
    <w:pPr>
      <w:numPr>
        <w:ilvl w:val="1"/>
      </w:numPr>
      <w:spacing w:before="0" w:after="0" w:line="360" w:lineRule="auto"/>
      <w:outlineLvl w:val="1"/>
    </w:pPr>
    <w:rPr>
      <w:bCs w:val="0"/>
      <w:sz w:val="28"/>
      <w:szCs w:val="32"/>
    </w:rPr>
  </w:style>
  <w:style w:type="paragraph" w:styleId="3">
    <w:name w:val="heading 3"/>
    <w:aliases w:val="h3 sub heading,Level 3 Head,H3,Heading 3 - old,level_3,PIM 3,h3,3rd level,3,sect1.2.3,prop3,3heading,heading 3,Heading 31,Bold Head,bh,3 Char,Heading 3,l3,CT,小标题中,sect1.2.31,sect1.2.32,sect1.2.311,sect1.2.33,sect1.2.312,PRTM Heading 3,BOD 0,小標題中,1."/>
    <w:basedOn w:val="2"/>
    <w:next w:val="a0"/>
    <w:link w:val="3Char"/>
    <w:autoRedefine/>
    <w:qFormat/>
    <w:rsid w:val="003C64BA"/>
    <w:pPr>
      <w:numPr>
        <w:ilvl w:val="2"/>
      </w:numPr>
      <w:tabs>
        <w:tab w:val="left" w:pos="1418"/>
      </w:tabs>
      <w:ind w:rightChars="-643" w:right="-1350"/>
      <w:outlineLvl w:val="2"/>
    </w:pPr>
    <w:rPr>
      <w:bCs/>
      <w:noProof/>
      <w:kern w:val="2"/>
      <w:szCs w:val="24"/>
    </w:rPr>
  </w:style>
  <w:style w:type="paragraph" w:styleId="4">
    <w:name w:val="heading 4"/>
    <w:aliases w:val="h4 sub sub heading,H4,h4,PIM 4,Fab-4,T5,Heading 4,三级,bullet,bl,bb,h41,H41,bullet1,bl1,bb1,h42,H42,bullet2,bl2,bb2,h411,H411,bullet11,bl11,bb11,h43,H43,bullet3,bl3,bb3,h412,H412,bullet12,bl12,bb12,h421,H421,bullet21,bl21,bb21,h4111,H4111,bullet111,h"/>
    <w:basedOn w:val="3"/>
    <w:next w:val="a0"/>
    <w:link w:val="4Char"/>
    <w:autoRedefine/>
    <w:qFormat/>
    <w:rsid w:val="00560A3F"/>
    <w:pPr>
      <w:numPr>
        <w:ilvl w:val="3"/>
      </w:numPr>
      <w:outlineLvl w:val="3"/>
    </w:pPr>
    <w:rPr>
      <w:bCs w:val="0"/>
      <w:szCs w:val="21"/>
    </w:rPr>
  </w:style>
  <w:style w:type="paragraph" w:styleId="5">
    <w:name w:val="heading 5"/>
    <w:aliases w:val="H5,PIM 5,dash,ds,dd,h5,First Bullet,L5,5,H51,First Bullet1,L51,51,dash1,ds1,dd1,H52,First Bullet2,L52,52,dash2,ds2,dd2,H53,First Bullet3,L53,53,dash3,ds3,dd3,H54,First Bullet4,L54,54,dash4,ds4,dd4,H55,First Bullet5,L55,55,dash5,ds5,dd5,H56,L56,l5"/>
    <w:basedOn w:val="4"/>
    <w:next w:val="a0"/>
    <w:link w:val="5Char"/>
    <w:autoRedefine/>
    <w:qFormat/>
    <w:rsid w:val="00B47348"/>
    <w:pPr>
      <w:numPr>
        <w:ilvl w:val="4"/>
      </w:numPr>
      <w:outlineLvl w:val="4"/>
    </w:pPr>
    <w:rPr>
      <w:bCs/>
    </w:rPr>
  </w:style>
  <w:style w:type="paragraph" w:styleId="6">
    <w:name w:val="heading 6"/>
    <w:aliases w:val="PIM 6,H6,Bullet (Single Lines),h6,BOD 4,Legal Level 1.,Bullet list"/>
    <w:basedOn w:val="5"/>
    <w:next w:val="a0"/>
    <w:link w:val="6Char"/>
    <w:autoRedefine/>
    <w:rsid w:val="00B47348"/>
    <w:pPr>
      <w:numPr>
        <w:ilvl w:val="5"/>
      </w:numPr>
      <w:spacing w:before="240" w:after="64" w:line="320" w:lineRule="auto"/>
      <w:outlineLvl w:val="5"/>
    </w:pPr>
    <w:rPr>
      <w:bCs w:val="0"/>
    </w:rPr>
  </w:style>
  <w:style w:type="paragraph" w:styleId="7">
    <w:name w:val="heading 7"/>
    <w:aliases w:val="PIM 7,H TIMES1,不用,letter list,1.标题 6,H7"/>
    <w:basedOn w:val="6"/>
    <w:next w:val="a0"/>
    <w:link w:val="7Char"/>
    <w:autoRedefine/>
    <w:rsid w:val="00B47348"/>
    <w:pPr>
      <w:numPr>
        <w:ilvl w:val="6"/>
      </w:numPr>
      <w:outlineLvl w:val="6"/>
    </w:pPr>
    <w:rPr>
      <w:bCs/>
    </w:rPr>
  </w:style>
  <w:style w:type="paragraph" w:styleId="8">
    <w:name w:val="heading 8"/>
    <w:aliases w:val="不用8,H8"/>
    <w:basedOn w:val="7"/>
    <w:next w:val="a0"/>
    <w:link w:val="8Char"/>
    <w:autoRedefine/>
    <w:rsid w:val="00B47348"/>
    <w:pPr>
      <w:numPr>
        <w:ilvl w:val="7"/>
      </w:numPr>
      <w:outlineLvl w:val="7"/>
    </w:pPr>
  </w:style>
  <w:style w:type="paragraph" w:styleId="9">
    <w:name w:val="heading 9"/>
    <w:aliases w:val="PIM 9,不用9,H9"/>
    <w:basedOn w:val="8"/>
    <w:next w:val="a0"/>
    <w:link w:val="9Char"/>
    <w:autoRedefine/>
    <w:rsid w:val="00B47348"/>
    <w:pPr>
      <w:numPr>
        <w:ilvl w:val="8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47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473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47348"/>
    <w:rPr>
      <w:sz w:val="18"/>
      <w:szCs w:val="18"/>
    </w:rPr>
  </w:style>
  <w:style w:type="paragraph" w:styleId="a6">
    <w:name w:val="Body Text"/>
    <w:aliases w:val=" Char Char Char Char Char, Char Char Char Char"/>
    <w:basedOn w:val="a"/>
    <w:link w:val="Char1"/>
    <w:rsid w:val="00B47348"/>
    <w:rPr>
      <w:sz w:val="15"/>
    </w:rPr>
  </w:style>
  <w:style w:type="character" w:customStyle="1" w:styleId="Char1">
    <w:name w:val="正文文本 Char"/>
    <w:aliases w:val=" Char Char Char Char Char Char, Char Char Char Char Char1"/>
    <w:basedOn w:val="a1"/>
    <w:link w:val="a6"/>
    <w:rsid w:val="00B47348"/>
    <w:rPr>
      <w:rFonts w:ascii="Times New Roman" w:eastAsia="宋体" w:hAnsi="Times New Roman" w:cs="Times New Roman"/>
      <w:sz w:val="15"/>
      <w:szCs w:val="24"/>
    </w:rPr>
  </w:style>
  <w:style w:type="paragraph" w:customStyle="1" w:styleId="a7">
    <w:name w:val="封面公司名"/>
    <w:basedOn w:val="a"/>
    <w:rsid w:val="00B47348"/>
    <w:pPr>
      <w:autoSpaceDE w:val="0"/>
      <w:autoSpaceDN w:val="0"/>
      <w:adjustRightInd w:val="0"/>
      <w:spacing w:before="60" w:after="60" w:line="360" w:lineRule="auto"/>
      <w:jc w:val="center"/>
    </w:pPr>
    <w:rPr>
      <w:rFonts w:ascii="Arial" w:eastAsia="黑体" w:hAnsi="Arial" w:cs="宋体"/>
      <w:color w:val="000000"/>
      <w:sz w:val="30"/>
      <w:szCs w:val="20"/>
    </w:rPr>
  </w:style>
  <w:style w:type="character" w:customStyle="1" w:styleId="1Char">
    <w:name w:val="标题 1 Char"/>
    <w:aliases w:val="h1 chapter heading Char,Heading 1 Char,H1 Char,Level 1 Head Char,PIM 1 Char,Section Head Char,h1 Char,l1 Char,1 Char,Heading 0 Char,章 Char,Header 1 Char,Header1 Char,A MAJOR/BOLD Char,Company Index Char,Chapter Name Char,Datasheet title Char"/>
    <w:basedOn w:val="a1"/>
    <w:link w:val="1"/>
    <w:rsid w:val="00B4734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2 main heading Char,Heading 2 Hidden Char,Heading 2 CCBS Char,Titre3 Char,H2 Char,Level 2 Head Char,heading 2 Char,PIM2 Char,2nd level Char,h2 Char,2 Char,Header 2 Char,l2 Char,Titre2 Char,Head 2 Char,2.标题 2 Char,HD2 Char,Fab-2 Char,H21 Char"/>
    <w:basedOn w:val="a1"/>
    <w:link w:val="2"/>
    <w:rsid w:val="005E3BF6"/>
    <w:rPr>
      <w:rFonts w:ascii="Times New Roman" w:eastAsia="宋体" w:hAnsi="Times New Roman" w:cs="Times New Roman"/>
      <w:b/>
      <w:kern w:val="44"/>
      <w:sz w:val="28"/>
      <w:szCs w:val="32"/>
    </w:rPr>
  </w:style>
  <w:style w:type="character" w:customStyle="1" w:styleId="3Char">
    <w:name w:val="标题 3 Char"/>
    <w:aliases w:val="h3 sub heading Char,Level 3 Head Char,H3 Char,Heading 3 - old Char,level_3 Char,PIM 3 Char,h3 Char,3rd level Char,3 Char1,sect1.2.3 Char,prop3 Char,3heading Char,heading 3 Char,Heading 31 Char,Bold Head Char,bh Char,3 Char Char,Heading 3 Char"/>
    <w:basedOn w:val="a1"/>
    <w:link w:val="3"/>
    <w:rsid w:val="003C64BA"/>
    <w:rPr>
      <w:rFonts w:ascii="Times New Roman" w:eastAsia="宋体" w:hAnsi="Times New Roman" w:cs="Times New Roman"/>
      <w:b/>
      <w:bCs/>
      <w:noProof/>
      <w:sz w:val="28"/>
      <w:szCs w:val="24"/>
    </w:rPr>
  </w:style>
  <w:style w:type="character" w:customStyle="1" w:styleId="4Char">
    <w:name w:val="标题 4 Char"/>
    <w:aliases w:val="h4 sub sub heading Char,H4 Char,h4 Char,PIM 4 Char,Fab-4 Char,T5 Char,Heading 4 Char,三级 Char,bullet Char,bl Char,bb Char,h41 Char,H41 Char,bullet1 Char,bl1 Char,bb1 Char,h42 Char,H42 Char,bullet2 Char,bl2 Char,bb2 Char,h411 Char,H411 Char"/>
    <w:basedOn w:val="a1"/>
    <w:link w:val="4"/>
    <w:rsid w:val="00560A3F"/>
    <w:rPr>
      <w:rFonts w:ascii="Times New Roman" w:eastAsia="宋体" w:hAnsi="Times New Roman" w:cs="Times New Roman"/>
      <w:b/>
      <w:noProof/>
      <w:sz w:val="28"/>
      <w:szCs w:val="21"/>
    </w:rPr>
  </w:style>
  <w:style w:type="character" w:customStyle="1" w:styleId="5Char">
    <w:name w:val="标题 5 Char"/>
    <w:aliases w:val="H5 Char,PIM 5 Char,dash Char,ds Char,dd Char,h5 Char,First Bullet Char,L5 Char,5 Char,H51 Char,First Bullet1 Char,L51 Char,51 Char,dash1 Char,ds1 Char,dd1 Char,H52 Char,First Bullet2 Char,L52 Char,52 Char,dash2 Char,ds2 Char,dd2 Char,H53 Char"/>
    <w:basedOn w:val="a1"/>
    <w:link w:val="5"/>
    <w:rsid w:val="00B47348"/>
    <w:rPr>
      <w:rFonts w:ascii="Times New Roman" w:eastAsia="宋体" w:hAnsi="Times New Roman" w:cs="Times New Roman"/>
      <w:b/>
      <w:bCs/>
      <w:noProof/>
      <w:sz w:val="28"/>
      <w:szCs w:val="21"/>
    </w:rPr>
  </w:style>
  <w:style w:type="character" w:customStyle="1" w:styleId="6Char">
    <w:name w:val="标题 6 Char"/>
    <w:aliases w:val="PIM 6 Char,H6 Char,Bullet (Single Lines) Char,h6 Char,BOD 4 Char,Legal Level 1. Char,Bullet list Char"/>
    <w:basedOn w:val="a1"/>
    <w:link w:val="6"/>
    <w:rsid w:val="00B47348"/>
    <w:rPr>
      <w:rFonts w:ascii="Times New Roman" w:eastAsia="宋体" w:hAnsi="Times New Roman" w:cs="Times New Roman"/>
      <w:b/>
      <w:noProof/>
      <w:sz w:val="28"/>
      <w:szCs w:val="21"/>
    </w:rPr>
  </w:style>
  <w:style w:type="character" w:customStyle="1" w:styleId="7Char">
    <w:name w:val="标题 7 Char"/>
    <w:aliases w:val="PIM 7 Char,H TIMES1 Char,不用 Char,letter list Char,1.标题 6 Char,H7 Char"/>
    <w:basedOn w:val="a1"/>
    <w:link w:val="7"/>
    <w:rsid w:val="00B47348"/>
    <w:rPr>
      <w:rFonts w:ascii="Times New Roman" w:eastAsia="宋体" w:hAnsi="Times New Roman" w:cs="Times New Roman"/>
      <w:b/>
      <w:bCs/>
      <w:noProof/>
      <w:sz w:val="28"/>
      <w:szCs w:val="21"/>
    </w:rPr>
  </w:style>
  <w:style w:type="character" w:customStyle="1" w:styleId="8Char">
    <w:name w:val="标题 8 Char"/>
    <w:aliases w:val="不用8 Char,H8 Char"/>
    <w:basedOn w:val="a1"/>
    <w:link w:val="8"/>
    <w:rsid w:val="00B47348"/>
    <w:rPr>
      <w:rFonts w:ascii="Times New Roman" w:eastAsia="宋体" w:hAnsi="Times New Roman" w:cs="Times New Roman"/>
      <w:b/>
      <w:bCs/>
      <w:noProof/>
      <w:sz w:val="28"/>
      <w:szCs w:val="21"/>
    </w:rPr>
  </w:style>
  <w:style w:type="character" w:customStyle="1" w:styleId="9Char">
    <w:name w:val="标题 9 Char"/>
    <w:aliases w:val="PIM 9 Char,不用9 Char,H9 Char"/>
    <w:basedOn w:val="a1"/>
    <w:link w:val="9"/>
    <w:rsid w:val="00B47348"/>
    <w:rPr>
      <w:rFonts w:ascii="Times New Roman" w:eastAsia="宋体" w:hAnsi="Times New Roman" w:cs="Times New Roman"/>
      <w:b/>
      <w:bCs/>
      <w:noProof/>
      <w:sz w:val="28"/>
      <w:szCs w:val="21"/>
    </w:rPr>
  </w:style>
  <w:style w:type="paragraph" w:styleId="a8">
    <w:name w:val="List Paragraph"/>
    <w:aliases w:val="业务规则操作数据"/>
    <w:basedOn w:val="a"/>
    <w:link w:val="Char2"/>
    <w:uiPriority w:val="34"/>
    <w:qFormat/>
    <w:rsid w:val="00B47348"/>
    <w:pPr>
      <w:ind w:firstLineChars="200" w:firstLine="420"/>
    </w:pPr>
  </w:style>
  <w:style w:type="character" w:customStyle="1" w:styleId="Char2">
    <w:name w:val="列出段落 Char"/>
    <w:aliases w:val="业务规则操作数据 Char"/>
    <w:basedOn w:val="a1"/>
    <w:link w:val="a8"/>
    <w:uiPriority w:val="34"/>
    <w:rsid w:val="00B47348"/>
    <w:rPr>
      <w:rFonts w:ascii="Times New Roman" w:eastAsia="宋体" w:hAnsi="Times New Roman" w:cs="Times New Roman"/>
      <w:szCs w:val="24"/>
    </w:rPr>
  </w:style>
  <w:style w:type="paragraph" w:styleId="a0">
    <w:name w:val="Normal Indent"/>
    <w:basedOn w:val="a"/>
    <w:uiPriority w:val="99"/>
    <w:unhideWhenUsed/>
    <w:rsid w:val="00B47348"/>
    <w:pPr>
      <w:ind w:firstLineChars="200" w:firstLine="420"/>
    </w:pPr>
  </w:style>
  <w:style w:type="table" w:styleId="a9">
    <w:name w:val="Table Grid"/>
    <w:basedOn w:val="a2"/>
    <w:uiPriority w:val="39"/>
    <w:rsid w:val="00F4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3"/>
    <w:uiPriority w:val="99"/>
    <w:semiHidden/>
    <w:unhideWhenUsed/>
    <w:rsid w:val="00EE3D44"/>
    <w:pPr>
      <w:spacing w:before="0" w:after="0"/>
    </w:pPr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EE3D44"/>
    <w:rPr>
      <w:rFonts w:ascii="Times New Roman" w:eastAsia="宋体" w:hAnsi="Times New Roman" w:cs="Times New Roman"/>
      <w:sz w:val="18"/>
      <w:szCs w:val="18"/>
    </w:rPr>
  </w:style>
  <w:style w:type="paragraph" w:styleId="ab">
    <w:name w:val="Document Map"/>
    <w:basedOn w:val="a"/>
    <w:link w:val="Char4"/>
    <w:uiPriority w:val="99"/>
    <w:semiHidden/>
    <w:unhideWhenUsed/>
    <w:rsid w:val="00382C85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b"/>
    <w:uiPriority w:val="99"/>
    <w:semiHidden/>
    <w:rsid w:val="00382C85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45534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45534"/>
  </w:style>
  <w:style w:type="paragraph" w:styleId="20">
    <w:name w:val="toc 2"/>
    <w:basedOn w:val="a"/>
    <w:next w:val="a"/>
    <w:autoRedefine/>
    <w:uiPriority w:val="39"/>
    <w:unhideWhenUsed/>
    <w:rsid w:val="00B4553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45534"/>
    <w:pPr>
      <w:ind w:leftChars="400" w:left="840"/>
    </w:pPr>
  </w:style>
  <w:style w:type="character" w:styleId="ac">
    <w:name w:val="Hyperlink"/>
    <w:basedOn w:val="a1"/>
    <w:uiPriority w:val="99"/>
    <w:unhideWhenUsed/>
    <w:rsid w:val="00B45534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72538C"/>
    <w:pPr>
      <w:spacing w:before="0" w:after="0"/>
      <w:ind w:leftChars="600" w:left="1260"/>
    </w:pPr>
    <w:rPr>
      <w:rFonts w:asciiTheme="minorHAnsi" w:eastAsiaTheme="minorEastAsia" w:hAnsiTheme="minorHAnsi" w:cstheme="minorBidi"/>
      <w:szCs w:val="36"/>
      <w:lang w:bidi="km-KH"/>
    </w:rPr>
  </w:style>
  <w:style w:type="paragraph" w:styleId="50">
    <w:name w:val="toc 5"/>
    <w:basedOn w:val="a"/>
    <w:next w:val="a"/>
    <w:autoRedefine/>
    <w:uiPriority w:val="39"/>
    <w:unhideWhenUsed/>
    <w:rsid w:val="0072538C"/>
    <w:pPr>
      <w:spacing w:before="0" w:after="0"/>
      <w:ind w:leftChars="800" w:left="1680"/>
    </w:pPr>
    <w:rPr>
      <w:rFonts w:asciiTheme="minorHAnsi" w:eastAsiaTheme="minorEastAsia" w:hAnsiTheme="minorHAnsi" w:cstheme="minorBidi"/>
      <w:szCs w:val="36"/>
      <w:lang w:bidi="km-KH"/>
    </w:rPr>
  </w:style>
  <w:style w:type="paragraph" w:styleId="60">
    <w:name w:val="toc 6"/>
    <w:basedOn w:val="a"/>
    <w:next w:val="a"/>
    <w:autoRedefine/>
    <w:uiPriority w:val="39"/>
    <w:unhideWhenUsed/>
    <w:rsid w:val="0072538C"/>
    <w:pPr>
      <w:spacing w:before="0" w:after="0"/>
      <w:ind w:leftChars="1000" w:left="2100"/>
    </w:pPr>
    <w:rPr>
      <w:rFonts w:asciiTheme="minorHAnsi" w:eastAsiaTheme="minorEastAsia" w:hAnsiTheme="minorHAnsi" w:cstheme="minorBidi"/>
      <w:szCs w:val="36"/>
      <w:lang w:bidi="km-KH"/>
    </w:rPr>
  </w:style>
  <w:style w:type="paragraph" w:styleId="70">
    <w:name w:val="toc 7"/>
    <w:basedOn w:val="a"/>
    <w:next w:val="a"/>
    <w:autoRedefine/>
    <w:uiPriority w:val="39"/>
    <w:unhideWhenUsed/>
    <w:rsid w:val="0072538C"/>
    <w:pPr>
      <w:spacing w:before="0" w:after="0"/>
      <w:ind w:leftChars="1200" w:left="2520"/>
    </w:pPr>
    <w:rPr>
      <w:rFonts w:asciiTheme="minorHAnsi" w:eastAsiaTheme="minorEastAsia" w:hAnsiTheme="minorHAnsi" w:cstheme="minorBidi"/>
      <w:szCs w:val="36"/>
      <w:lang w:bidi="km-KH"/>
    </w:rPr>
  </w:style>
  <w:style w:type="paragraph" w:styleId="80">
    <w:name w:val="toc 8"/>
    <w:basedOn w:val="a"/>
    <w:next w:val="a"/>
    <w:autoRedefine/>
    <w:uiPriority w:val="39"/>
    <w:unhideWhenUsed/>
    <w:rsid w:val="0072538C"/>
    <w:pPr>
      <w:spacing w:before="0" w:after="0"/>
      <w:ind w:leftChars="1400" w:left="2940"/>
    </w:pPr>
    <w:rPr>
      <w:rFonts w:asciiTheme="minorHAnsi" w:eastAsiaTheme="minorEastAsia" w:hAnsiTheme="minorHAnsi" w:cstheme="minorBidi"/>
      <w:szCs w:val="36"/>
      <w:lang w:bidi="km-KH"/>
    </w:rPr>
  </w:style>
  <w:style w:type="paragraph" w:styleId="90">
    <w:name w:val="toc 9"/>
    <w:basedOn w:val="a"/>
    <w:next w:val="a"/>
    <w:autoRedefine/>
    <w:uiPriority w:val="39"/>
    <w:unhideWhenUsed/>
    <w:rsid w:val="0072538C"/>
    <w:pPr>
      <w:spacing w:before="0" w:after="0"/>
      <w:ind w:leftChars="1600" w:left="3360"/>
    </w:pPr>
    <w:rPr>
      <w:rFonts w:asciiTheme="minorHAnsi" w:eastAsiaTheme="minorEastAsia" w:hAnsiTheme="minorHAnsi" w:cstheme="minorBidi"/>
      <w:szCs w:val="36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Microsoft_Visio___4.vsd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6.png"/><Relationship Id="rId25" Type="http://schemas.openxmlformats.org/officeDocument/2006/relationships/package" Target="embeddings/Microsoft_Visio___6.vsdx"/><Relationship Id="rId33" Type="http://schemas.openxmlformats.org/officeDocument/2006/relationships/package" Target="embeddings/Microsoft_Visio___10.vsdx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emf"/><Relationship Id="rId29" Type="http://schemas.openxmlformats.org/officeDocument/2006/relationships/package" Target="embeddings/Microsoft_Visio___8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2.vsdx"/><Relationship Id="rId23" Type="http://schemas.openxmlformats.org/officeDocument/2006/relationships/package" Target="embeddings/Microsoft_Visio___5.vsdx"/><Relationship Id="rId28" Type="http://schemas.openxmlformats.org/officeDocument/2006/relationships/image" Target="media/image12.emf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__3.vsdx"/><Relationship Id="rId31" Type="http://schemas.openxmlformats.org/officeDocument/2006/relationships/package" Target="embeddings/Microsoft_Visio___9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__7.vsdx"/><Relationship Id="rId30" Type="http://schemas.openxmlformats.org/officeDocument/2006/relationships/image" Target="media/image13.emf"/><Relationship Id="rId35" Type="http://schemas.microsoft.com/office/2011/relationships/people" Target="peop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F4BA6-B4EA-485D-BCC0-9ECE81848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27132</TotalTime>
  <Pages>106</Pages>
  <Words>9746</Words>
  <Characters>55557</Characters>
  <Application>Microsoft Office Word</Application>
  <DocSecurity>0</DocSecurity>
  <Lines>462</Lines>
  <Paragraphs>130</Paragraphs>
  <ScaleCrop>false</ScaleCrop>
  <Company>Microsoft</Company>
  <LinksUpToDate>false</LinksUpToDate>
  <CharactersWithSpaces>65173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华彩控股有限公司</dc:title>
  <dc:subject/>
  <dc:creator>Microsoft</dc:creator>
  <cp:keywords/>
  <dc:description/>
  <cp:lastModifiedBy>Microsoft</cp:lastModifiedBy>
  <cp:revision>93</cp:revision>
  <cp:lastPrinted>2015-08-27T06:53:00Z</cp:lastPrinted>
  <dcterms:created xsi:type="dcterms:W3CDTF">2015-09-16T09:54:00Z</dcterms:created>
  <dcterms:modified xsi:type="dcterms:W3CDTF">2015-11-11T08:29:00Z</dcterms:modified>
</cp:coreProperties>
</file>